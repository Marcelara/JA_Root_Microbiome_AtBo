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ACFC6" w14:textId="77777777" w:rsidR="009C098C" w:rsidRDefault="00EF00BC">
      <w:r>
        <w:t xml:space="preserve">This is a draft </w:t>
      </w:r>
      <w:proofErr w:type="spellStart"/>
      <w:r>
        <w:t>manucript</w:t>
      </w:r>
      <w:proofErr w:type="spellEnd"/>
      <w:r>
        <w:t xml:space="preserve"> for the MICROP </w:t>
      </w:r>
      <w:proofErr w:type="spellStart"/>
      <w:r>
        <w:t>MeJA</w:t>
      </w:r>
      <w:proofErr w:type="spellEnd"/>
      <w:r>
        <w:t xml:space="preserve"> concentration pilot</w:t>
      </w:r>
    </w:p>
    <w:p w14:paraId="331ACFC7" w14:textId="77777777" w:rsidR="00EF00BC" w:rsidRDefault="00EF00BC"/>
    <w:p w14:paraId="331ACFC8" w14:textId="77777777" w:rsidR="00EF00BC" w:rsidRDefault="00EF00BC">
      <w:r>
        <w:t>SUMMARY</w:t>
      </w:r>
    </w:p>
    <w:p w14:paraId="331ACFC9" w14:textId="77777777" w:rsidR="00EF00BC" w:rsidRDefault="00EF00BC">
      <w:r>
        <w:t>Material and methods</w:t>
      </w:r>
    </w:p>
    <w:p w14:paraId="331ACFCA" w14:textId="6A2EE26F" w:rsidR="00EF00BC" w:rsidRDefault="00EF00BC">
      <w:r>
        <w:t>References</w:t>
      </w:r>
    </w:p>
    <w:p w14:paraId="23B19963" w14:textId="3990FFAE" w:rsidR="004A78EC" w:rsidRDefault="004A78EC">
      <w:r>
        <w:t>WHERE TO PUBLISH?!</w:t>
      </w:r>
    </w:p>
    <w:p w14:paraId="0AAD8E41" w14:textId="0CB67B5C" w:rsidR="00C56D05" w:rsidRDefault="00072213">
      <w:r>
        <w:t>Papers listed by heart/memory/experience:</w:t>
      </w:r>
    </w:p>
    <w:p w14:paraId="06B8FC53" w14:textId="2EE8315C" w:rsidR="00B7704E" w:rsidRDefault="00B7704E">
      <w:r>
        <w:t xml:space="preserve">New </w:t>
      </w:r>
      <w:proofErr w:type="spellStart"/>
      <w:r>
        <w:t>Phytologist</w:t>
      </w:r>
      <w:proofErr w:type="spellEnd"/>
      <w:r>
        <w:t xml:space="preserve"> </w:t>
      </w:r>
    </w:p>
    <w:p w14:paraId="1CBA6E9D" w14:textId="7674F4C2" w:rsidR="00B7704E" w:rsidRDefault="00B7704E">
      <w:r>
        <w:t>Plant Cell and Enviroment</w:t>
      </w:r>
    </w:p>
    <w:p w14:paraId="229D8BA2"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Trends in Microbiology (17.07) </w:t>
      </w:r>
      <w:hyperlink r:id="rId12" w:tgtFrame="_blank" w:history="1">
        <w:r>
          <w:rPr>
            <w:rStyle w:val="Hyperlink"/>
            <w:rFonts w:ascii="Calibri" w:hAnsi="Calibri" w:cs="Calibri"/>
            <w:bdr w:val="none" w:sz="0" w:space="0" w:color="auto" w:frame="1"/>
          </w:rPr>
          <w:t>https://www.sciencedirect.com/journal/trends-in-microbiology</w:t>
        </w:r>
      </w:hyperlink>
    </w:p>
    <w:p w14:paraId="11029CC6" w14:textId="77777777" w:rsidR="004B02A4" w:rsidRPr="00B7704E" w:rsidRDefault="004B02A4" w:rsidP="004B02A4">
      <w:pPr>
        <w:shd w:val="clear" w:color="auto" w:fill="FFFFFF"/>
        <w:textAlignment w:val="baseline"/>
        <w:rPr>
          <w:rFonts w:ascii="Calibri" w:hAnsi="Calibri" w:cs="Calibri"/>
          <w:color w:val="000000"/>
          <w:lang w:val="pt-BR"/>
        </w:rPr>
      </w:pPr>
      <w:r w:rsidRPr="00B7704E">
        <w:rPr>
          <w:rFonts w:ascii="Calibri" w:hAnsi="Calibri" w:cs="Calibri"/>
          <w:color w:val="000000"/>
          <w:lang w:val="pt-BR"/>
        </w:rPr>
        <w:t>PNAS (12.29) - </w:t>
      </w:r>
      <w:r w:rsidR="00B7704E">
        <w:fldChar w:fldCharType="begin"/>
      </w:r>
      <w:r w:rsidR="00B7704E" w:rsidRPr="00B7704E">
        <w:rPr>
          <w:lang w:val="pt-BR"/>
        </w:rPr>
        <w:instrText xml:space="preserve"> HYPERLINK "https://www.pnas.org/" \t "_blank" </w:instrText>
      </w:r>
      <w:r w:rsidR="00B7704E">
        <w:fldChar w:fldCharType="separate"/>
      </w:r>
      <w:r w:rsidRPr="00B7704E">
        <w:rPr>
          <w:rStyle w:val="Hyperlink"/>
          <w:rFonts w:ascii="Calibri" w:hAnsi="Calibri" w:cs="Calibri"/>
          <w:bdr w:val="none" w:sz="0" w:space="0" w:color="auto" w:frame="1"/>
          <w:lang w:val="pt-BR"/>
        </w:rPr>
        <w:t>https://www.pnas.org/</w:t>
      </w:r>
      <w:r w:rsidR="00B7704E">
        <w:rPr>
          <w:rStyle w:val="Hyperlink"/>
          <w:rFonts w:ascii="Calibri" w:hAnsi="Calibri" w:cs="Calibri"/>
          <w:bdr w:val="none" w:sz="0" w:space="0" w:color="auto" w:frame="1"/>
        </w:rPr>
        <w:fldChar w:fldCharType="end"/>
      </w:r>
    </w:p>
    <w:p w14:paraId="2C450005"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ISME (10.3) - </w:t>
      </w:r>
      <w:hyperlink r:id="rId13" w:tgtFrame="_blank" w:history="1">
        <w:r>
          <w:rPr>
            <w:rStyle w:val="Hyperlink"/>
            <w:rFonts w:ascii="Calibri" w:hAnsi="Calibri" w:cs="Calibri"/>
            <w:bdr w:val="none" w:sz="0" w:space="0" w:color="auto" w:frame="1"/>
          </w:rPr>
          <w:t>https://www.nature.com/ismej/</w:t>
        </w:r>
      </w:hyperlink>
    </w:p>
    <w:p w14:paraId="6E1E7A1C" w14:textId="77777777" w:rsidR="004B02A4" w:rsidRPr="004B02A4" w:rsidRDefault="004B02A4" w:rsidP="004B02A4">
      <w:pPr>
        <w:shd w:val="clear" w:color="auto" w:fill="FFFFFF"/>
        <w:textAlignment w:val="baseline"/>
        <w:rPr>
          <w:rFonts w:ascii="Calibri" w:hAnsi="Calibri" w:cs="Calibri"/>
          <w:color w:val="000000"/>
          <w:lang w:val="nl-NL"/>
        </w:rPr>
      </w:pPr>
      <w:r w:rsidRPr="004B02A4">
        <w:rPr>
          <w:rFonts w:ascii="Calibri" w:hAnsi="Calibri" w:cs="Calibri"/>
          <w:color w:val="000000"/>
          <w:lang w:val="nl-NL"/>
        </w:rPr>
        <w:t>Microbiome - (11.6) - </w:t>
      </w:r>
      <w:r w:rsidR="00B7704E">
        <w:fldChar w:fldCharType="begin"/>
      </w:r>
      <w:r w:rsidR="00B7704E" w:rsidRPr="00372E72">
        <w:rPr>
          <w:lang w:val="pt-BR"/>
        </w:rPr>
        <w:instrText xml:space="preserve"> HYPERLINK "https://microbiomejournal.biomedcentral.com/" \t "_blank" </w:instrText>
      </w:r>
      <w:r w:rsidR="00B7704E">
        <w:fldChar w:fldCharType="separate"/>
      </w:r>
      <w:r w:rsidRPr="004B02A4">
        <w:rPr>
          <w:rStyle w:val="Hyperlink"/>
          <w:rFonts w:ascii="Calibri" w:hAnsi="Calibri" w:cs="Calibri"/>
          <w:bdr w:val="none" w:sz="0" w:space="0" w:color="auto" w:frame="1"/>
          <w:lang w:val="nl-NL"/>
        </w:rPr>
        <w:t>https://microbiomejournal.biomedcentral.com/</w:t>
      </w:r>
      <w:r w:rsidR="00B7704E">
        <w:rPr>
          <w:rStyle w:val="Hyperlink"/>
          <w:rFonts w:ascii="Calibri" w:hAnsi="Calibri" w:cs="Calibri"/>
          <w:bdr w:val="none" w:sz="0" w:space="0" w:color="auto" w:frame="1"/>
          <w:lang w:val="nl-NL"/>
        </w:rPr>
        <w:fldChar w:fldCharType="end"/>
      </w:r>
    </w:p>
    <w:p w14:paraId="223F6A27" w14:textId="0895FC43"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 xml:space="preserve">Science of the total </w:t>
      </w:r>
      <w:proofErr w:type="spellStart"/>
      <w:r>
        <w:rPr>
          <w:rFonts w:ascii="Calibri" w:hAnsi="Calibri" w:cs="Calibri"/>
          <w:color w:val="000000"/>
        </w:rPr>
        <w:t>enviroment</w:t>
      </w:r>
      <w:proofErr w:type="spellEnd"/>
      <w:r>
        <w:rPr>
          <w:rFonts w:ascii="Calibri" w:hAnsi="Calibri" w:cs="Calibri"/>
          <w:color w:val="000000"/>
        </w:rPr>
        <w:t xml:space="preserve"> (7.96) - </w:t>
      </w:r>
      <w:hyperlink r:id="rId14" w:tgtFrame="_blank" w:history="1">
        <w:r>
          <w:rPr>
            <w:rStyle w:val="Hyperlink"/>
            <w:rFonts w:ascii="Calibri" w:hAnsi="Calibri" w:cs="Calibri"/>
            <w:bdr w:val="none" w:sz="0" w:space="0" w:color="auto" w:frame="1"/>
          </w:rPr>
          <w:t>https://www.journals.elsevier.com/science-of-the-total-environment</w:t>
        </w:r>
      </w:hyperlink>
    </w:p>
    <w:p w14:paraId="515F70AC" w14:textId="04132186" w:rsidR="008F084D" w:rsidRPr="00B7704E" w:rsidRDefault="008F084D" w:rsidP="008F084D">
      <w:pPr>
        <w:rPr>
          <w:lang w:val="pt-BR"/>
        </w:rPr>
      </w:pPr>
      <w:r w:rsidRPr="00B7704E">
        <w:rPr>
          <w:lang w:val="pt-BR"/>
        </w:rPr>
        <w:t xml:space="preserve">mBio (7.867) - </w:t>
      </w:r>
      <w:r w:rsidR="00B7704E">
        <w:fldChar w:fldCharType="begin"/>
      </w:r>
      <w:r w:rsidR="00B7704E" w:rsidRPr="00B7704E">
        <w:rPr>
          <w:lang w:val="pt-BR"/>
        </w:rPr>
        <w:instrText xml:space="preserve"> HYPERLINK "https://journals.asm.org/journal/mbio" </w:instrText>
      </w:r>
      <w:r w:rsidR="00B7704E">
        <w:fldChar w:fldCharType="separate"/>
      </w:r>
      <w:r w:rsidR="007571AE" w:rsidRPr="00B7704E">
        <w:rPr>
          <w:rStyle w:val="Hyperlink"/>
          <w:lang w:val="pt-BR"/>
        </w:rPr>
        <w:t>https://journals.asm.org/journal/mbio#</w:t>
      </w:r>
      <w:r w:rsidR="00B7704E">
        <w:rPr>
          <w:rStyle w:val="Hyperlink"/>
        </w:rPr>
        <w:fldChar w:fldCharType="end"/>
      </w:r>
    </w:p>
    <w:p w14:paraId="6CF9D33D" w14:textId="0A94350C" w:rsidR="007571AE" w:rsidRDefault="007571AE" w:rsidP="007571AE">
      <w:r>
        <w:t xml:space="preserve">PLOS biology (7.07) - </w:t>
      </w:r>
      <w:r w:rsidRPr="00035A7D">
        <w:t>https://journals.plos.org/plosbiology/</w:t>
      </w:r>
    </w:p>
    <w:p w14:paraId="75D815E2" w14:textId="77777777" w:rsidR="004B02A4" w:rsidRPr="00B7704E" w:rsidRDefault="004B02A4" w:rsidP="004B02A4">
      <w:pPr>
        <w:shd w:val="clear" w:color="auto" w:fill="FFFFFF"/>
        <w:textAlignment w:val="baseline"/>
        <w:rPr>
          <w:rFonts w:ascii="Calibri" w:hAnsi="Calibri" w:cs="Calibri"/>
          <w:color w:val="000000"/>
          <w:lang w:val="pt-BR"/>
        </w:rPr>
      </w:pPr>
      <w:r w:rsidRPr="00B7704E">
        <w:rPr>
          <w:rFonts w:ascii="Calibri" w:hAnsi="Calibri" w:cs="Calibri"/>
          <w:color w:val="000000"/>
          <w:bdr w:val="none" w:sz="0" w:space="0" w:color="auto" w:frame="1"/>
          <w:shd w:val="clear" w:color="auto" w:fill="FFFFFF"/>
          <w:lang w:val="pt-BR"/>
        </w:rPr>
        <w:t>Molecular ecology (6.18) - </w:t>
      </w:r>
      <w:r w:rsidR="00B7704E">
        <w:fldChar w:fldCharType="begin"/>
      </w:r>
      <w:r w:rsidR="00B7704E" w:rsidRPr="00B7704E">
        <w:rPr>
          <w:lang w:val="pt-BR"/>
        </w:rPr>
        <w:instrText xml:space="preserve"> HYPERLINK "https://onlinelibrary.wiley.com/joufrnal/1365294x" \t "_blank" </w:instrText>
      </w:r>
      <w:r w:rsidR="00B7704E">
        <w:fldChar w:fldCharType="separate"/>
      </w:r>
      <w:r w:rsidRPr="00B7704E">
        <w:rPr>
          <w:rStyle w:val="Hyperlink"/>
          <w:rFonts w:ascii="Calibri" w:hAnsi="Calibri" w:cs="Calibri"/>
          <w:bdr w:val="none" w:sz="0" w:space="0" w:color="auto" w:frame="1"/>
          <w:shd w:val="clear" w:color="auto" w:fill="FFFFFF"/>
          <w:lang w:val="pt-BR"/>
        </w:rPr>
        <w:t>https://onlinelibrary.wiley.com/joufrnal/1365294x</w:t>
      </w:r>
      <w:r w:rsidR="00B7704E">
        <w:rPr>
          <w:rStyle w:val="Hyperlink"/>
          <w:rFonts w:ascii="Calibri" w:hAnsi="Calibri" w:cs="Calibri"/>
          <w:bdr w:val="none" w:sz="0" w:space="0" w:color="auto" w:frame="1"/>
          <w:shd w:val="clear" w:color="auto" w:fill="FFFFFF"/>
        </w:rPr>
        <w:fldChar w:fldCharType="end"/>
      </w:r>
    </w:p>
    <w:p w14:paraId="7DCC7662"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Frontiers in Microbiology (5.64) - </w:t>
      </w:r>
      <w:hyperlink r:id="rId15" w:tgtFrame="_blank" w:history="1">
        <w:r>
          <w:rPr>
            <w:rStyle w:val="Hyperlink"/>
            <w:rFonts w:ascii="Calibri" w:hAnsi="Calibri" w:cs="Calibri"/>
            <w:bdr w:val="none" w:sz="0" w:space="0" w:color="auto" w:frame="1"/>
          </w:rPr>
          <w:t>https://www.frontiersin.org/journals/microbiology</w:t>
        </w:r>
      </w:hyperlink>
    </w:p>
    <w:p w14:paraId="27E69466"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bdr w:val="none" w:sz="0" w:space="0" w:color="auto" w:frame="1"/>
          <w:shd w:val="clear" w:color="auto" w:fill="FFFFFF"/>
        </w:rPr>
        <w:t>Environmental Microbiology (5.49) - </w:t>
      </w:r>
      <w:hyperlink r:id="rId16" w:tgtFrame="_blank" w:history="1">
        <w:r>
          <w:rPr>
            <w:rStyle w:val="Hyperlink"/>
            <w:rFonts w:ascii="Calibri" w:hAnsi="Calibri" w:cs="Calibri"/>
            <w:bdr w:val="none" w:sz="0" w:space="0" w:color="auto" w:frame="1"/>
            <w:shd w:val="clear" w:color="auto" w:fill="FFFFFF"/>
          </w:rPr>
          <w:t>https://sfamjournals.onlinelibrary.wiley.com/journal/14622920</w:t>
        </w:r>
      </w:hyperlink>
      <w:r>
        <w:rPr>
          <w:rFonts w:ascii="Calibri" w:hAnsi="Calibri" w:cs="Calibri"/>
          <w:color w:val="000000"/>
        </w:rPr>
        <w:br/>
        <w:t>Soil biology and biochemistry (5.29) - </w:t>
      </w:r>
      <w:hyperlink r:id="rId17" w:tgtFrame="_blank" w:history="1">
        <w:r>
          <w:rPr>
            <w:rStyle w:val="Hyperlink"/>
            <w:rFonts w:ascii="Calibri" w:hAnsi="Calibri" w:cs="Calibri"/>
            <w:bdr w:val="none" w:sz="0" w:space="0" w:color="auto" w:frame="1"/>
          </w:rPr>
          <w:t>https://www.journals.elsevier.com/soil-biology-and-biochemistry</w:t>
        </w:r>
      </w:hyperlink>
    </w:p>
    <w:p w14:paraId="53D7DE33"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Biology and fertility of soils (5.5) - </w:t>
      </w:r>
      <w:hyperlink r:id="rId18" w:tgtFrame="_blank" w:history="1">
        <w:r>
          <w:rPr>
            <w:rStyle w:val="Hyperlink"/>
            <w:rFonts w:ascii="Calibri" w:hAnsi="Calibri" w:cs="Calibri"/>
            <w:bdr w:val="none" w:sz="0" w:space="0" w:color="auto" w:frame="1"/>
          </w:rPr>
          <w:t>https://www.springer.com/journal/374?gclid=CjwKCAjw-ZCKBhBkEiwAM4qfF72rOmZkBm0ybpgfnc10tJEldzRdise64Mwj4MUk4eyKBkW3If8-_BoCsxMQAvD_BwE</w:t>
        </w:r>
      </w:hyperlink>
    </w:p>
    <w:p w14:paraId="1B743FDE" w14:textId="0916E83D" w:rsidR="004B02A4" w:rsidRDefault="004B02A4" w:rsidP="004B02A4">
      <w:pPr>
        <w:shd w:val="clear" w:color="auto" w:fill="FFFFFF"/>
        <w:textAlignment w:val="baseline"/>
        <w:rPr>
          <w:rFonts w:ascii="Calibri" w:hAnsi="Calibri" w:cs="Calibri"/>
          <w:color w:val="000000"/>
        </w:rPr>
      </w:pPr>
      <w:proofErr w:type="gramStart"/>
      <w:r>
        <w:rPr>
          <w:rFonts w:ascii="Calibri" w:hAnsi="Calibri" w:cs="Calibri"/>
          <w:color w:val="000000"/>
        </w:rPr>
        <w:t>applied</w:t>
      </w:r>
      <w:proofErr w:type="gramEnd"/>
      <w:r>
        <w:rPr>
          <w:rFonts w:ascii="Calibri" w:hAnsi="Calibri" w:cs="Calibri"/>
          <w:color w:val="000000"/>
        </w:rPr>
        <w:t xml:space="preserve"> and environmental microbiology (4.93) - </w:t>
      </w:r>
      <w:hyperlink r:id="rId19" w:tgtFrame="_blank" w:history="1">
        <w:r>
          <w:rPr>
            <w:rStyle w:val="Hyperlink"/>
            <w:rFonts w:ascii="Calibri" w:hAnsi="Calibri" w:cs="Calibri"/>
            <w:bdr w:val="none" w:sz="0" w:space="0" w:color="auto" w:frame="1"/>
          </w:rPr>
          <w:t>https://journals.asm.org/journal/aem</w:t>
        </w:r>
      </w:hyperlink>
    </w:p>
    <w:p w14:paraId="4ED81538" w14:textId="0D5FC6B5" w:rsidR="00855500" w:rsidRPr="00B7704E" w:rsidRDefault="00855500" w:rsidP="004B02A4">
      <w:pPr>
        <w:shd w:val="clear" w:color="auto" w:fill="FFFFFF"/>
        <w:textAlignment w:val="baseline"/>
        <w:rPr>
          <w:rFonts w:ascii="Calibri" w:hAnsi="Calibri" w:cs="Calibri"/>
          <w:color w:val="000000"/>
          <w:lang w:val="pt-BR"/>
        </w:rPr>
      </w:pPr>
      <w:r w:rsidRPr="00B7704E">
        <w:rPr>
          <w:lang w:val="pt-BR"/>
        </w:rPr>
        <w:t xml:space="preserve">FEMS microbial ecology( 4.19) -  </w:t>
      </w:r>
      <w:r w:rsidR="003B2BA2">
        <w:fldChar w:fldCharType="begin"/>
      </w:r>
      <w:r w:rsidR="003B2BA2" w:rsidRPr="00372E72">
        <w:rPr>
          <w:lang w:val="pt-BR"/>
        </w:rPr>
        <w:instrText xml:space="preserve"> HYPERLINK "https://academic.oup.com/femsec" </w:instrText>
      </w:r>
      <w:r w:rsidR="003B2BA2">
        <w:fldChar w:fldCharType="separate"/>
      </w:r>
      <w:r w:rsidRPr="00B7704E">
        <w:rPr>
          <w:rStyle w:val="Hyperlink"/>
          <w:lang w:val="pt-BR"/>
        </w:rPr>
        <w:t>https://academic.oup.com/femsec</w:t>
      </w:r>
      <w:r w:rsidR="003B2BA2">
        <w:rPr>
          <w:rStyle w:val="Hyperlink"/>
          <w:lang w:val="pt-BR"/>
        </w:rPr>
        <w:fldChar w:fldCharType="end"/>
      </w:r>
    </w:p>
    <w:p w14:paraId="55C2EC5B" w14:textId="4B446BEB" w:rsidR="004B02A4" w:rsidRDefault="004B02A4" w:rsidP="004B02A4">
      <w:pPr>
        <w:shd w:val="clear" w:color="auto" w:fill="FFFFFF"/>
        <w:textAlignment w:val="baseline"/>
        <w:rPr>
          <w:rFonts w:ascii="Calibri" w:hAnsi="Calibri" w:cs="Calibri"/>
          <w:color w:val="000000"/>
        </w:rPr>
      </w:pPr>
      <w:r>
        <w:rPr>
          <w:rStyle w:val="mark9s42cnyuv"/>
          <w:rFonts w:ascii="Calibri" w:hAnsi="Calibri" w:cs="Calibri"/>
          <w:color w:val="000000"/>
          <w:bdr w:val="none" w:sz="0" w:space="0" w:color="auto" w:frame="1"/>
        </w:rPr>
        <w:lastRenderedPageBreak/>
        <w:t>Plant and soil</w:t>
      </w:r>
      <w:r>
        <w:rPr>
          <w:rFonts w:ascii="Calibri" w:hAnsi="Calibri" w:cs="Calibri"/>
          <w:color w:val="000000"/>
          <w:bdr w:val="none" w:sz="0" w:space="0" w:color="auto" w:frame="1"/>
        </w:rPr>
        <w:t> - (</w:t>
      </w:r>
      <w:r w:rsidR="00855500">
        <w:rPr>
          <w:rFonts w:ascii="Calibri" w:hAnsi="Calibri" w:cs="Calibri"/>
          <w:color w:val="000000"/>
          <w:bdr w:val="none" w:sz="0" w:space="0" w:color="auto" w:frame="1"/>
        </w:rPr>
        <w:t>4.01</w:t>
      </w:r>
      <w:r>
        <w:rPr>
          <w:rFonts w:ascii="Calibri" w:hAnsi="Calibri" w:cs="Calibri"/>
          <w:color w:val="000000"/>
          <w:bdr w:val="none" w:sz="0" w:space="0" w:color="auto" w:frame="1"/>
        </w:rPr>
        <w:t>) - </w:t>
      </w:r>
      <w:hyperlink r:id="rId20" w:tgtFrame="_blank" w:history="1">
        <w:r>
          <w:rPr>
            <w:rStyle w:val="Hyperlink"/>
            <w:rFonts w:ascii="Calibri" w:hAnsi="Calibri" w:cs="Calibri"/>
            <w:bdr w:val="none" w:sz="0" w:space="0" w:color="auto" w:frame="1"/>
          </w:rPr>
          <w:t>https://www.springer.com/journal/11104/?gclid=CjwKCAjw-ZCKBhBkEiwAM4qfF88g0ntjZoTn4v_jYBsz4z4U9eeFlMXtYXafxvdvDmSaYHO-L4KYaRoCF78QAvD_BwE</w:t>
        </w:r>
      </w:hyperlink>
    </w:p>
    <w:p w14:paraId="31F24E8E"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Molecular Plant-Microbe Interactions (3.69) - </w:t>
      </w:r>
      <w:hyperlink r:id="rId21" w:tgtFrame="_blank" w:history="1">
        <w:r>
          <w:rPr>
            <w:rStyle w:val="Hyperlink"/>
            <w:rFonts w:ascii="Calibri" w:hAnsi="Calibri" w:cs="Calibri"/>
            <w:bdr w:val="none" w:sz="0" w:space="0" w:color="auto" w:frame="1"/>
          </w:rPr>
          <w:t>https://apsjournals.apsnet.org/page/mpmi/about</w:t>
        </w:r>
      </w:hyperlink>
    </w:p>
    <w:p w14:paraId="37BC5BDA" w14:textId="77777777" w:rsidR="004B02A4" w:rsidRDefault="004B02A4" w:rsidP="004B02A4">
      <w:pPr>
        <w:shd w:val="clear" w:color="auto" w:fill="FFFFFF"/>
        <w:textAlignment w:val="baseline"/>
        <w:rPr>
          <w:rFonts w:ascii="Calibri" w:hAnsi="Calibri" w:cs="Calibri"/>
          <w:color w:val="000000"/>
        </w:rPr>
      </w:pPr>
      <w:proofErr w:type="spellStart"/>
      <w:r>
        <w:rPr>
          <w:rFonts w:ascii="Calibri" w:hAnsi="Calibri" w:cs="Calibri"/>
          <w:color w:val="000000"/>
          <w:bdr w:val="none" w:sz="0" w:space="0" w:color="auto" w:frame="1"/>
          <w:shd w:val="clear" w:color="auto" w:fill="FFFFFF"/>
        </w:rPr>
        <w:t>Phytobiomes</w:t>
      </w:r>
      <w:proofErr w:type="spellEnd"/>
      <w:r>
        <w:rPr>
          <w:rFonts w:ascii="Calibri" w:hAnsi="Calibri" w:cs="Calibri"/>
          <w:color w:val="000000"/>
          <w:bdr w:val="none" w:sz="0" w:space="0" w:color="auto" w:frame="1"/>
          <w:shd w:val="clear" w:color="auto" w:fill="FFFFFF"/>
        </w:rPr>
        <w:t xml:space="preserve"> (3.24) - </w:t>
      </w:r>
      <w:hyperlink r:id="rId22" w:tgtFrame="_blank" w:history="1">
        <w:r>
          <w:rPr>
            <w:rStyle w:val="Hyperlink"/>
            <w:rFonts w:ascii="Calibri" w:hAnsi="Calibri" w:cs="Calibri"/>
            <w:bdr w:val="none" w:sz="0" w:space="0" w:color="auto" w:frame="1"/>
            <w:shd w:val="clear" w:color="auto" w:fill="FFFFFF"/>
          </w:rPr>
          <w:t>https://apsjournals.apsnet.org/toc/pbiomes/current</w:t>
        </w:r>
      </w:hyperlink>
    </w:p>
    <w:p w14:paraId="501C91DC"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rPr>
        <w:t>Rhizosphere (3.12) - </w:t>
      </w:r>
      <w:hyperlink r:id="rId23" w:tgtFrame="_blank" w:history="1">
        <w:r>
          <w:rPr>
            <w:rStyle w:val="Hyperlink"/>
            <w:rFonts w:ascii="Calibri" w:hAnsi="Calibri" w:cs="Calibri"/>
            <w:bdr w:val="none" w:sz="0" w:space="0" w:color="auto" w:frame="1"/>
          </w:rPr>
          <w:t>https://www.journals.elsevier.com/rhizosphere</w:t>
        </w:r>
      </w:hyperlink>
    </w:p>
    <w:p w14:paraId="731492B0" w14:textId="77777777" w:rsidR="004B02A4" w:rsidRDefault="004B02A4" w:rsidP="004B02A4">
      <w:pPr>
        <w:shd w:val="clear" w:color="auto" w:fill="FFFFFF"/>
        <w:textAlignment w:val="baseline"/>
        <w:rPr>
          <w:rFonts w:ascii="Calibri" w:hAnsi="Calibri" w:cs="Calibri"/>
          <w:color w:val="000000"/>
        </w:rPr>
      </w:pPr>
      <w:r>
        <w:rPr>
          <w:rFonts w:ascii="Calibri" w:hAnsi="Calibri" w:cs="Calibri"/>
          <w:color w:val="000000"/>
          <w:bdr w:val="none" w:sz="0" w:space="0" w:color="auto" w:frame="1"/>
        </w:rPr>
        <w:t>FEMS microbiology letters (2.77) </w:t>
      </w:r>
      <w:hyperlink r:id="rId24" w:tgtFrame="_blank" w:history="1">
        <w:r>
          <w:rPr>
            <w:rStyle w:val="Hyperlink"/>
            <w:rFonts w:ascii="Calibri" w:hAnsi="Calibri" w:cs="Calibri"/>
            <w:bdr w:val="none" w:sz="0" w:space="0" w:color="auto" w:frame="1"/>
          </w:rPr>
          <w:t>https://academic.oup.com/femsle</w:t>
        </w:r>
      </w:hyperlink>
      <w:r>
        <w:rPr>
          <w:rFonts w:ascii="Calibri" w:hAnsi="Calibri" w:cs="Calibri"/>
          <w:color w:val="000000"/>
          <w:bdr w:val="none" w:sz="0" w:space="0" w:color="auto" w:frame="1"/>
        </w:rPr>
        <w:t>             </w:t>
      </w:r>
    </w:p>
    <w:p w14:paraId="774C6E1C" w14:textId="77777777" w:rsidR="004B02A4" w:rsidRDefault="004B02A4" w:rsidP="004B02A4">
      <w:pPr>
        <w:shd w:val="clear" w:color="auto" w:fill="FFFFFF"/>
        <w:textAlignment w:val="baseline"/>
        <w:rPr>
          <w:rFonts w:ascii="Calibri" w:hAnsi="Calibri" w:cs="Calibri"/>
          <w:color w:val="000000"/>
        </w:rPr>
      </w:pPr>
      <w:proofErr w:type="spellStart"/>
      <w:r>
        <w:rPr>
          <w:rFonts w:ascii="Calibri" w:hAnsi="Calibri" w:cs="Calibri"/>
          <w:color w:val="000000"/>
        </w:rPr>
        <w:t>Plos</w:t>
      </w:r>
      <w:proofErr w:type="spellEnd"/>
      <w:r>
        <w:rPr>
          <w:rFonts w:ascii="Calibri" w:hAnsi="Calibri" w:cs="Calibri"/>
          <w:color w:val="000000"/>
        </w:rPr>
        <w:t xml:space="preserve"> One (2.7) - </w:t>
      </w:r>
      <w:hyperlink r:id="rId25" w:tgtFrame="_blank" w:history="1">
        <w:r>
          <w:rPr>
            <w:rStyle w:val="Hyperlink"/>
            <w:rFonts w:ascii="Calibri" w:hAnsi="Calibri" w:cs="Calibri"/>
            <w:bdr w:val="none" w:sz="0" w:space="0" w:color="auto" w:frame="1"/>
          </w:rPr>
          <w:t>https://journals.plos.org/plosone/</w:t>
        </w:r>
      </w:hyperlink>
    </w:p>
    <w:p w14:paraId="4FA72335" w14:textId="3172D3E6" w:rsidR="001A424B" w:rsidRDefault="001A424B">
      <w:r>
        <w:br w:type="page"/>
      </w:r>
    </w:p>
    <w:p w14:paraId="1D37EB22" w14:textId="77777777" w:rsidR="004B02A4" w:rsidRDefault="004B02A4"/>
    <w:p w14:paraId="24A0636C" w14:textId="51CF89AF" w:rsidR="004B02A4" w:rsidRPr="001A424B" w:rsidRDefault="001A424B">
      <w:pPr>
        <w:rPr>
          <w:b/>
          <w:i/>
          <w:u w:val="single"/>
        </w:rPr>
      </w:pPr>
      <w:r>
        <w:rPr>
          <w:b/>
          <w:i/>
          <w:u w:val="single"/>
        </w:rPr>
        <w:t>Essential</w:t>
      </w:r>
      <w:r w:rsidR="00CB6CC2" w:rsidRPr="001A424B">
        <w:rPr>
          <w:b/>
          <w:i/>
          <w:u w:val="single"/>
        </w:rPr>
        <w:t xml:space="preserve"> paper outline</w:t>
      </w:r>
    </w:p>
    <w:p w14:paraId="750FEEDE" w14:textId="3E4139F8" w:rsidR="00CB6CC2" w:rsidRDefault="00CB6CC2">
      <w:r w:rsidRPr="00D745B4">
        <w:rPr>
          <w:b/>
        </w:rPr>
        <w:t>Introduction</w:t>
      </w:r>
      <w:r>
        <w:t xml:space="preserve"> – </w:t>
      </w:r>
      <w:r w:rsidR="00C24907">
        <w:t>plant-insect-microbe interaction</w:t>
      </w:r>
      <w:r>
        <w:t xml:space="preserve">, </w:t>
      </w:r>
      <w:proofErr w:type="spellStart"/>
      <w:r>
        <w:t>holobiont</w:t>
      </w:r>
      <w:proofErr w:type="spellEnd"/>
      <w:r>
        <w:t xml:space="preserve">, </w:t>
      </w:r>
      <w:r w:rsidR="0088022E">
        <w:t xml:space="preserve">methods &amp; </w:t>
      </w:r>
      <w:r>
        <w:t>data deluge</w:t>
      </w:r>
    </w:p>
    <w:p w14:paraId="4F34BC84" w14:textId="6B477E8D" w:rsidR="00CB6CC2" w:rsidRPr="00D745B4" w:rsidRDefault="00CB6CC2">
      <w:pPr>
        <w:rPr>
          <w:b/>
        </w:rPr>
      </w:pPr>
      <w:r w:rsidRPr="00D745B4">
        <w:rPr>
          <w:b/>
        </w:rPr>
        <w:t>Results</w:t>
      </w:r>
    </w:p>
    <w:p w14:paraId="14EFF572" w14:textId="256E3AEB" w:rsidR="00CB6CC2" w:rsidRDefault="00CB6CC2" w:rsidP="00C24907">
      <w:pPr>
        <w:pStyle w:val="ListParagraph"/>
        <w:numPr>
          <w:ilvl w:val="0"/>
          <w:numId w:val="2"/>
        </w:numPr>
      </w:pPr>
      <w:r>
        <w:t xml:space="preserve">Plant growth &amp; </w:t>
      </w:r>
      <w:proofErr w:type="spellStart"/>
      <w:r>
        <w:t>qPCR</w:t>
      </w:r>
      <w:proofErr w:type="spellEnd"/>
      <w:r w:rsidR="00C24907">
        <w:t xml:space="preserve"> [1 figure, 2 SUP fig]</w:t>
      </w:r>
      <w:r>
        <w:t xml:space="preserve"> (show plants were stressed)</w:t>
      </w:r>
    </w:p>
    <w:p w14:paraId="2F7309B0" w14:textId="790C5DE3" w:rsidR="00CB6CC2" w:rsidRDefault="00CB6CC2" w:rsidP="00C24907">
      <w:pPr>
        <w:pStyle w:val="ListParagraph"/>
        <w:numPr>
          <w:ilvl w:val="0"/>
          <w:numId w:val="2"/>
        </w:numPr>
      </w:pPr>
      <w:r>
        <w:t xml:space="preserve">Beta &amp; alpha diversity </w:t>
      </w:r>
      <w:r w:rsidR="00C24907">
        <w:t>[</w:t>
      </w:r>
      <w:r w:rsidR="001346CB">
        <w:t>2 figures,</w:t>
      </w:r>
      <w:r w:rsidR="00C24907">
        <w:t xml:space="preserve"> 3 SUP tables]</w:t>
      </w:r>
      <w:r>
        <w:t>(</w:t>
      </w:r>
      <w:r w:rsidR="00C24907">
        <w:t>Basic analysis present in any paper</w:t>
      </w:r>
      <w:r>
        <w:t>)</w:t>
      </w:r>
    </w:p>
    <w:p w14:paraId="491094E5" w14:textId="6A7AD4EF" w:rsidR="00C24907" w:rsidRDefault="00C24907" w:rsidP="00C24907">
      <w:pPr>
        <w:pStyle w:val="ListParagraph"/>
        <w:numPr>
          <w:ilvl w:val="0"/>
          <w:numId w:val="2"/>
        </w:numPr>
      </w:pPr>
      <w:r>
        <w:t>Neutral models [3 figures</w:t>
      </w:r>
      <w:r w:rsidR="001346CB">
        <w:t>, 2 sup tables]:</w:t>
      </w:r>
      <w:r>
        <w:t xml:space="preserve"> </w:t>
      </w:r>
    </w:p>
    <w:p w14:paraId="3945A703" w14:textId="7B623F1F" w:rsidR="00CB6CC2" w:rsidRDefault="00CB6CC2" w:rsidP="00C24907">
      <w:pPr>
        <w:pStyle w:val="ListParagraph"/>
        <w:numPr>
          <w:ilvl w:val="1"/>
          <w:numId w:val="2"/>
        </w:numPr>
      </w:pPr>
      <w:r>
        <w:t xml:space="preserve">Neutral </w:t>
      </w:r>
      <w:r w:rsidR="001A424B">
        <w:t>model fits (</w:t>
      </w:r>
      <w:proofErr w:type="spellStart"/>
      <w:r w:rsidR="001A424B">
        <w:t>subseting</w:t>
      </w:r>
      <w:proofErr w:type="spellEnd"/>
      <w:r w:rsidR="001A424B">
        <w:t xml:space="preserve"> community and re-</w:t>
      </w:r>
      <w:proofErr w:type="spellStart"/>
      <w:r w:rsidR="001A424B">
        <w:t>ploting</w:t>
      </w:r>
      <w:proofErr w:type="spellEnd"/>
      <w:r w:rsidR="001A424B">
        <w:t xml:space="preserve"> beta diversity)</w:t>
      </w:r>
    </w:p>
    <w:p w14:paraId="0547BE41" w14:textId="73F1065E" w:rsidR="001346CB" w:rsidRDefault="001346CB" w:rsidP="001346CB">
      <w:pPr>
        <w:pStyle w:val="ListParagraph"/>
        <w:numPr>
          <w:ilvl w:val="2"/>
          <w:numId w:val="2"/>
        </w:numPr>
      </w:pPr>
      <w:r>
        <w:t>PERMANOVA bootstrapping to Check artifacts</w:t>
      </w:r>
      <w:bookmarkStart w:id="0" w:name="_GoBack"/>
      <w:bookmarkEnd w:id="0"/>
    </w:p>
    <w:p w14:paraId="41ED5C23" w14:textId="77777777" w:rsidR="00C24907" w:rsidRDefault="001A424B" w:rsidP="00C24907">
      <w:pPr>
        <w:pStyle w:val="ListParagraph"/>
        <w:numPr>
          <w:ilvl w:val="1"/>
          <w:numId w:val="2"/>
        </w:numPr>
      </w:pPr>
      <w:r>
        <w:t xml:space="preserve">Above-expected differential </w:t>
      </w:r>
      <w:proofErr w:type="spellStart"/>
      <w:r w:rsidR="00C24907">
        <w:t>a</w:t>
      </w:r>
      <w:r>
        <w:t>budances</w:t>
      </w:r>
      <w:proofErr w:type="spellEnd"/>
      <w:r>
        <w:t xml:space="preserve"> (heat tree </w:t>
      </w:r>
      <w:r w:rsidR="00D745B4">
        <w:t xml:space="preserve">focus on </w:t>
      </w:r>
      <w:proofErr w:type="spellStart"/>
      <w:r>
        <w:t>comamonadaceae</w:t>
      </w:r>
      <w:proofErr w:type="spellEnd"/>
      <w:r w:rsidR="00C24907">
        <w:t>)</w:t>
      </w:r>
    </w:p>
    <w:p w14:paraId="1508B439" w14:textId="7C68FB3C" w:rsidR="001A424B" w:rsidRDefault="00C24907" w:rsidP="00C24907">
      <w:pPr>
        <w:pStyle w:val="ListParagraph"/>
        <w:numPr>
          <w:ilvl w:val="1"/>
          <w:numId w:val="2"/>
        </w:numPr>
      </w:pPr>
      <w:r>
        <w:t>A</w:t>
      </w:r>
      <w:r w:rsidR="00D745B4">
        <w:t xml:space="preserve">lpha diversity </w:t>
      </w:r>
      <w:r>
        <w:t>regression</w:t>
      </w:r>
      <w:r w:rsidR="00D745B4">
        <w:t xml:space="preserve"> </w:t>
      </w:r>
      <w:r>
        <w:t>(</w:t>
      </w:r>
      <w:r w:rsidR="00D745B4">
        <w:t xml:space="preserve">focus on </w:t>
      </w:r>
      <w:proofErr w:type="spellStart"/>
      <w:r w:rsidR="00D745B4">
        <w:t>comamonadaceae</w:t>
      </w:r>
      <w:proofErr w:type="spellEnd"/>
      <w:r w:rsidR="001A424B">
        <w:t>)</w:t>
      </w:r>
    </w:p>
    <w:p w14:paraId="4507CFFF" w14:textId="528248FA" w:rsidR="001A424B" w:rsidRDefault="001A424B" w:rsidP="00C24907">
      <w:pPr>
        <w:pStyle w:val="ListParagraph"/>
        <w:numPr>
          <w:ilvl w:val="0"/>
          <w:numId w:val="2"/>
        </w:numPr>
      </w:pPr>
      <w:r>
        <w:t xml:space="preserve">Differential </w:t>
      </w:r>
      <w:proofErr w:type="spellStart"/>
      <w:r>
        <w:t>abudance</w:t>
      </w:r>
      <w:proofErr w:type="spellEnd"/>
      <w:r>
        <w:t xml:space="preserve"> </w:t>
      </w:r>
      <w:r w:rsidR="001346CB">
        <w:t>[1 fig (SUP?)]</w:t>
      </w:r>
      <w:r>
        <w:t>(keep very short)</w:t>
      </w:r>
    </w:p>
    <w:p w14:paraId="7B44320E" w14:textId="34C9DAC8" w:rsidR="001A424B" w:rsidRDefault="001A424B" w:rsidP="00C24907">
      <w:pPr>
        <w:pStyle w:val="ListParagraph"/>
        <w:numPr>
          <w:ilvl w:val="0"/>
          <w:numId w:val="2"/>
        </w:numPr>
      </w:pPr>
      <w:r>
        <w:t xml:space="preserve">Random forest </w:t>
      </w:r>
      <w:r w:rsidR="001346CB">
        <w:t xml:space="preserve">[1 Fig </w:t>
      </w:r>
      <w:r w:rsidR="001346CB">
        <w:t>(SUP?)</w:t>
      </w:r>
      <w:r w:rsidR="001346CB">
        <w:t xml:space="preserve">, 1 SUP table </w:t>
      </w:r>
      <w:r w:rsidR="001346CB">
        <w:t>](</w:t>
      </w:r>
      <w:r w:rsidR="001346CB">
        <w:t>]</w:t>
      </w:r>
      <w:r>
        <w:t xml:space="preserve">(show </w:t>
      </w:r>
      <w:r w:rsidR="001346CB">
        <w:t>ASVs that matter on prediction</w:t>
      </w:r>
      <w:r>
        <w:t>)</w:t>
      </w:r>
    </w:p>
    <w:p w14:paraId="58E532CA" w14:textId="41BEAFC7" w:rsidR="001A424B" w:rsidRDefault="001A424B" w:rsidP="00C24907">
      <w:pPr>
        <w:pStyle w:val="ListParagraph"/>
        <w:numPr>
          <w:ilvl w:val="0"/>
          <w:numId w:val="2"/>
        </w:numPr>
      </w:pPr>
      <w:r>
        <w:t>Network analysis (describe networks, ASVs with importance tags (number and families),</w:t>
      </w:r>
      <w:r w:rsidR="00742EDF">
        <w:t xml:space="preserve"> </w:t>
      </w:r>
      <w:r>
        <w:t>Leave module discussion on supplementary)</w:t>
      </w:r>
    </w:p>
    <w:p w14:paraId="27837087" w14:textId="4B6A2C79" w:rsidR="001A424B" w:rsidRDefault="001A424B" w:rsidP="00C24907">
      <w:pPr>
        <w:pStyle w:val="ListParagraph"/>
        <w:numPr>
          <w:ilvl w:val="0"/>
          <w:numId w:val="2"/>
        </w:numPr>
      </w:pPr>
      <w:r>
        <w:t xml:space="preserve">Fisher Summary (describe figure, highlight </w:t>
      </w:r>
      <w:proofErr w:type="spellStart"/>
      <w:r>
        <w:t>comamonadaceae</w:t>
      </w:r>
      <w:proofErr w:type="spellEnd"/>
      <w:r>
        <w:t>)</w:t>
      </w:r>
    </w:p>
    <w:p w14:paraId="581015CA" w14:textId="43390D3A" w:rsidR="00D745B4" w:rsidRDefault="00D745B4">
      <w:proofErr w:type="spellStart"/>
      <w:r>
        <w:t>Comamonadaceae</w:t>
      </w:r>
      <w:proofErr w:type="spellEnd"/>
      <w:r>
        <w:t xml:space="preserve"> details (show diversity and </w:t>
      </w:r>
      <w:proofErr w:type="spellStart"/>
      <w:r>
        <w:t>abudance</w:t>
      </w:r>
      <w:proofErr w:type="spellEnd"/>
      <w:r>
        <w:t xml:space="preserve"> over treatments)</w:t>
      </w:r>
    </w:p>
    <w:p w14:paraId="01DCF752" w14:textId="729DDD83" w:rsidR="001A424B" w:rsidRDefault="00D745B4">
      <w:pPr>
        <w:rPr>
          <w:b/>
        </w:rPr>
      </w:pPr>
      <w:r w:rsidRPr="00D745B4">
        <w:rPr>
          <w:b/>
        </w:rPr>
        <w:t>Discussion</w:t>
      </w:r>
    </w:p>
    <w:p w14:paraId="20A72105" w14:textId="77777777" w:rsidR="00D745B4" w:rsidRDefault="00D745B4" w:rsidP="00D745B4">
      <w:pPr>
        <w:rPr>
          <w:b/>
        </w:rPr>
      </w:pPr>
      <w:r>
        <w:rPr>
          <w:b/>
        </w:rPr>
        <w:t xml:space="preserve">MAIN GOAL: VALIDADE THE EXPERIMENTAL APROACH! - </w:t>
      </w:r>
      <w:proofErr w:type="spellStart"/>
      <w:r>
        <w:rPr>
          <w:b/>
        </w:rPr>
        <w:t>MeJA</w:t>
      </w:r>
      <w:proofErr w:type="spellEnd"/>
      <w:r>
        <w:rPr>
          <w:b/>
        </w:rPr>
        <w:t xml:space="preserve"> impacts the microbial community similarly to Oral Secretion, thus </w:t>
      </w:r>
      <w:proofErr w:type="spellStart"/>
      <w:r>
        <w:rPr>
          <w:b/>
        </w:rPr>
        <w:t>MeJA</w:t>
      </w:r>
      <w:proofErr w:type="spellEnd"/>
      <w:r>
        <w:rPr>
          <w:b/>
        </w:rPr>
        <w:t xml:space="preserve"> can be used in place of real insects</w:t>
      </w:r>
    </w:p>
    <w:p w14:paraId="46AA7670" w14:textId="776E10D3" w:rsidR="00D745B4" w:rsidRDefault="00D745B4" w:rsidP="00D745B4">
      <w:pPr>
        <w:rPr>
          <w:b/>
        </w:rPr>
      </w:pPr>
      <w:r>
        <w:rPr>
          <w:b/>
        </w:rPr>
        <w:t xml:space="preserve">Advantages Methodological approach:  </w:t>
      </w:r>
    </w:p>
    <w:p w14:paraId="148E7451" w14:textId="10344331" w:rsidR="00D745B4" w:rsidRDefault="00D745B4" w:rsidP="00D745B4">
      <w:pPr>
        <w:ind w:firstLine="720"/>
        <w:rPr>
          <w:b/>
        </w:rPr>
      </w:pPr>
      <w:r>
        <w:rPr>
          <w:b/>
        </w:rPr>
        <w:t xml:space="preserve">1) </w:t>
      </w:r>
      <w:proofErr w:type="gramStart"/>
      <w:r>
        <w:rPr>
          <w:b/>
        </w:rPr>
        <w:t>the</w:t>
      </w:r>
      <w:proofErr w:type="gramEnd"/>
      <w:r>
        <w:rPr>
          <w:b/>
        </w:rPr>
        <w:t xml:space="preserve"> neutral </w:t>
      </w:r>
      <w:proofErr w:type="spellStart"/>
      <w:r>
        <w:rPr>
          <w:b/>
        </w:rPr>
        <w:t>spliting</w:t>
      </w:r>
      <w:proofErr w:type="spellEnd"/>
      <w:r>
        <w:rPr>
          <w:b/>
        </w:rPr>
        <w:t>-and-joining can help see subtle treatment effects ;</w:t>
      </w:r>
    </w:p>
    <w:p w14:paraId="40026C3E" w14:textId="7A0D89D3" w:rsidR="00D745B4" w:rsidRDefault="00D745B4" w:rsidP="00D745B4">
      <w:pPr>
        <w:ind w:firstLine="720"/>
        <w:rPr>
          <w:b/>
        </w:rPr>
      </w:pPr>
      <w:r>
        <w:rPr>
          <w:b/>
        </w:rPr>
        <w:t xml:space="preserve">2) </w:t>
      </w:r>
      <w:proofErr w:type="gramStart"/>
      <w:r>
        <w:rPr>
          <w:b/>
        </w:rPr>
        <w:t>the</w:t>
      </w:r>
      <w:proofErr w:type="gramEnd"/>
      <w:r>
        <w:rPr>
          <w:b/>
        </w:rPr>
        <w:t xml:space="preserve"> neutral tree can help locate a diversity hotspot (mention </w:t>
      </w:r>
      <w:proofErr w:type="spellStart"/>
      <w:r>
        <w:rPr>
          <w:b/>
        </w:rPr>
        <w:t>rhizobiales</w:t>
      </w:r>
      <w:proofErr w:type="spellEnd"/>
      <w:r>
        <w:rPr>
          <w:b/>
        </w:rPr>
        <w:t xml:space="preserve"> but limit discussion)</w:t>
      </w:r>
    </w:p>
    <w:p w14:paraId="381101CC" w14:textId="02D0E290" w:rsidR="00D745B4" w:rsidRDefault="00D745B4" w:rsidP="00D745B4">
      <w:pPr>
        <w:ind w:firstLine="720"/>
        <w:rPr>
          <w:b/>
        </w:rPr>
      </w:pPr>
      <w:r>
        <w:rPr>
          <w:b/>
        </w:rPr>
        <w:t xml:space="preserve">2) </w:t>
      </w:r>
      <w:proofErr w:type="gramStart"/>
      <w:r>
        <w:rPr>
          <w:b/>
        </w:rPr>
        <w:t>the</w:t>
      </w:r>
      <w:proofErr w:type="gramEnd"/>
      <w:r>
        <w:rPr>
          <w:b/>
        </w:rPr>
        <w:t xml:space="preserve"> fisher test in a heat tree helps summarizing findings (approach to data deluge)</w:t>
      </w:r>
    </w:p>
    <w:p w14:paraId="7F7EB5B0" w14:textId="54886916" w:rsidR="00D745B4" w:rsidRDefault="00D745B4" w:rsidP="00D745B4">
      <w:pPr>
        <w:rPr>
          <w:b/>
        </w:rPr>
      </w:pPr>
      <w:r>
        <w:rPr>
          <w:b/>
        </w:rPr>
        <w:t xml:space="preserve">SECONDARY GOAL: HIGHLIGHT MAIN TAXA - </w:t>
      </w:r>
      <w:r w:rsidRPr="007C0538">
        <w:rPr>
          <w:b/>
        </w:rPr>
        <w:t xml:space="preserve">Family </w:t>
      </w:r>
      <w:proofErr w:type="spellStart"/>
      <w:r>
        <w:rPr>
          <w:b/>
        </w:rPr>
        <w:t>C</w:t>
      </w:r>
      <w:r w:rsidRPr="007C0538">
        <w:rPr>
          <w:b/>
        </w:rPr>
        <w:t>om</w:t>
      </w:r>
      <w:r>
        <w:rPr>
          <w:b/>
        </w:rPr>
        <w:t>a</w:t>
      </w:r>
      <w:r w:rsidRPr="007C0538">
        <w:rPr>
          <w:b/>
        </w:rPr>
        <w:t>monadaceae</w:t>
      </w:r>
      <w:proofErr w:type="spellEnd"/>
      <w:r>
        <w:rPr>
          <w:b/>
        </w:rPr>
        <w:t xml:space="preserve"> are relevant to this experimental system</w:t>
      </w:r>
    </w:p>
    <w:p w14:paraId="3B0D2530" w14:textId="77777777" w:rsidR="00D745B4" w:rsidRDefault="00D745B4" w:rsidP="00D745B4">
      <w:pPr>
        <w:rPr>
          <w:b/>
        </w:rPr>
      </w:pPr>
      <w:r>
        <w:rPr>
          <w:b/>
        </w:rPr>
        <w:t xml:space="preserve">CONCLUSION: </w:t>
      </w:r>
      <w:proofErr w:type="spellStart"/>
      <w:r>
        <w:rPr>
          <w:b/>
        </w:rPr>
        <w:t>Comamonadaceae</w:t>
      </w:r>
      <w:proofErr w:type="spellEnd"/>
      <w:r>
        <w:rPr>
          <w:b/>
        </w:rPr>
        <w:t xml:space="preserve"> are important in insect-plant interactions</w:t>
      </w:r>
    </w:p>
    <w:p w14:paraId="6DEFB95D" w14:textId="77777777" w:rsidR="00D745B4" w:rsidRPr="00D745B4" w:rsidRDefault="00D745B4">
      <w:pPr>
        <w:rPr>
          <w:b/>
        </w:rPr>
      </w:pPr>
    </w:p>
    <w:p w14:paraId="3E43D131" w14:textId="77777777" w:rsidR="00CB6CC2" w:rsidRDefault="00CB6CC2"/>
    <w:p w14:paraId="331ACFCB" w14:textId="1AECECC4" w:rsidR="005173D1" w:rsidRPr="00F45322" w:rsidRDefault="005173D1">
      <w:r w:rsidRPr="00F45322">
        <w:br w:type="page"/>
      </w:r>
    </w:p>
    <w:p w14:paraId="00FB058C" w14:textId="51AD665A" w:rsidR="00DB3D65" w:rsidRDefault="00DB3D65">
      <w:pPr>
        <w:rPr>
          <w:b/>
        </w:rPr>
      </w:pPr>
      <w:r>
        <w:rPr>
          <w:b/>
        </w:rPr>
        <w:lastRenderedPageBreak/>
        <w:t>Introduction</w:t>
      </w:r>
    </w:p>
    <w:p w14:paraId="00E9B254" w14:textId="206AE934" w:rsidR="0088022E" w:rsidRDefault="0088022E">
      <w:pPr>
        <w:rPr>
          <w:b/>
        </w:rPr>
      </w:pPr>
      <w:r>
        <w:t>In these neutral models, ASVs are classified as above the neutral (selected by the environment), as predicted by neutrality (the expectation is that ASVs that have many sequences should be found in many samples) or bellow expected (</w:t>
      </w:r>
      <w:proofErr w:type="spellStart"/>
      <w:r>
        <w:t>underdispersed</w:t>
      </w:r>
      <w:proofErr w:type="spellEnd"/>
      <w:r>
        <w:t>, thus missing in some samples</w:t>
      </w:r>
      <w:proofErr w:type="gramStart"/>
      <w:r>
        <w:t>) .</w:t>
      </w:r>
      <w:proofErr w:type="gramEnd"/>
      <w:r>
        <w:t xml:space="preserve"> the slope defining the data’s fit to the model are based on a data-derived migration parameter, which quantifies the chance of samples being re-sampled from the same environment after random removal from the OUT table.</w:t>
      </w:r>
    </w:p>
    <w:p w14:paraId="043C6ECE" w14:textId="7133D3FF" w:rsidR="00DB3D65" w:rsidRPr="00E34C1B" w:rsidRDefault="00DB3D65">
      <w:pPr>
        <w:rPr>
          <w:bCs/>
        </w:rPr>
      </w:pPr>
      <w:proofErr w:type="spellStart"/>
      <w:r w:rsidRPr="00E34C1B">
        <w:rPr>
          <w:bCs/>
        </w:rPr>
        <w:t>MeJA</w:t>
      </w:r>
      <w:proofErr w:type="spellEnd"/>
      <w:r w:rsidRPr="00E34C1B">
        <w:rPr>
          <w:bCs/>
        </w:rPr>
        <w:t xml:space="preserve"> was already used by other authors to simulate insect a</w:t>
      </w:r>
      <w:r w:rsidR="00E34C1B" w:rsidRPr="00E34C1B">
        <w:rPr>
          <w:bCs/>
        </w:rPr>
        <w:t>ttack.</w:t>
      </w:r>
      <w:r w:rsidR="00E34C1B">
        <w:rPr>
          <w:bCs/>
        </w:rPr>
        <w:t xml:space="preserve"> </w:t>
      </w:r>
      <w:r w:rsidR="008D5C66">
        <w:rPr>
          <w:bCs/>
        </w:rPr>
        <w:t xml:space="preserve">On the </w:t>
      </w:r>
      <w:proofErr w:type="spellStart"/>
      <w:r w:rsidR="008D5C66" w:rsidRPr="008D5C66">
        <w:rPr>
          <w:bCs/>
        </w:rPr>
        <w:t>Brassicaceae</w:t>
      </w:r>
      <w:proofErr w:type="spellEnd"/>
      <w:r w:rsidR="008D5C66">
        <w:rPr>
          <w:bCs/>
        </w:rPr>
        <w:t xml:space="preserve"> </w:t>
      </w:r>
      <w:proofErr w:type="spellStart"/>
      <w:r w:rsidR="008D5C66" w:rsidRPr="008D5C66">
        <w:rPr>
          <w:bCs/>
          <w:i/>
          <w:iCs/>
        </w:rPr>
        <w:t>Cardamine</w:t>
      </w:r>
      <w:proofErr w:type="spellEnd"/>
      <w:r w:rsidR="008D5C66" w:rsidRPr="008D5C66">
        <w:rPr>
          <w:bCs/>
          <w:i/>
          <w:iCs/>
        </w:rPr>
        <w:t xml:space="preserve"> </w:t>
      </w:r>
      <w:proofErr w:type="spellStart"/>
      <w:r w:rsidR="008D5C66" w:rsidRPr="008D5C66">
        <w:rPr>
          <w:bCs/>
          <w:i/>
          <w:iCs/>
        </w:rPr>
        <w:t>cordifolia</w:t>
      </w:r>
      <w:proofErr w:type="spellEnd"/>
      <w:r w:rsidR="008D5C66" w:rsidRPr="008D5C66">
        <w:rPr>
          <w:bCs/>
        </w:rPr>
        <w:t>,</w:t>
      </w:r>
      <w:r w:rsidR="008D5C66">
        <w:rPr>
          <w:bCs/>
        </w:rPr>
        <w:t xml:space="preserve"> </w:t>
      </w:r>
      <w:r w:rsidR="00ED48A3">
        <w:rPr>
          <w:bCs/>
        </w:rPr>
        <w:t xml:space="preserve">1mM </w:t>
      </w:r>
      <w:proofErr w:type="spellStart"/>
      <w:r w:rsidR="00141498">
        <w:rPr>
          <w:bCs/>
        </w:rPr>
        <w:t>Jasmonic</w:t>
      </w:r>
      <w:proofErr w:type="spellEnd"/>
      <w:r w:rsidR="00141498">
        <w:rPr>
          <w:bCs/>
        </w:rPr>
        <w:t xml:space="preserve"> </w:t>
      </w:r>
      <w:proofErr w:type="spellStart"/>
      <w:r w:rsidR="00141498">
        <w:rPr>
          <w:bCs/>
        </w:rPr>
        <w:t>Actid</w:t>
      </w:r>
      <w:proofErr w:type="spellEnd"/>
      <w:r w:rsidR="00141498">
        <w:rPr>
          <w:bCs/>
        </w:rPr>
        <w:t xml:space="preserve"> was applied </w:t>
      </w:r>
      <w:r w:rsidR="00ED48A3">
        <w:rPr>
          <w:bCs/>
        </w:rPr>
        <w:t>as a spray in the field,</w:t>
      </w:r>
      <w:r w:rsidR="00EA4BF8">
        <w:rPr>
          <w:bCs/>
        </w:rPr>
        <w:t xml:space="preserve"> with 50ml per 0.</w:t>
      </w:r>
      <w:r w:rsidR="00CE3D21">
        <w:rPr>
          <w:bCs/>
        </w:rPr>
        <w:t>2</w:t>
      </w:r>
      <w:r w:rsidR="00EA4BF8">
        <w:rPr>
          <w:bCs/>
        </w:rPr>
        <w:t xml:space="preserve">5m² </w:t>
      </w:r>
      <w:proofErr w:type="gramStart"/>
      <w:r w:rsidR="00EA4BF8">
        <w:rPr>
          <w:bCs/>
        </w:rPr>
        <w:t>patch</w:t>
      </w:r>
      <w:proofErr w:type="gramEnd"/>
      <w:r w:rsidR="008D5C66" w:rsidRPr="008D5C66">
        <w:rPr>
          <w:bCs/>
        </w:rPr>
        <w:t xml:space="preserve"> </w:t>
      </w:r>
      <w:r w:rsidR="00676167">
        <w:rPr>
          <w:bCs/>
        </w:rPr>
        <w:t>(</w:t>
      </w:r>
      <w:hyperlink r:id="rId26" w:history="1">
        <w:r w:rsidR="00676167" w:rsidRPr="00A17B79">
          <w:rPr>
            <w:rStyle w:val="Hyperlink"/>
            <w:bCs/>
          </w:rPr>
          <w:t>https://www.nature.com/articles/s41559-019-1085-x</w:t>
        </w:r>
      </w:hyperlink>
      <w:r w:rsidR="00676167">
        <w:rPr>
          <w:bCs/>
        </w:rPr>
        <w:t xml:space="preserve"> )</w:t>
      </w:r>
    </w:p>
    <w:p w14:paraId="331ACFCC" w14:textId="1D8135D6" w:rsidR="005173D1" w:rsidRPr="005173D1" w:rsidRDefault="005173D1">
      <w:pPr>
        <w:rPr>
          <w:b/>
        </w:rPr>
      </w:pPr>
      <w:proofErr w:type="spellStart"/>
      <w:r w:rsidRPr="005173D1">
        <w:rPr>
          <w:b/>
        </w:rPr>
        <w:t>Matherial</w:t>
      </w:r>
      <w:proofErr w:type="spellEnd"/>
      <w:r w:rsidRPr="005173D1">
        <w:rPr>
          <w:b/>
        </w:rPr>
        <w:t xml:space="preserve"> and methods</w:t>
      </w:r>
    </w:p>
    <w:p w14:paraId="331ACFCD" w14:textId="4C2723BE" w:rsidR="005173D1" w:rsidRDefault="00465866">
      <w:pPr>
        <w:rPr>
          <w:i/>
        </w:rPr>
      </w:pPr>
      <w:r>
        <w:rPr>
          <w:i/>
        </w:rPr>
        <w:t>Experimental design and p</w:t>
      </w:r>
      <w:r w:rsidR="005173D1" w:rsidRPr="005173D1">
        <w:rPr>
          <w:i/>
        </w:rPr>
        <w:t xml:space="preserve">lant </w:t>
      </w:r>
      <w:r w:rsidR="008659E7">
        <w:rPr>
          <w:i/>
        </w:rPr>
        <w:t>preparation</w:t>
      </w:r>
    </w:p>
    <w:p w14:paraId="331ACFCE" w14:textId="7E66D324" w:rsidR="00901E27" w:rsidRDefault="00465866">
      <w:pPr>
        <w:rPr>
          <w:i/>
        </w:rPr>
      </w:pPr>
      <w:commentRangeStart w:id="1"/>
      <w:r>
        <w:t xml:space="preserve">Brassica </w:t>
      </w:r>
      <w:proofErr w:type="spellStart"/>
      <w:r>
        <w:t>oleraceae</w:t>
      </w:r>
      <w:proofErr w:type="spellEnd"/>
      <w:r>
        <w:t xml:space="preserve"> </w:t>
      </w:r>
      <w:proofErr w:type="spellStart"/>
      <w:r>
        <w:t>var</w:t>
      </w:r>
      <w:proofErr w:type="spellEnd"/>
      <w:r>
        <w:t xml:space="preserve"> </w:t>
      </w:r>
      <w:proofErr w:type="spellStart"/>
      <w:r>
        <w:t>riveira</w:t>
      </w:r>
      <w:proofErr w:type="spellEnd"/>
      <w:r>
        <w:t xml:space="preserve"> and </w:t>
      </w:r>
      <w:proofErr w:type="spellStart"/>
      <w:r>
        <w:t>Arabdopsisi</w:t>
      </w:r>
      <w:proofErr w:type="spellEnd"/>
      <w:r>
        <w:t xml:space="preserve"> thaliana col-0 </w:t>
      </w:r>
      <w:commentRangeEnd w:id="1"/>
      <w:r>
        <w:rPr>
          <w:rStyle w:val="CommentReference"/>
        </w:rPr>
        <w:commentReference w:id="1"/>
      </w:r>
      <w:r>
        <w:t>seeds</w:t>
      </w:r>
      <w:r w:rsidR="00901E27">
        <w:t xml:space="preserve"> </w:t>
      </w:r>
      <w:r>
        <w:t xml:space="preserve">were stratified in wet filter paper and kept at 4C for 48h. </w:t>
      </w:r>
      <w:proofErr w:type="gramStart"/>
      <w:r>
        <w:t>stratified</w:t>
      </w:r>
      <w:proofErr w:type="gramEnd"/>
      <w:r>
        <w:t xml:space="preserve"> seeds were sown in seedling trays in</w:t>
      </w:r>
      <w:r w:rsidR="00901E27">
        <w:t xml:space="preserve"> 20/oct/2020</w:t>
      </w:r>
      <w:r>
        <w:t xml:space="preserve"> and transplanted 1 week later.</w:t>
      </w:r>
      <w:r w:rsidR="00901E27">
        <w:rPr>
          <w:i/>
        </w:rPr>
        <w:t xml:space="preserve"> </w:t>
      </w:r>
      <w:r w:rsidR="00901E27">
        <w:t xml:space="preserve">Plants </w:t>
      </w:r>
      <w:r w:rsidR="0021375E">
        <w:t xml:space="preserve">were </w:t>
      </w:r>
      <w:r w:rsidR="00901E27">
        <w:t>harvested on 27/</w:t>
      </w:r>
      <w:proofErr w:type="spellStart"/>
      <w:r w:rsidR="00901E27">
        <w:t>nov</w:t>
      </w:r>
      <w:proofErr w:type="spellEnd"/>
      <w:r w:rsidR="00901E27">
        <w:t>/2020 at 5 weeks old</w:t>
      </w:r>
      <w:r w:rsidR="005910AC">
        <w:t xml:space="preserve">. </w:t>
      </w:r>
    </w:p>
    <w:p w14:paraId="331ACFCF" w14:textId="77777777" w:rsidR="00B34328" w:rsidRDefault="00B34328">
      <w:r>
        <w:t xml:space="preserve">CFU counting: 200ul inoculation of serially diluted soil in 0.85% NaCl. Plated in LB media, amended with 50ug/L cycloheximide to suppress fungi LB: 10g Tryptone, 5g yeast extract, 5g NaCl, 15g Agar (per Liter) </w:t>
      </w:r>
      <w:proofErr w:type="spellStart"/>
      <w:r>
        <w:t>Ciclohexamide</w:t>
      </w:r>
      <w:proofErr w:type="spellEnd"/>
      <w:r>
        <w:t xml:space="preserve">: 50mg/ml stock, diluted in 96% ethanol. </w:t>
      </w:r>
      <w:proofErr w:type="gramStart"/>
      <w:r>
        <w:t>Utilized 1 ml/L media.</w:t>
      </w:r>
      <w:proofErr w:type="gramEnd"/>
      <w:r>
        <w:t xml:space="preserve"> </w:t>
      </w:r>
    </w:p>
    <w:p w14:paraId="331ACFD0" w14:textId="77777777" w:rsidR="008659E7" w:rsidRDefault="008659E7">
      <w:pPr>
        <w:rPr>
          <w:i/>
        </w:rPr>
      </w:pPr>
      <w:proofErr w:type="spellStart"/>
      <w:r w:rsidRPr="008659E7">
        <w:rPr>
          <w:i/>
        </w:rPr>
        <w:t>MeJA</w:t>
      </w:r>
      <w:proofErr w:type="spellEnd"/>
      <w:r w:rsidRPr="008659E7">
        <w:rPr>
          <w:i/>
        </w:rPr>
        <w:t xml:space="preserve"> stress application</w:t>
      </w:r>
    </w:p>
    <w:p w14:paraId="3F3BCF71" w14:textId="7CAB3545" w:rsidR="0021375E" w:rsidRDefault="008659E7" w:rsidP="0021375E">
      <w:pPr>
        <w:rPr>
          <w:i/>
        </w:rPr>
      </w:pPr>
      <w:r>
        <w:t xml:space="preserve">The 1 mM and 0.1mM Methyl </w:t>
      </w:r>
      <w:proofErr w:type="spellStart"/>
      <w:r>
        <w:t>Jasmonate</w:t>
      </w:r>
      <w:proofErr w:type="spellEnd"/>
      <w:r>
        <w:t xml:space="preserve"> (</w:t>
      </w:r>
      <w:proofErr w:type="spellStart"/>
      <w:r>
        <w:t>MeJA</w:t>
      </w:r>
      <w:proofErr w:type="spellEnd"/>
      <w:r>
        <w:t xml:space="preserve">) solutions were prepared with from a 1M stock of Methyl </w:t>
      </w:r>
      <w:proofErr w:type="spellStart"/>
      <w:r>
        <w:t>jasmonate</w:t>
      </w:r>
      <w:proofErr w:type="spellEnd"/>
      <w:r>
        <w:t xml:space="preserve"> 95%(Sigma 392707-5ML) diluted with ethanol 96%. The final 1L use solution has 0.1% </w:t>
      </w:r>
      <w:proofErr w:type="spellStart"/>
      <w:r>
        <w:t>MeJA</w:t>
      </w:r>
      <w:proofErr w:type="spellEnd"/>
      <w:r>
        <w:t xml:space="preserve"> solution in Ethanol 96% and 0.015% </w:t>
      </w:r>
      <w:proofErr w:type="spellStart"/>
      <w:r>
        <w:t>silwet</w:t>
      </w:r>
      <w:proofErr w:type="spellEnd"/>
      <w:r>
        <w:t xml:space="preserve">. Control solutions </w:t>
      </w:r>
      <w:r w:rsidR="00216B43">
        <w:t>received</w:t>
      </w:r>
      <w:r>
        <w:t xml:space="preserve"> only 0.1% ethanol 96% and 0.015% </w:t>
      </w:r>
      <w:proofErr w:type="spellStart"/>
      <w:r>
        <w:t>Silwet</w:t>
      </w:r>
      <w:proofErr w:type="spellEnd"/>
      <w:r w:rsidR="00216B43">
        <w:t xml:space="preserve">. To </w:t>
      </w:r>
      <w:r w:rsidR="002847B9">
        <w:t xml:space="preserve">dip the plants on </w:t>
      </w:r>
      <w:proofErr w:type="spellStart"/>
      <w:r w:rsidR="00216B43">
        <w:t>MeJA</w:t>
      </w:r>
      <w:proofErr w:type="spellEnd"/>
      <w:r w:rsidR="00216B43">
        <w:t xml:space="preserve"> solutions, first a </w:t>
      </w:r>
      <w:r w:rsidR="002847B9">
        <w:t>0.05mm</w:t>
      </w:r>
      <w:r w:rsidR="00216B43">
        <w:t xml:space="preserve"> mesh </w:t>
      </w:r>
      <w:r w:rsidR="002847B9">
        <w:t xml:space="preserve">was placed </w:t>
      </w:r>
      <w:r w:rsidR="00216B43">
        <w:t>around the base of the plants</w:t>
      </w:r>
      <w:r w:rsidR="002847B9">
        <w:t>, and was left in place until the end of the experiment. Then</w:t>
      </w:r>
      <w:r w:rsidR="00476D8D">
        <w:t>,</w:t>
      </w:r>
      <w:r w:rsidR="002847B9">
        <w:t xml:space="preserve"> a plastic cover with a large central opening was placed on the surface of the pot, fully covering the internal edge of the pots</w:t>
      </w:r>
      <w:r w:rsidR="00216B43">
        <w:t xml:space="preserve"> </w:t>
      </w:r>
      <w:r w:rsidR="002847B9">
        <w:t>and</w:t>
      </w:r>
      <w:r w:rsidR="00476D8D">
        <w:t xml:space="preserve"> the edge of the</w:t>
      </w:r>
      <w:r w:rsidR="002847B9">
        <w:t xml:space="preserve"> </w:t>
      </w:r>
      <w:r w:rsidR="00476D8D">
        <w:t xml:space="preserve">mesh. With this the plants could be turned upside down without significant losses of soil. This allowed the aerial part of the plants to be fully submerged on the </w:t>
      </w:r>
      <w:proofErr w:type="spellStart"/>
      <w:r w:rsidR="00476D8D">
        <w:t>MeJA</w:t>
      </w:r>
      <w:proofErr w:type="spellEnd"/>
      <w:r w:rsidR="00476D8D">
        <w:t xml:space="preserve"> solutions for 2-3 seconds without application of </w:t>
      </w:r>
      <w:proofErr w:type="spellStart"/>
      <w:r w:rsidR="00476D8D">
        <w:t>MeJA</w:t>
      </w:r>
      <w:proofErr w:type="spellEnd"/>
      <w:r w:rsidR="00476D8D">
        <w:t xml:space="preserve"> on the soils. </w:t>
      </w:r>
      <w:proofErr w:type="spellStart"/>
      <w:r w:rsidR="00476D8D">
        <w:t>MeJA</w:t>
      </w:r>
      <w:proofErr w:type="spellEnd"/>
      <w:r w:rsidR="00476D8D">
        <w:t xml:space="preserve"> was first applied when plants were 3 weeks old, and then every 4 days thereafter until 4 applications had taken place. Plants were harvested 2 days after the last </w:t>
      </w:r>
      <w:proofErr w:type="spellStart"/>
      <w:r w:rsidR="00476D8D">
        <w:t>MeJA</w:t>
      </w:r>
      <w:proofErr w:type="spellEnd"/>
      <w:r w:rsidR="00476D8D">
        <w:t xml:space="preserve"> application.</w:t>
      </w:r>
      <w:r w:rsidR="0021375E">
        <w:t xml:space="preserve"> We utilized a </w:t>
      </w:r>
      <w:proofErr w:type="gramStart"/>
      <w:r w:rsidR="0021375E">
        <w:t>Complete</w:t>
      </w:r>
      <w:proofErr w:type="gramEnd"/>
      <w:r w:rsidR="0021375E">
        <w:t xml:space="preserve"> randomized block design with 6 blocks and 6 replicates/treatment (</w:t>
      </w:r>
      <w:proofErr w:type="spellStart"/>
      <w:r w:rsidR="0021375E">
        <w:t>figure_experimental_design</w:t>
      </w:r>
      <w:proofErr w:type="spellEnd"/>
      <w:r w:rsidR="0021375E">
        <w:t xml:space="preserve">). </w:t>
      </w:r>
    </w:p>
    <w:p w14:paraId="331ACFD1" w14:textId="49BEFEA5" w:rsidR="008659E7" w:rsidRDefault="008659E7"/>
    <w:p w14:paraId="331ACFD2" w14:textId="77777777" w:rsidR="005173D1" w:rsidRDefault="005173D1">
      <w:pPr>
        <w:rPr>
          <w:i/>
        </w:rPr>
      </w:pPr>
      <w:r w:rsidRPr="005173D1">
        <w:rPr>
          <w:i/>
        </w:rPr>
        <w:t>RNA extraction and qPCR</w:t>
      </w:r>
    </w:p>
    <w:p w14:paraId="331ACFD3" w14:textId="77777777" w:rsidR="00901E27" w:rsidRDefault="00901E27">
      <w:pPr>
        <w:rPr>
          <w:i/>
        </w:rPr>
      </w:pPr>
      <w:r>
        <w:lastRenderedPageBreak/>
        <w:t xml:space="preserve">we sampled leaf tissue 3 hours after the last </w:t>
      </w:r>
      <w:proofErr w:type="spellStart"/>
      <w:r>
        <w:t>MeJA</w:t>
      </w:r>
      <w:proofErr w:type="spellEnd"/>
      <w:r>
        <w:t xml:space="preserve"> dipping (sampling between 2:20 and 4pm</w:t>
      </w:r>
      <w:proofErr w:type="gramStart"/>
      <w:r>
        <w:t>)</w:t>
      </w:r>
      <w:proofErr w:type="gramEnd"/>
      <w:r>
        <w:br/>
        <w:t xml:space="preserve">For </w:t>
      </w:r>
      <w:proofErr w:type="spellStart"/>
      <w:r>
        <w:t>Arabdopisis</w:t>
      </w:r>
      <w:proofErr w:type="spellEnd"/>
      <w:r>
        <w:t>, we collected 2 whole leaves from each plant, avoiding old leaves</w:t>
      </w:r>
      <w:r>
        <w:br/>
        <w:t xml:space="preserve">For Brassica, we collect 4 leaf punches (leaves 3 and 4. for the 1mM </w:t>
      </w:r>
      <w:proofErr w:type="spellStart"/>
      <w:r>
        <w:t>MeJA</w:t>
      </w:r>
      <w:proofErr w:type="spellEnd"/>
      <w:r>
        <w:t xml:space="preserve"> </w:t>
      </w:r>
      <w:proofErr w:type="spellStart"/>
      <w:r>
        <w:t>treatmentment</w:t>
      </w:r>
      <w:proofErr w:type="spellEnd"/>
      <w:r>
        <w:t xml:space="preserve"> we sampled leave 3 and the most damaged leaf (1 or 2))</w:t>
      </w:r>
      <w:r>
        <w:br/>
        <w:t xml:space="preserve">All materials were cleaned in between samples. </w:t>
      </w:r>
      <w:proofErr w:type="gramStart"/>
      <w:r>
        <w:t>we</w:t>
      </w:r>
      <w:proofErr w:type="gramEnd"/>
      <w:r>
        <w:t xml:space="preserve"> also chilled the leaf puncher and kept all tubes on liquid nitrogen during the sample loading process. We pre-cooled the tubes in liquid N, and kept the samples in liquid nitrogen until storage on -80C.</w:t>
      </w:r>
    </w:p>
    <w:p w14:paraId="331ACFD4" w14:textId="77777777" w:rsidR="00476D8D" w:rsidRPr="005173D1" w:rsidRDefault="00476D8D">
      <w:pPr>
        <w:rPr>
          <w:i/>
        </w:rPr>
      </w:pPr>
    </w:p>
    <w:p w14:paraId="331ACFD5" w14:textId="77777777" w:rsidR="005173D1" w:rsidRDefault="005173D1">
      <w:pPr>
        <w:rPr>
          <w:i/>
        </w:rPr>
      </w:pPr>
      <w:r w:rsidRPr="005173D1">
        <w:rPr>
          <w:i/>
        </w:rPr>
        <w:t>Plant phenotyping</w:t>
      </w:r>
    </w:p>
    <w:p w14:paraId="331ACFD6" w14:textId="77777777" w:rsidR="005173D1" w:rsidRDefault="005173D1">
      <w:pPr>
        <w:rPr>
          <w:i/>
        </w:rPr>
      </w:pPr>
      <w:r w:rsidRPr="005173D1">
        <w:rPr>
          <w:i/>
        </w:rPr>
        <w:t xml:space="preserve">DNA extraction and </w:t>
      </w:r>
      <w:r w:rsidR="00F1047A">
        <w:rPr>
          <w:i/>
        </w:rPr>
        <w:t xml:space="preserve">16S </w:t>
      </w:r>
      <w:r>
        <w:rPr>
          <w:i/>
        </w:rPr>
        <w:t>a</w:t>
      </w:r>
      <w:r w:rsidRPr="005173D1">
        <w:rPr>
          <w:i/>
        </w:rPr>
        <w:t>mplicon sequencing</w:t>
      </w:r>
    </w:p>
    <w:p w14:paraId="331ACFD7" w14:textId="77777777" w:rsidR="00704D73" w:rsidRDefault="00704D73" w:rsidP="00704D73">
      <w:pPr>
        <w:rPr>
          <w:i/>
        </w:rPr>
      </w:pPr>
      <w:r>
        <w:t xml:space="preserve">For harvesting, roots were gently shaken, and then stored in a 50ml falcon with 20ml of autoclaved 0.85% NaCl solution. They were then gently inverted 10 times. After the 10 inversions, roots were </w:t>
      </w:r>
      <w:proofErr w:type="spellStart"/>
      <w:r>
        <w:t>colected</w:t>
      </w:r>
      <w:proofErr w:type="spellEnd"/>
      <w:r>
        <w:t xml:space="preserve"> with a ethanol-cleaned tweezer to a 10ml tube with 6ml of autoclaved 1x TAE with 0.05% tween 20. The pre-washed roots (free of </w:t>
      </w:r>
      <w:proofErr w:type="spellStart"/>
      <w:r>
        <w:t>rhizopsheric</w:t>
      </w:r>
      <w:proofErr w:type="spellEnd"/>
      <w:r>
        <w:t xml:space="preserve"> soil) where then incubated sideways on the orbital shaker for 2 minutes, 400RPM. </w:t>
      </w:r>
      <w:proofErr w:type="gramStart"/>
      <w:r>
        <w:t>washed</w:t>
      </w:r>
      <w:proofErr w:type="gramEnd"/>
      <w:r>
        <w:t xml:space="preserve"> roots were then collected with a ethanol-cleaned and flame-sterilized long tweezer, and transferred to another tube (1x TAE with 0.05% tween 20.)  </w:t>
      </w:r>
      <w:proofErr w:type="gramStart"/>
      <w:r>
        <w:t>for</w:t>
      </w:r>
      <w:proofErr w:type="gramEnd"/>
      <w:r>
        <w:t xml:space="preserve"> additional washing. The process was repeated another time for 3 washes in total. Fully washed roots were then </w:t>
      </w:r>
      <w:proofErr w:type="spellStart"/>
      <w:r>
        <w:t>transfered</w:t>
      </w:r>
      <w:proofErr w:type="spellEnd"/>
      <w:r>
        <w:t xml:space="preserve"> to a 2ml tube, flash-frozen, and stored at -20.</w:t>
      </w:r>
      <w:r>
        <w:br/>
        <w:t xml:space="preserve">All 3 washes were stored on -20 for later consolidation into (2 tubes of 9ml) and centrifugation (15 min 5400 g) to generate a soil sample. </w:t>
      </w:r>
      <w:proofErr w:type="gramStart"/>
      <w:r w:rsidRPr="00704D73">
        <w:t>up</w:t>
      </w:r>
      <w:proofErr w:type="gramEnd"/>
      <w:r w:rsidRPr="00704D73">
        <w:t xml:space="preserve"> to 300ul of </w:t>
      </w:r>
      <w:proofErr w:type="spellStart"/>
      <w:r w:rsidRPr="00704D73">
        <w:t>ressuspended</w:t>
      </w:r>
      <w:proofErr w:type="spellEnd"/>
      <w:r w:rsidRPr="00704D73">
        <w:t xml:space="preserve"> pellet was used as template for soil DNA extraction</w:t>
      </w:r>
      <w:r>
        <w:t xml:space="preserve">. </w:t>
      </w:r>
      <w:r w:rsidRPr="00704D73">
        <w:t xml:space="preserve">DNA extraction was performed with QIAGEN </w:t>
      </w:r>
      <w:proofErr w:type="spellStart"/>
      <w:r w:rsidRPr="00704D73">
        <w:t>PowerSoil</w:t>
      </w:r>
      <w:proofErr w:type="spellEnd"/>
      <w:r w:rsidRPr="00704D73">
        <w:t xml:space="preserve"> Pro kit</w:t>
      </w:r>
      <w:r>
        <w:t xml:space="preserve">. Roots in 2ml tubes were left to lyophilize for 48h, and then they were ground to dust on a </w:t>
      </w:r>
      <w:proofErr w:type="spellStart"/>
      <w:r>
        <w:t>painshaker</w:t>
      </w:r>
      <w:proofErr w:type="spellEnd"/>
      <w:r>
        <w:t xml:space="preserve"> for 150 sec. Powdered roots DNA was extracted with </w:t>
      </w:r>
      <w:proofErr w:type="spellStart"/>
      <w:r>
        <w:t>Qiagen</w:t>
      </w:r>
      <w:proofErr w:type="spellEnd"/>
      <w:r>
        <w:t xml:space="preserve"> </w:t>
      </w:r>
      <w:proofErr w:type="spellStart"/>
      <w:r>
        <w:t>dneasy</w:t>
      </w:r>
      <w:proofErr w:type="spellEnd"/>
      <w:r>
        <w:t xml:space="preserve"> plant pro. DNA extracts were submitted to </w:t>
      </w:r>
      <w:r w:rsidR="00A3611D">
        <w:t>16S rRNA</w:t>
      </w:r>
      <w:r>
        <w:t xml:space="preserve"> sequencing</w:t>
      </w:r>
      <w:r w:rsidR="00A3611D">
        <w:t xml:space="preserve"> on the V3-V4 </w:t>
      </w:r>
      <w:proofErr w:type="gramStart"/>
      <w:r w:rsidR="00A3611D">
        <w:t>region</w:t>
      </w:r>
      <w:r>
        <w:t xml:space="preserve"> </w:t>
      </w:r>
      <w:r w:rsidR="00A3611D">
        <w:t xml:space="preserve"> with</w:t>
      </w:r>
      <w:proofErr w:type="gramEnd"/>
      <w:r w:rsidR="00A3611D">
        <w:t xml:space="preserve"> a </w:t>
      </w:r>
      <w:proofErr w:type="spellStart"/>
      <w:r w:rsidR="00A3611D" w:rsidRPr="00A3611D">
        <w:t>Illumina</w:t>
      </w:r>
      <w:proofErr w:type="spellEnd"/>
      <w:r w:rsidR="00A3611D" w:rsidRPr="00A3611D">
        <w:t xml:space="preserve"> </w:t>
      </w:r>
      <w:proofErr w:type="spellStart"/>
      <w:r w:rsidR="00A3611D">
        <w:t>MiSeq</w:t>
      </w:r>
      <w:proofErr w:type="spellEnd"/>
      <w:r w:rsidR="00A3611D">
        <w:t xml:space="preserve"> (PE300bp) </w:t>
      </w:r>
      <w:r>
        <w:t xml:space="preserve">at </w:t>
      </w:r>
      <w:proofErr w:type="spellStart"/>
      <w:r>
        <w:t>Baseclear</w:t>
      </w:r>
      <w:proofErr w:type="spellEnd"/>
      <w:r>
        <w:t xml:space="preserve"> (Leiden, </w:t>
      </w:r>
      <w:r w:rsidR="00A3611D">
        <w:t xml:space="preserve">the </w:t>
      </w:r>
      <w:r>
        <w:t xml:space="preserve">Netherlands). </w:t>
      </w:r>
      <w:r w:rsidR="00A3611D">
        <w:t>Libraries for r</w:t>
      </w:r>
      <w:r>
        <w:t xml:space="preserve">oot samples were </w:t>
      </w:r>
      <w:r w:rsidR="00A3611D">
        <w:t>prepared</w:t>
      </w:r>
      <w:r>
        <w:t xml:space="preserve"> </w:t>
      </w:r>
      <w:r w:rsidR="00A3611D">
        <w:t>with</w:t>
      </w:r>
      <w:r>
        <w:t xml:space="preserve"> PCR blockers to prevent </w:t>
      </w:r>
      <w:r w:rsidR="00A3611D">
        <w:t>amplification of plant DNA.</w:t>
      </w:r>
    </w:p>
    <w:p w14:paraId="331ACFD8" w14:textId="77777777" w:rsidR="005173D1" w:rsidRDefault="00141037">
      <w:pPr>
        <w:rPr>
          <w:i/>
        </w:rPr>
      </w:pPr>
      <w:r>
        <w:rPr>
          <w:i/>
        </w:rPr>
        <w:t>Microbiome d</w:t>
      </w:r>
      <w:r w:rsidR="005173D1">
        <w:rPr>
          <w:i/>
        </w:rPr>
        <w:t xml:space="preserve">ata </w:t>
      </w:r>
      <w:r>
        <w:rPr>
          <w:i/>
        </w:rPr>
        <w:t>pre-processing</w:t>
      </w:r>
    </w:p>
    <w:p w14:paraId="331ACFD9" w14:textId="77777777" w:rsidR="002C3985" w:rsidRDefault="00F1047A">
      <w:r>
        <w:t xml:space="preserve">Adapter removal and demultiplexing of sequencing data was performed by </w:t>
      </w:r>
      <w:proofErr w:type="spellStart"/>
      <w:r>
        <w:t>Baseclear</w:t>
      </w:r>
      <w:proofErr w:type="spellEnd"/>
      <w:r>
        <w:t xml:space="preserve"> (Leiden, the Netherlands). </w:t>
      </w:r>
      <w:proofErr w:type="spellStart"/>
      <w:r w:rsidRPr="00F1047A">
        <w:t>Trimmomatic</w:t>
      </w:r>
      <w:proofErr w:type="spellEnd"/>
      <w:r w:rsidR="00825C65">
        <w:t xml:space="preserve"> 0.39</w:t>
      </w:r>
      <w:r>
        <w:t xml:space="preserve"> was used to trim the ends of the sequences, and </w:t>
      </w:r>
      <w:proofErr w:type="spellStart"/>
      <w:r>
        <w:t>Cutadapt</w:t>
      </w:r>
      <w:proofErr w:type="spellEnd"/>
      <w:r>
        <w:t xml:space="preserve"> </w:t>
      </w:r>
      <w:proofErr w:type="spellStart"/>
      <w:r>
        <w:t>pluing</w:t>
      </w:r>
      <w:proofErr w:type="spellEnd"/>
      <w:r>
        <w:t xml:space="preserve"> in </w:t>
      </w:r>
      <w:r w:rsidR="00825C65">
        <w:t>QIIME</w:t>
      </w:r>
      <w:r>
        <w:t>2 202</w:t>
      </w:r>
      <w:r w:rsidR="00825C65">
        <w:t>1</w:t>
      </w:r>
      <w:r>
        <w:t xml:space="preserve">.2 was used to remove primer sequences. QIIME2 was used to apply the </w:t>
      </w:r>
      <w:r w:rsidRPr="00F1047A">
        <w:t>DADA2 pipeline for merging, denoising, and clustering</w:t>
      </w:r>
      <w:r>
        <w:t xml:space="preserve"> of Amplicon Sequencing Variants</w:t>
      </w:r>
      <w:r w:rsidRPr="00F1047A">
        <w:t xml:space="preserve"> </w:t>
      </w:r>
      <w:r>
        <w:t>(</w:t>
      </w:r>
      <w:r w:rsidRPr="00F1047A">
        <w:t>ASVs</w:t>
      </w:r>
      <w:r>
        <w:t xml:space="preserve">). </w:t>
      </w:r>
      <w:r w:rsidR="002C3985">
        <w:t>A re-trained nai</w:t>
      </w:r>
      <w:r>
        <w:t>ve bayes</w:t>
      </w:r>
      <w:r w:rsidR="002C3985">
        <w:t xml:space="preserve"> </w:t>
      </w:r>
      <w:proofErr w:type="gramStart"/>
      <w:r w:rsidR="002C3985">
        <w:t xml:space="preserve">classifier </w:t>
      </w:r>
      <w:r>
        <w:t xml:space="preserve"> was</w:t>
      </w:r>
      <w:proofErr w:type="gramEnd"/>
      <w:r>
        <w:t xml:space="preserve"> used to</w:t>
      </w:r>
      <w:r w:rsidRPr="00F1047A">
        <w:t xml:space="preserve"> classify taxonomy</w:t>
      </w:r>
      <w:r w:rsidR="002C3985">
        <w:t xml:space="preserve"> against the SILVA 138 SSU release with the </w:t>
      </w:r>
      <w:proofErr w:type="spellStart"/>
      <w:r w:rsidR="002C3985">
        <w:t>sklearn</w:t>
      </w:r>
      <w:proofErr w:type="spellEnd"/>
      <w:r w:rsidR="002C3985">
        <w:t xml:space="preserve"> option in QIIME2. This data was processed in the High Performance Computing </w:t>
      </w:r>
      <w:r w:rsidR="00825C65">
        <w:t>Cluster</w:t>
      </w:r>
      <w:r w:rsidR="002C3985">
        <w:t xml:space="preserve"> </w:t>
      </w:r>
      <w:proofErr w:type="spellStart"/>
      <w:r w:rsidR="002C3985">
        <w:t>Anunna</w:t>
      </w:r>
      <w:proofErr w:type="spellEnd"/>
      <w:r w:rsidR="002C3985">
        <w:t xml:space="preserve"> (</w:t>
      </w:r>
      <w:proofErr w:type="spellStart"/>
      <w:r w:rsidR="002C3985">
        <w:t>Wageningen</w:t>
      </w:r>
      <w:proofErr w:type="spellEnd"/>
      <w:r w:rsidR="002C3985">
        <w:t xml:space="preserve"> University) and used scripts are available at </w:t>
      </w:r>
      <w:hyperlink r:id="rId28" w:history="1">
        <w:r w:rsidR="002C3985" w:rsidRPr="00AF6713">
          <w:rPr>
            <w:rStyle w:val="Hyperlink"/>
          </w:rPr>
          <w:t>https://github.com/PedroBeschoren/WUR_HPC_Annuna</w:t>
        </w:r>
      </w:hyperlink>
      <w:r w:rsidR="002C3985">
        <w:t xml:space="preserve">. </w:t>
      </w:r>
    </w:p>
    <w:p w14:paraId="6E093132" w14:textId="37E1DB20" w:rsidR="000446E8" w:rsidRDefault="000446E8">
      <w:pPr>
        <w:rPr>
          <w:i/>
        </w:rPr>
      </w:pPr>
      <w:r w:rsidRPr="000446E8">
        <w:rPr>
          <w:i/>
        </w:rPr>
        <w:t>Statistical analysis</w:t>
      </w:r>
    </w:p>
    <w:p w14:paraId="4D2225E4" w14:textId="265D538D" w:rsidR="00D9237C" w:rsidRDefault="00D9237C" w:rsidP="00D9237C">
      <w:r>
        <w:lastRenderedPageBreak/>
        <w:t xml:space="preserve">For the application of Sloan’s Neutral community models, four neutral models were generated for </w:t>
      </w:r>
      <w:r w:rsidRPr="007842EE">
        <w:rPr>
          <w:i/>
        </w:rPr>
        <w:t xml:space="preserve">B. </w:t>
      </w:r>
      <w:proofErr w:type="spellStart"/>
      <w:r w:rsidRPr="007842EE">
        <w:rPr>
          <w:i/>
        </w:rPr>
        <w:t>oleraceae</w:t>
      </w:r>
      <w:proofErr w:type="spellEnd"/>
      <w:r>
        <w:t xml:space="preserve"> rhizosphere samples, and 4 neutral models were generated for </w:t>
      </w:r>
      <w:proofErr w:type="spellStart"/>
      <w:r w:rsidRPr="007842EE">
        <w:rPr>
          <w:i/>
        </w:rPr>
        <w:t>A.thaliana</w:t>
      </w:r>
      <w:proofErr w:type="spellEnd"/>
      <w:r>
        <w:t xml:space="preserve"> rhizosphere samples. Each model contains only the samples from a single stress treatment, but includes all samples from the data partition as a pooled source of microbes for the model’s migration parameter. This means that only a subset of highly related samples could be within the pool of microbes for selection in each treatment. Thus ASVs in the roots of </w:t>
      </w:r>
      <w:r w:rsidRPr="007842EE">
        <w:rPr>
          <w:i/>
        </w:rPr>
        <w:t>A. thaliana</w:t>
      </w:r>
      <w:r>
        <w:t xml:space="preserve"> do not contribute for the models of stress treatments in the rhizosphere of </w:t>
      </w:r>
      <w:proofErr w:type="spellStart"/>
      <w:r w:rsidRPr="007842EE">
        <w:rPr>
          <w:i/>
        </w:rPr>
        <w:t>B.oleraceae</w:t>
      </w:r>
      <w:proofErr w:type="spellEnd"/>
      <w:r>
        <w:t xml:space="preserve">. Neutral models were not constructed for root samples because of uneven sample sizes, which can affect </w:t>
      </w:r>
      <w:proofErr w:type="gramStart"/>
      <w:r>
        <w:t>results[</w:t>
      </w:r>
      <w:proofErr w:type="gramEnd"/>
      <w:r>
        <w:t>cite]</w:t>
      </w:r>
    </w:p>
    <w:p w14:paraId="767451BA" w14:textId="09E6A2D8" w:rsidR="00E37360" w:rsidRDefault="00E37360" w:rsidP="00E37360">
      <w:r>
        <w:t xml:space="preserve">To check for </w:t>
      </w:r>
      <w:proofErr w:type="spellStart"/>
      <w:r>
        <w:t>artefacts</w:t>
      </w:r>
      <w:proofErr w:type="spellEnd"/>
      <w:r>
        <w:t xml:space="preserve"> on the </w:t>
      </w:r>
      <w:proofErr w:type="spellStart"/>
      <w:r>
        <w:t>permanova</w:t>
      </w:r>
      <w:proofErr w:type="spellEnd"/>
      <w:r>
        <w:t xml:space="preserve"> based on ASVs selected by the neutral models, we performed a bootstrapping </w:t>
      </w:r>
      <w:proofErr w:type="spellStart"/>
      <w:r>
        <w:t>aproach</w:t>
      </w:r>
      <w:proofErr w:type="spellEnd"/>
      <w:r>
        <w:t>.</w:t>
      </w:r>
      <w:r w:rsidR="00667879">
        <w:t xml:space="preserve"> </w:t>
      </w:r>
      <w:r>
        <w:t xml:space="preserve">First, </w:t>
      </w:r>
      <w:r w:rsidRPr="00F62978">
        <w:t xml:space="preserve">we select random </w:t>
      </w:r>
      <w:r>
        <w:t>ASVs</w:t>
      </w:r>
      <w:r w:rsidRPr="00F62978">
        <w:t xml:space="preserve"> from each treatment, instead of</w:t>
      </w:r>
      <w:r>
        <w:t xml:space="preserve"> only</w:t>
      </w:r>
      <w:r w:rsidRPr="00F62978">
        <w:t xml:space="preserve"> selecting the ones tagged as above expected</w:t>
      </w:r>
      <w:r>
        <w:t xml:space="preserve">. From each treatment, we select a number of ASVs equal to the number of ASVs defined as above expected. Then, we join these ASVs together again in a same matrix and test for community similarity with a PERMANOVA. Finally we check the p, F and R2 values of these random ASVs, and compare them to the p and R2 values of the full community and of the above-expected subset. This process was repeated 100 times for each of the 2 data partitions. </w:t>
      </w:r>
      <w:r w:rsidR="00667879">
        <w:t>We utilized both CSS-normalized data and rarefied data for this test.</w:t>
      </w:r>
    </w:p>
    <w:p w14:paraId="3C3FCBA5" w14:textId="77777777" w:rsidR="00E37360" w:rsidRDefault="00E37360" w:rsidP="00D9237C"/>
    <w:p w14:paraId="202F2EC6" w14:textId="1C5AED24" w:rsidR="00D9237C" w:rsidRPr="00105633" w:rsidRDefault="00105633">
      <w:r>
        <w:t xml:space="preserve">Random forest… </w:t>
      </w:r>
      <w:r>
        <w:rPr>
          <w:iCs/>
        </w:rPr>
        <w:t xml:space="preserve">Model performance was evaluated based on the model’s accuracy and Kappa, based on a 5-fold cross validated random forest (RF) repeated 100 times.  </w:t>
      </w:r>
    </w:p>
    <w:p w14:paraId="331ACFDA" w14:textId="77777777" w:rsidR="00141037" w:rsidRDefault="00102247">
      <w:r>
        <w:t>N</w:t>
      </w:r>
      <w:r w:rsidR="00141037" w:rsidRPr="00102247">
        <w:t>etwork analysis</w:t>
      </w:r>
      <w:r>
        <w:t xml:space="preserve"> was performed with the </w:t>
      </w:r>
      <w:proofErr w:type="spellStart"/>
      <w:r>
        <w:t>SpiecEasi</w:t>
      </w:r>
      <w:proofErr w:type="spellEnd"/>
      <w:r>
        <w:t xml:space="preserve"> package in R. </w:t>
      </w:r>
      <w:r w:rsidR="002C11A3">
        <w:t>N</w:t>
      </w:r>
      <w:r>
        <w:t>odes were defined as keystone taxa if their</w:t>
      </w:r>
      <w:r w:rsidR="00DF057E">
        <w:t xml:space="preserve"> </w:t>
      </w:r>
      <w:r>
        <w:t xml:space="preserve">degree and </w:t>
      </w:r>
      <w:proofErr w:type="spellStart"/>
      <w:r>
        <w:t>betweeness</w:t>
      </w:r>
      <w:proofErr w:type="spellEnd"/>
      <w:r>
        <w:t xml:space="preserve"> centrality, or their degree and closeness centrality, were </w:t>
      </w:r>
      <w:r w:rsidR="002C11A3">
        <w:t>higher</w:t>
      </w:r>
      <w:r>
        <w:t xml:space="preserve"> the average + 1.65 standard deviations of </w:t>
      </w:r>
      <w:r w:rsidR="002C11A3">
        <w:t>the same</w:t>
      </w:r>
      <w:r>
        <w:t xml:space="preserve"> metric in the ne</w:t>
      </w:r>
      <w:r w:rsidR="002C11A3">
        <w:t xml:space="preserve">twork. All metrics were log-transformed prior to calculation. This </w:t>
      </w:r>
      <w:proofErr w:type="spellStart"/>
      <w:r w:rsidR="002C11A3">
        <w:t>aproach</w:t>
      </w:r>
      <w:proofErr w:type="spellEnd"/>
      <w:r w:rsidR="002C11A3">
        <w:t xml:space="preserve"> is similar to a one-tail test of the metric’s z distributions and is available as the function </w:t>
      </w:r>
      <w:r w:rsidR="002C11A3" w:rsidRPr="002C11A3">
        <w:t>KeystoneDetector3</w:t>
      </w:r>
      <w:r w:rsidR="002C11A3">
        <w:t>.</w:t>
      </w:r>
    </w:p>
    <w:p w14:paraId="41176F17" w14:textId="7993700A" w:rsidR="00935543" w:rsidRDefault="00935543" w:rsidP="00935543">
      <w:pPr>
        <w:rPr>
          <w:iCs/>
        </w:rPr>
      </w:pPr>
      <w:r>
        <w:rPr>
          <w:iCs/>
        </w:rPr>
        <w:t xml:space="preserve">Fisher test….For simplification, this analysis is </w:t>
      </w:r>
      <w:proofErr w:type="spellStart"/>
      <w:r>
        <w:rPr>
          <w:iCs/>
        </w:rPr>
        <w:t>unweighted</w:t>
      </w:r>
      <w:proofErr w:type="spellEnd"/>
      <w:r>
        <w:rPr>
          <w:iCs/>
        </w:rPr>
        <w:t xml:space="preserve">. ASVs with more than one importance tag simultaneously, such as ASV_410 </w:t>
      </w:r>
      <w:r>
        <w:t xml:space="preserve">from genus </w:t>
      </w:r>
      <w:proofErr w:type="spellStart"/>
      <w:r w:rsidRPr="008F79DF">
        <w:t>Nocardioides</w:t>
      </w:r>
      <w:proofErr w:type="spellEnd"/>
      <w:r>
        <w:t xml:space="preserve">, are treated identically to an ASV that has only been tagged by a single pairwise differential abundance. </w:t>
      </w:r>
      <w:r w:rsidR="00796183">
        <w:t>Our approach currently uses rarefied data as input for the fisher tests, but sequential rarefaction could help alleviate issues generated by the rarefaction method.</w:t>
      </w:r>
      <w:r>
        <w:rPr>
          <w:iCs/>
        </w:rPr>
        <w:t xml:space="preserve"> </w:t>
      </w:r>
    </w:p>
    <w:p w14:paraId="07DCEA5C" w14:textId="77777777" w:rsidR="00935543" w:rsidRPr="00102247" w:rsidRDefault="00935543"/>
    <w:p w14:paraId="331ACFDB" w14:textId="77777777" w:rsidR="00A3611D" w:rsidRDefault="00F1047A">
      <w:pPr>
        <w:rPr>
          <w:b/>
        </w:rPr>
      </w:pPr>
      <w:r w:rsidRPr="00F1047A">
        <w:rPr>
          <w:b/>
        </w:rPr>
        <w:t>Results</w:t>
      </w:r>
    </w:p>
    <w:p w14:paraId="42D2F5F7" w14:textId="40A4B3E4" w:rsidR="00036B33" w:rsidRDefault="00036B33">
      <w:pPr>
        <w:rPr>
          <w:i/>
        </w:rPr>
      </w:pPr>
      <w:r w:rsidRPr="00036B33">
        <w:rPr>
          <w:i/>
        </w:rPr>
        <w:t>Plant phenotype</w:t>
      </w:r>
      <w:r>
        <w:rPr>
          <w:i/>
        </w:rPr>
        <w:t xml:space="preserve"> &amp; gene expression</w:t>
      </w:r>
    </w:p>
    <w:p w14:paraId="5FFB2419" w14:textId="519BC43A" w:rsidR="00036B33" w:rsidRDefault="006D39B5">
      <w:r>
        <w:t xml:space="preserve">Leaf dry weight and area </w:t>
      </w:r>
      <w:r w:rsidR="00036B33">
        <w:t xml:space="preserve">were strongly affected by the stress treatments, with 1.0 </w:t>
      </w:r>
      <w:proofErr w:type="spellStart"/>
      <w:r w:rsidR="00036B33">
        <w:t>MeJA</w:t>
      </w:r>
      <w:proofErr w:type="spellEnd"/>
      <w:r w:rsidR="00036B33">
        <w:t xml:space="preserve"> exposure significantly reducing </w:t>
      </w:r>
      <w:r w:rsidR="00036B33" w:rsidRPr="00036B33">
        <w:rPr>
          <w:i/>
        </w:rPr>
        <w:t xml:space="preserve">B. </w:t>
      </w:r>
      <w:proofErr w:type="spellStart"/>
      <w:r w:rsidR="00036B33" w:rsidRPr="00036B33">
        <w:rPr>
          <w:i/>
        </w:rPr>
        <w:t>oleraceae</w:t>
      </w:r>
      <w:proofErr w:type="spellEnd"/>
      <w:r w:rsidR="00036B33">
        <w:t xml:space="preserve"> biomass. For </w:t>
      </w:r>
      <w:r w:rsidR="00036B33" w:rsidRPr="002870B4">
        <w:rPr>
          <w:i/>
        </w:rPr>
        <w:t>A. thaliana</w:t>
      </w:r>
      <w:r w:rsidR="00036B33">
        <w:t xml:space="preserve">, the number of fruits of 1.0 </w:t>
      </w:r>
      <w:proofErr w:type="spellStart"/>
      <w:r w:rsidR="00036B33">
        <w:t>MeJA</w:t>
      </w:r>
      <w:proofErr w:type="spellEnd"/>
      <w:r w:rsidR="00036B33">
        <w:t xml:space="preserve"> exposed plants was significantly reduced, while the reduction of </w:t>
      </w:r>
      <w:r w:rsidR="002870B4">
        <w:t>inflorescence</w:t>
      </w:r>
      <w:r w:rsidR="00036B33">
        <w:t xml:space="preserve"> dry weight was not </w:t>
      </w:r>
      <w:r w:rsidR="00036B33">
        <w:lastRenderedPageBreak/>
        <w:t xml:space="preserve">significant. Nonetheless, 1.0 </w:t>
      </w:r>
      <w:proofErr w:type="spellStart"/>
      <w:r w:rsidR="00036B33">
        <w:t>MeJA</w:t>
      </w:r>
      <w:proofErr w:type="spellEnd"/>
      <w:r w:rsidR="00036B33">
        <w:t xml:space="preserve"> </w:t>
      </w:r>
      <w:r w:rsidR="002870B4">
        <w:t>exposure</w:t>
      </w:r>
      <w:r w:rsidR="00036B33">
        <w:t xml:space="preserve"> could clearly impact plant development</w:t>
      </w:r>
      <w:r w:rsidR="000B15B6">
        <w:t xml:space="preserve"> </w:t>
      </w:r>
      <w:r w:rsidR="008525EC">
        <w:t>w</w:t>
      </w:r>
      <w:r w:rsidR="000B15B6">
        <w:t>hen compared to controls (</w:t>
      </w:r>
      <w:commentRangeStart w:id="2"/>
      <w:proofErr w:type="spellStart"/>
      <w:r w:rsidR="000B15B6">
        <w:t>figure_plant_phenotype</w:t>
      </w:r>
      <w:commentRangeEnd w:id="2"/>
      <w:proofErr w:type="spellEnd"/>
      <w:r w:rsidR="002870B4">
        <w:rPr>
          <w:rStyle w:val="CommentReference"/>
        </w:rPr>
        <w:commentReference w:id="2"/>
      </w:r>
      <w:r w:rsidR="000B15B6">
        <w:t>)</w:t>
      </w:r>
      <w:r w:rsidR="00036B33">
        <w:t>, and necrotic spots could be observed in the surface of leaves after the first</w:t>
      </w:r>
      <w:r w:rsidR="002870B4">
        <w:t xml:space="preserve"> 1.0mM</w:t>
      </w:r>
      <w:r w:rsidR="00036B33">
        <w:t xml:space="preserve"> </w:t>
      </w:r>
      <w:proofErr w:type="spellStart"/>
      <w:r w:rsidR="002870B4">
        <w:t>MeJA</w:t>
      </w:r>
      <w:proofErr w:type="spellEnd"/>
      <w:r w:rsidR="002870B4">
        <w:t xml:space="preserve"> </w:t>
      </w:r>
      <w:r w:rsidR="00036B33">
        <w:t xml:space="preserve">dipping </w:t>
      </w:r>
      <w:r w:rsidR="002870B4">
        <w:t>event</w:t>
      </w:r>
      <w:r w:rsidR="008525EC">
        <w:t xml:space="preserve"> </w:t>
      </w:r>
      <w:r w:rsidR="00F8204A">
        <w:t>(</w:t>
      </w:r>
      <w:proofErr w:type="spellStart"/>
      <w:r w:rsidR="00F8204A">
        <w:t>figure_plant_pictures</w:t>
      </w:r>
      <w:proofErr w:type="spellEnd"/>
      <w:r w:rsidR="00F8204A">
        <w:t>)</w:t>
      </w:r>
      <w:r w:rsidR="00036B33">
        <w:t xml:space="preserve">. These lesions were </w:t>
      </w:r>
      <w:proofErr w:type="gramStart"/>
      <w:r w:rsidR="00036B33">
        <w:t>more clear</w:t>
      </w:r>
      <w:proofErr w:type="gramEnd"/>
      <w:r w:rsidR="00036B33">
        <w:t xml:space="preserve"> in </w:t>
      </w:r>
      <w:r w:rsidR="00036B33" w:rsidRPr="002870B4">
        <w:rPr>
          <w:i/>
        </w:rPr>
        <w:t xml:space="preserve">B. </w:t>
      </w:r>
      <w:proofErr w:type="spellStart"/>
      <w:r w:rsidR="00036B33" w:rsidRPr="002870B4">
        <w:rPr>
          <w:i/>
        </w:rPr>
        <w:t>oleraceae</w:t>
      </w:r>
      <w:proofErr w:type="spellEnd"/>
      <w:r w:rsidR="00036B33">
        <w:t xml:space="preserve"> than in </w:t>
      </w:r>
      <w:r w:rsidR="00036B33" w:rsidRPr="002870B4">
        <w:rPr>
          <w:i/>
        </w:rPr>
        <w:t>A. thaliana</w:t>
      </w:r>
      <w:r w:rsidR="00036B33">
        <w:t xml:space="preserve">. Interestingly, such lesions only occurred after the first dipping with 1.0 </w:t>
      </w:r>
      <w:proofErr w:type="spellStart"/>
      <w:r w:rsidR="00036B33">
        <w:t>mM</w:t>
      </w:r>
      <w:proofErr w:type="spellEnd"/>
      <w:r w:rsidR="00036B33">
        <w:t xml:space="preserve"> </w:t>
      </w:r>
      <w:proofErr w:type="spellStart"/>
      <w:r w:rsidR="00036B33">
        <w:t>MeJA</w:t>
      </w:r>
      <w:proofErr w:type="spellEnd"/>
      <w:r w:rsidR="00036B33">
        <w:t xml:space="preserve">: subsequent </w:t>
      </w:r>
      <w:proofErr w:type="spellStart"/>
      <w:r w:rsidR="00036B33">
        <w:t>dippings</w:t>
      </w:r>
      <w:proofErr w:type="spellEnd"/>
      <w:r w:rsidR="00036B33">
        <w:t xml:space="preserve"> </w:t>
      </w:r>
      <w:r w:rsidR="009C70A8">
        <w:t xml:space="preserve">with 1.0 </w:t>
      </w:r>
      <w:proofErr w:type="spellStart"/>
      <w:r w:rsidR="009C70A8">
        <w:t>mM</w:t>
      </w:r>
      <w:proofErr w:type="spellEnd"/>
      <w:r w:rsidR="009C70A8">
        <w:t xml:space="preserve"> </w:t>
      </w:r>
      <w:proofErr w:type="spellStart"/>
      <w:r w:rsidR="009C70A8">
        <w:t>Meja</w:t>
      </w:r>
      <w:proofErr w:type="spellEnd"/>
      <w:r w:rsidR="009C70A8">
        <w:t xml:space="preserve"> did not cause further lesions. When exposing </w:t>
      </w:r>
      <w:proofErr w:type="spellStart"/>
      <w:r w:rsidR="002870B4" w:rsidRPr="002870B4">
        <w:rPr>
          <w:i/>
        </w:rPr>
        <w:t>B.oleraceae</w:t>
      </w:r>
      <w:proofErr w:type="spellEnd"/>
      <w:r w:rsidR="002870B4">
        <w:t xml:space="preserve"> </w:t>
      </w:r>
      <w:r w:rsidR="009C70A8">
        <w:t xml:space="preserve">to intermediate </w:t>
      </w:r>
      <w:proofErr w:type="spellStart"/>
      <w:r w:rsidR="009C70A8">
        <w:t>MeJA</w:t>
      </w:r>
      <w:proofErr w:type="spellEnd"/>
      <w:r w:rsidR="009C70A8">
        <w:t xml:space="preserve"> concentrations in another experiment</w:t>
      </w:r>
      <w:r w:rsidR="00F8204A">
        <w:t xml:space="preserve"> (data not shown)</w:t>
      </w:r>
      <w:r w:rsidR="009C70A8">
        <w:t xml:space="preserve">, we </w:t>
      </w:r>
      <w:r w:rsidR="00F8204A">
        <w:t>observed</w:t>
      </w:r>
      <w:r w:rsidR="009C70A8">
        <w:t xml:space="preserve"> that a 0.5mM </w:t>
      </w:r>
      <w:proofErr w:type="spellStart"/>
      <w:r w:rsidR="009C70A8">
        <w:t>MeJA</w:t>
      </w:r>
      <w:proofErr w:type="spellEnd"/>
      <w:r w:rsidR="009C70A8">
        <w:t xml:space="preserve"> application did not cause these necrotic spots, but prevented their appearance on a subsequent </w:t>
      </w:r>
      <w:proofErr w:type="spellStart"/>
      <w:r w:rsidR="009C70A8">
        <w:t>dippings</w:t>
      </w:r>
      <w:proofErr w:type="spellEnd"/>
      <w:r w:rsidR="009C70A8">
        <w:t xml:space="preserve"> of 1.0mM </w:t>
      </w:r>
      <w:proofErr w:type="spellStart"/>
      <w:r w:rsidR="009C70A8">
        <w:t>MeJA</w:t>
      </w:r>
      <w:proofErr w:type="spellEnd"/>
      <w:r w:rsidR="00F8204A">
        <w:t xml:space="preserve">. </w:t>
      </w:r>
      <w:commentRangeStart w:id="3"/>
      <w:r w:rsidR="00F8204A">
        <w:t xml:space="preserve">Finally, </w:t>
      </w:r>
      <w:proofErr w:type="spellStart"/>
      <w:r w:rsidR="00F8204A" w:rsidRPr="002870B4">
        <w:rPr>
          <w:i/>
        </w:rPr>
        <w:t>B.oleraceae</w:t>
      </w:r>
      <w:proofErr w:type="spellEnd"/>
      <w:r w:rsidR="00F8204A">
        <w:t xml:space="preserve"> leaves surface had a noticeable higher amount of wax when exposed to higher </w:t>
      </w:r>
      <w:proofErr w:type="spellStart"/>
      <w:r w:rsidR="00F8204A">
        <w:t>cocnentrations</w:t>
      </w:r>
      <w:proofErr w:type="spellEnd"/>
      <w:r w:rsidR="00F8204A">
        <w:t xml:space="preserve"> of </w:t>
      </w:r>
      <w:proofErr w:type="spellStart"/>
      <w:r w:rsidR="00F8204A">
        <w:t>MeJA</w:t>
      </w:r>
      <w:commentRangeEnd w:id="3"/>
      <w:proofErr w:type="spellEnd"/>
      <w:r w:rsidR="00F8204A">
        <w:rPr>
          <w:rStyle w:val="CommentReference"/>
        </w:rPr>
        <w:commentReference w:id="3"/>
      </w:r>
      <w:r w:rsidR="002870B4">
        <w:t xml:space="preserve"> </w:t>
      </w:r>
      <w:r w:rsidR="00F8204A">
        <w:t xml:space="preserve"> </w:t>
      </w:r>
    </w:p>
    <w:p w14:paraId="4F97E7F1" w14:textId="66B7E623" w:rsidR="00F8204A" w:rsidRDefault="000E5C2D">
      <w:proofErr w:type="gramStart"/>
      <w:r>
        <w:t>qPCR</w:t>
      </w:r>
      <w:proofErr w:type="gramEnd"/>
      <w:r>
        <w:t xml:space="preserve"> Expression of the plant genes MYC2 and LOX2, respectively located </w:t>
      </w:r>
      <w:commentRangeStart w:id="4"/>
      <w:r>
        <w:t>upstream and downstream</w:t>
      </w:r>
      <w:commentRangeEnd w:id="4"/>
      <w:r w:rsidR="00465866">
        <w:rPr>
          <w:rStyle w:val="CommentReference"/>
        </w:rPr>
        <w:commentReference w:id="4"/>
      </w:r>
      <w:r>
        <w:t xml:space="preserve"> of</w:t>
      </w:r>
      <w:r w:rsidR="002870B4">
        <w:t xml:space="preserve"> the</w:t>
      </w:r>
      <w:r>
        <w:t xml:space="preserve"> JA-</w:t>
      </w:r>
      <w:r w:rsidR="002870B4">
        <w:t>biosynthesis</w:t>
      </w:r>
      <w:r>
        <w:t xml:space="preserve"> </w:t>
      </w:r>
      <w:r w:rsidR="002870B4">
        <w:t>pathway</w:t>
      </w:r>
      <w:r>
        <w:t xml:space="preserve"> (?),  is reported on </w:t>
      </w:r>
      <w:proofErr w:type="spellStart"/>
      <w:r>
        <w:t>figure_qPCR</w:t>
      </w:r>
      <w:proofErr w:type="spellEnd"/>
      <w:r>
        <w:t xml:space="preserve">. Although treatments have high variance, </w:t>
      </w:r>
      <w:proofErr w:type="spellStart"/>
      <w:r>
        <w:t>MeJA</w:t>
      </w:r>
      <w:proofErr w:type="spellEnd"/>
      <w:r>
        <w:t xml:space="preserve"> 1.0 </w:t>
      </w:r>
      <w:proofErr w:type="spellStart"/>
      <w:r>
        <w:t>mM</w:t>
      </w:r>
      <w:proofErr w:type="spellEnd"/>
      <w:r>
        <w:t xml:space="preserve"> could clearly increase the expression of both genes in </w:t>
      </w:r>
      <w:r w:rsidRPr="002870B4">
        <w:rPr>
          <w:i/>
        </w:rPr>
        <w:t>A. thaliana</w:t>
      </w:r>
      <w:r>
        <w:t xml:space="preserve">. For </w:t>
      </w:r>
      <w:r w:rsidRPr="002870B4">
        <w:rPr>
          <w:i/>
        </w:rPr>
        <w:t xml:space="preserve">B. </w:t>
      </w:r>
      <w:proofErr w:type="spellStart"/>
      <w:r w:rsidRPr="002870B4">
        <w:rPr>
          <w:i/>
        </w:rPr>
        <w:t>oleraceae</w:t>
      </w:r>
      <w:proofErr w:type="spellEnd"/>
      <w:r>
        <w:t>, MYC2 expression was identical cross treatments, but LOX2 expression was slightly lower in control compared to any of the other treatments</w:t>
      </w:r>
      <w:r w:rsidR="007B6280">
        <w:t>.</w:t>
      </w:r>
      <w:r>
        <w:t xml:space="preserve"> </w:t>
      </w:r>
    </w:p>
    <w:p w14:paraId="331ACFDE" w14:textId="1F6B231D" w:rsidR="00B60F48" w:rsidRDefault="005A1451" w:rsidP="00F1047A">
      <w:pPr>
        <w:rPr>
          <w:i/>
        </w:rPr>
      </w:pPr>
      <w:r>
        <w:rPr>
          <w:i/>
        </w:rPr>
        <w:t xml:space="preserve">Beta </w:t>
      </w:r>
      <w:r w:rsidR="00B60F48" w:rsidRPr="00B60F48">
        <w:rPr>
          <w:i/>
        </w:rPr>
        <w:t>diversity for the whole community</w:t>
      </w:r>
      <w:r w:rsidR="009160DF">
        <w:rPr>
          <w:i/>
        </w:rPr>
        <w:t xml:space="preserve"> shows limited treatment effect</w:t>
      </w:r>
    </w:p>
    <w:p w14:paraId="331ACFDF" w14:textId="09A1F6BA" w:rsidR="0089770B" w:rsidRPr="0089770B" w:rsidRDefault="00AD5E66" w:rsidP="00F1047A">
      <w:r>
        <w:t>As expected, the factors sample types (root and soil) and plant species (</w:t>
      </w:r>
      <w:r w:rsidRPr="003B715C">
        <w:rPr>
          <w:i/>
        </w:rPr>
        <w:t xml:space="preserve">B. </w:t>
      </w:r>
      <w:proofErr w:type="spellStart"/>
      <w:r w:rsidRPr="003B715C">
        <w:rPr>
          <w:i/>
        </w:rPr>
        <w:t>oleraceae</w:t>
      </w:r>
      <w:proofErr w:type="spellEnd"/>
      <w:r>
        <w:t xml:space="preserve"> an </w:t>
      </w:r>
      <w:r w:rsidRPr="003B715C">
        <w:rPr>
          <w:i/>
        </w:rPr>
        <w:t>A</w:t>
      </w:r>
      <w:r w:rsidR="003B715C">
        <w:rPr>
          <w:i/>
        </w:rPr>
        <w:t>.</w:t>
      </w:r>
      <w:r w:rsidRPr="003B715C">
        <w:rPr>
          <w:i/>
        </w:rPr>
        <w:t xml:space="preserve"> thaliana</w:t>
      </w:r>
      <w:r w:rsidR="00AD6F6D">
        <w:t>)</w:t>
      </w:r>
      <w:r>
        <w:t>, explain most of the variance in the dataset</w:t>
      </w:r>
      <w:r w:rsidR="007842EE">
        <w:t>, with R²</w:t>
      </w:r>
      <w:r w:rsidR="00810148">
        <w:t xml:space="preserve"> of 0.16 and 0.10, respectively</w:t>
      </w:r>
      <w:r>
        <w:t xml:space="preserve"> (</w:t>
      </w:r>
      <w:proofErr w:type="spellStart"/>
      <w:r w:rsidR="007350B8">
        <w:t>SUP_</w:t>
      </w:r>
      <w:r>
        <w:t>Permanova_table_a</w:t>
      </w:r>
      <w:proofErr w:type="spellEnd"/>
      <w:r>
        <w:t>)</w:t>
      </w:r>
      <w:r w:rsidR="00810148">
        <w:t>.</w:t>
      </w:r>
      <w:r w:rsidR="00E94B59">
        <w:t xml:space="preserve"> </w:t>
      </w:r>
      <w:r w:rsidR="00810148">
        <w:t>These factors clearly</w:t>
      </w:r>
      <w:r w:rsidR="00E94B59">
        <w:t xml:space="preserve"> </w:t>
      </w:r>
      <w:r w:rsidR="00810148">
        <w:t>separated</w:t>
      </w:r>
      <w:r w:rsidR="00E94B59">
        <w:t xml:space="preserve"> the samples on the ordination space (</w:t>
      </w:r>
      <w:proofErr w:type="spellStart"/>
      <w:r w:rsidR="00E94B59">
        <w:t>Figure_Beta_diversity_all_samples</w:t>
      </w:r>
      <w:proofErr w:type="spellEnd"/>
      <w:r w:rsidR="00E94B59">
        <w:t>)</w:t>
      </w:r>
      <w:r>
        <w:t xml:space="preserve">. The effects of </w:t>
      </w:r>
      <w:r w:rsidR="00604F4B">
        <w:t>stress</w:t>
      </w:r>
      <w:r>
        <w:t xml:space="preserve"> treatment are dependent on the plant species,</w:t>
      </w:r>
      <w:r w:rsidR="003B715C">
        <w:t xml:space="preserve"> as noted in significant interactions</w:t>
      </w:r>
      <w:r w:rsidR="00CB6CC2">
        <w:t>,</w:t>
      </w:r>
      <w:r w:rsidR="003B715C">
        <w:t xml:space="preserve"> </w:t>
      </w:r>
      <w:r>
        <w:t xml:space="preserve">but </w:t>
      </w:r>
      <w:r w:rsidR="006D39B5">
        <w:t xml:space="preserve">explain </w:t>
      </w:r>
      <w:r w:rsidR="00604F4B">
        <w:t>little</w:t>
      </w:r>
      <w:r w:rsidR="006D39B5">
        <w:t xml:space="preserve"> variance</w:t>
      </w:r>
      <w:r w:rsidR="007842EE">
        <w:t xml:space="preserve"> (F = 1.841, R² = 0.04, p = 0.001)</w:t>
      </w:r>
      <w:r>
        <w:t>.</w:t>
      </w:r>
      <w:r w:rsidR="0074362A">
        <w:t xml:space="preserve"> When </w:t>
      </w:r>
      <w:proofErr w:type="spellStart"/>
      <w:r w:rsidR="0074362A">
        <w:t>analysed</w:t>
      </w:r>
      <w:proofErr w:type="spellEnd"/>
      <w:r w:rsidR="0074362A">
        <w:t xml:space="preserve"> in separate, we find significant effects of stress treatment in </w:t>
      </w:r>
      <w:proofErr w:type="spellStart"/>
      <w:r w:rsidR="0074362A">
        <w:t>endophtic</w:t>
      </w:r>
      <w:proofErr w:type="spellEnd"/>
      <w:r w:rsidR="0074362A">
        <w:t xml:space="preserve"> communities of both plant species and in the rhizosphere of A. thaliana (</w:t>
      </w:r>
      <w:proofErr w:type="spellStart"/>
      <w:r w:rsidR="003F1CA4">
        <w:t>SUP_Permanova_table_b</w:t>
      </w:r>
      <w:proofErr w:type="spellEnd"/>
      <w:r w:rsidR="0074362A">
        <w:t xml:space="preserve">). </w:t>
      </w:r>
      <w:r>
        <w:t xml:space="preserve"> </w:t>
      </w:r>
      <w:r w:rsidR="00604F4B">
        <w:t>A</w:t>
      </w:r>
      <w:r w:rsidR="007842EE">
        <w:t>fter FDR correction</w:t>
      </w:r>
      <w:r w:rsidR="00604F4B">
        <w:t xml:space="preserve">, the only significant pairwise difference is between both </w:t>
      </w:r>
      <w:proofErr w:type="spellStart"/>
      <w:r w:rsidR="00604F4B">
        <w:t>MeJA</w:t>
      </w:r>
      <w:proofErr w:type="spellEnd"/>
      <w:r w:rsidR="00604F4B">
        <w:t xml:space="preserve"> concentrations on the endosphere of A. thaliana.</w:t>
      </w:r>
      <w:r w:rsidR="007842EE">
        <w:t xml:space="preserve"> </w:t>
      </w:r>
      <w:proofErr w:type="gramStart"/>
      <w:r w:rsidR="005A1451">
        <w:t>(</w:t>
      </w:r>
      <w:proofErr w:type="spellStart"/>
      <w:r w:rsidR="002F7711">
        <w:t>SUP_</w:t>
      </w:r>
      <w:r w:rsidR="005A1451" w:rsidRPr="005A1451">
        <w:t>Pairwise_permanova_table</w:t>
      </w:r>
      <w:proofErr w:type="spellEnd"/>
      <w:r w:rsidR="005A1451">
        <w:t>)</w:t>
      </w:r>
      <w:r w:rsidR="007842EE">
        <w:t>.</w:t>
      </w:r>
      <w:proofErr w:type="gramEnd"/>
    </w:p>
    <w:p w14:paraId="331ACFE0" w14:textId="5907978C" w:rsidR="008D6ACD" w:rsidRDefault="009160DF" w:rsidP="00F1047A">
      <w:r>
        <w:rPr>
          <w:i/>
        </w:rPr>
        <w:t xml:space="preserve">Sloan’s Neutral models indicated taxa that separate treatments in </w:t>
      </w:r>
      <w:r w:rsidR="00D9237C">
        <w:rPr>
          <w:i/>
        </w:rPr>
        <w:t>beta diversity plots</w:t>
      </w:r>
    </w:p>
    <w:p w14:paraId="331ACFE2" w14:textId="5E25B1B3" w:rsidR="00DA2666" w:rsidRDefault="00D9237C" w:rsidP="00DA2666">
      <w:r>
        <w:t>Rhizosphere communities</w:t>
      </w:r>
      <w:r w:rsidR="00250EF7">
        <w:t xml:space="preserve"> from each plant species (</w:t>
      </w:r>
      <w:proofErr w:type="spellStart"/>
      <w:r w:rsidR="00250EF7">
        <w:t>Figure_beta_div_neutral_A</w:t>
      </w:r>
      <w:proofErr w:type="spellEnd"/>
      <w:r w:rsidR="00250EF7">
        <w:t>)</w:t>
      </w:r>
      <w:r>
        <w:t xml:space="preserve"> were used to construct </w:t>
      </w:r>
      <w:r w:rsidR="00250EF7">
        <w:t>one</w:t>
      </w:r>
      <w:r>
        <w:t xml:space="preserve"> neutral model</w:t>
      </w:r>
      <w:r w:rsidR="00250EF7">
        <w:t xml:space="preserve"> for each treatment. We could observe that the model fit was higher in A. thaliana (r² =</w:t>
      </w:r>
      <w:r w:rsidR="00910AF0" w:rsidRPr="00910AF0">
        <w:t>0.603</w:t>
      </w:r>
      <w:r w:rsidR="00E81ACC">
        <w:t xml:space="preserve"> </w:t>
      </w:r>
      <w:r w:rsidR="00910AF0">
        <w:rPr>
          <w:rFonts w:cstheme="minorHAnsi"/>
        </w:rPr>
        <w:t>±</w:t>
      </w:r>
      <w:r w:rsidR="00E81ACC">
        <w:rPr>
          <w:rFonts w:cstheme="minorHAnsi"/>
        </w:rPr>
        <w:t xml:space="preserve"> </w:t>
      </w:r>
      <w:r w:rsidR="00910AF0">
        <w:rPr>
          <w:rFonts w:cstheme="minorHAnsi"/>
        </w:rPr>
        <w:t>0.018</w:t>
      </w:r>
      <w:r w:rsidR="00250EF7">
        <w:t xml:space="preserve">) than in B </w:t>
      </w:r>
      <w:proofErr w:type="spellStart"/>
      <w:r w:rsidR="00250EF7">
        <w:t>oleraeae</w:t>
      </w:r>
      <w:proofErr w:type="spellEnd"/>
      <w:r w:rsidR="00250EF7">
        <w:t xml:space="preserve"> (r² = </w:t>
      </w:r>
      <w:r w:rsidR="00910AF0">
        <w:t>0.481</w:t>
      </w:r>
      <w:r w:rsidR="00E81ACC">
        <w:t xml:space="preserve"> </w:t>
      </w:r>
      <w:r w:rsidR="00250EF7">
        <w:rPr>
          <w:rFonts w:cstheme="minorHAnsi"/>
        </w:rPr>
        <w:t>±</w:t>
      </w:r>
      <w:r w:rsidR="00E81ACC">
        <w:rPr>
          <w:rFonts w:cstheme="minorHAnsi"/>
        </w:rPr>
        <w:t xml:space="preserve"> </w:t>
      </w:r>
      <w:r w:rsidR="00910AF0" w:rsidRPr="00910AF0">
        <w:rPr>
          <w:rFonts w:cstheme="minorHAnsi"/>
        </w:rPr>
        <w:t>0.004</w:t>
      </w:r>
      <w:r w:rsidR="00250EF7">
        <w:t>)</w:t>
      </w:r>
      <w:r w:rsidR="00910AF0">
        <w:t xml:space="preserve"> (</w:t>
      </w:r>
      <w:proofErr w:type="spellStart"/>
      <w:r w:rsidR="00910AF0">
        <w:t>Figure_beta_div_neutral_B</w:t>
      </w:r>
      <w:proofErr w:type="spellEnd"/>
      <w:r w:rsidR="00910AF0">
        <w:t xml:space="preserve">). </w:t>
      </w:r>
      <w:r w:rsidR="00C573B6">
        <w:t xml:space="preserve">When </w:t>
      </w:r>
      <w:r w:rsidR="00ED3EFC">
        <w:t>the</w:t>
      </w:r>
      <w:r w:rsidR="00C573B6">
        <w:t xml:space="preserve"> subset of above-expected taxa is evaluated in an NMDS, it is clear that they represent very different sub-communities</w:t>
      </w:r>
      <w:r w:rsidR="00910AF0">
        <w:t xml:space="preserve"> (</w:t>
      </w:r>
      <w:proofErr w:type="spellStart"/>
      <w:r w:rsidR="00910AF0">
        <w:t>Figure_beta_div_neutral_C</w:t>
      </w:r>
      <w:proofErr w:type="spellEnd"/>
      <w:r w:rsidR="00910AF0">
        <w:t>)</w:t>
      </w:r>
      <w:r w:rsidR="00DB5A94">
        <w:t xml:space="preserve">, which is supported by testing with </w:t>
      </w:r>
      <w:proofErr w:type="gramStart"/>
      <w:r w:rsidR="00DB5A94">
        <w:t>PERMANOVA(</w:t>
      </w:r>
      <w:proofErr w:type="spellStart"/>
      <w:proofErr w:type="gramEnd"/>
      <w:r w:rsidR="00DB5A94">
        <w:t>Table_Permanovas_above_neutral</w:t>
      </w:r>
      <w:proofErr w:type="spellEnd"/>
      <w:r w:rsidR="00DB5A94">
        <w:t>)</w:t>
      </w:r>
      <w:r w:rsidR="00C573B6">
        <w:t xml:space="preserve">. </w:t>
      </w:r>
      <w:r w:rsidR="00DA2666" w:rsidRPr="00DA2666">
        <w:t xml:space="preserve">All </w:t>
      </w:r>
      <w:r w:rsidR="00ED3EFC">
        <w:t>p</w:t>
      </w:r>
      <w:r w:rsidR="00DA2666" w:rsidRPr="00DA2666">
        <w:t>airwise</w:t>
      </w:r>
      <w:r w:rsidR="00230BD8">
        <w:t xml:space="preserve"> comparisons</w:t>
      </w:r>
      <w:r w:rsidR="00DA2666" w:rsidRPr="00DA2666">
        <w:t xml:space="preserve"> </w:t>
      </w:r>
      <w:r w:rsidR="002B18E1">
        <w:t xml:space="preserve">between treatments had </w:t>
      </w:r>
      <w:r w:rsidR="00ED3EFC">
        <w:t xml:space="preserve">corrected </w:t>
      </w:r>
      <w:r w:rsidR="00DA2666" w:rsidRPr="00DA2666">
        <w:t>p values</w:t>
      </w:r>
      <w:r w:rsidR="00DB5204">
        <w:t xml:space="preserve"> &lt; 0.005 </w:t>
      </w:r>
      <w:r w:rsidR="00127175">
        <w:t>(</w:t>
      </w:r>
      <w:proofErr w:type="spellStart"/>
      <w:r w:rsidR="00EA346F">
        <w:t>SUP_</w:t>
      </w:r>
      <w:r w:rsidR="00127175">
        <w:t>table_pairwise_comparisons</w:t>
      </w:r>
      <w:r w:rsidR="00E334A8">
        <w:t>_neutral</w:t>
      </w:r>
      <w:proofErr w:type="spellEnd"/>
      <w:r w:rsidR="00127175">
        <w:t>)</w:t>
      </w:r>
      <w:r w:rsidR="00BE379B">
        <w:t xml:space="preserve">. </w:t>
      </w:r>
    </w:p>
    <w:p w14:paraId="331ACFE3" w14:textId="290A5243" w:rsidR="008C5C0F" w:rsidRDefault="001376D7" w:rsidP="008C5C0F">
      <w:r>
        <w:t xml:space="preserve">To generate the plots in </w:t>
      </w:r>
      <w:proofErr w:type="spellStart"/>
      <w:r>
        <w:t>Figure_beta_div_neutral</w:t>
      </w:r>
      <w:proofErr w:type="spellEnd"/>
      <w:r>
        <w:t>-</w:t>
      </w:r>
      <w:proofErr w:type="gramStart"/>
      <w:r>
        <w:t>C  we</w:t>
      </w:r>
      <w:proofErr w:type="gramEnd"/>
      <w:r>
        <w:t xml:space="preserve"> first </w:t>
      </w:r>
      <w:r w:rsidR="00ED3EFC">
        <w:t>subset the taxa to include</w:t>
      </w:r>
      <w:r>
        <w:t xml:space="preserve"> only  ASVs classified as abov</w:t>
      </w:r>
      <w:r w:rsidR="00ED3EFC">
        <w:t>e expected (highlighted in teal</w:t>
      </w:r>
      <w:r>
        <w:t xml:space="preserve"> on figure </w:t>
      </w:r>
      <w:proofErr w:type="spellStart"/>
      <w:r>
        <w:t>Figure_beta_div_neutral</w:t>
      </w:r>
      <w:proofErr w:type="spellEnd"/>
      <w:r>
        <w:t>-B</w:t>
      </w:r>
      <w:r w:rsidR="00ED3EFC">
        <w:t>)</w:t>
      </w:r>
      <w:r>
        <w:t xml:space="preserve">. </w:t>
      </w:r>
      <w:r w:rsidR="00ED3EFC">
        <w:t xml:space="preserve">This was a subset of </w:t>
      </w:r>
      <w:r w:rsidR="00186E09">
        <w:t xml:space="preserve">377 ASVs for </w:t>
      </w:r>
      <w:r w:rsidR="00186E09" w:rsidRPr="00186E09">
        <w:rPr>
          <w:i/>
        </w:rPr>
        <w:t>A. thaliana</w:t>
      </w:r>
      <w:r w:rsidR="00186E09">
        <w:t xml:space="preserve"> and </w:t>
      </w:r>
      <w:r w:rsidR="00ED3EFC">
        <w:t xml:space="preserve">336 ASVs for </w:t>
      </w:r>
      <w:r w:rsidR="00ED3EFC" w:rsidRPr="00186E09">
        <w:rPr>
          <w:i/>
        </w:rPr>
        <w:t xml:space="preserve">B. </w:t>
      </w:r>
      <w:proofErr w:type="spellStart"/>
      <w:r w:rsidR="00ED3EFC" w:rsidRPr="00186E09">
        <w:rPr>
          <w:i/>
        </w:rPr>
        <w:t>oleraceae</w:t>
      </w:r>
      <w:proofErr w:type="spellEnd"/>
      <w:r w:rsidR="00F62978">
        <w:t xml:space="preserve">. To check </w:t>
      </w:r>
      <w:r w:rsidR="00ED3EFC">
        <w:t>whether</w:t>
      </w:r>
      <w:r w:rsidR="00F62978">
        <w:t xml:space="preserve"> t</w:t>
      </w:r>
      <w:r w:rsidR="00E37360">
        <w:t xml:space="preserve">he observed </w:t>
      </w:r>
      <w:r w:rsidR="00E37360">
        <w:lastRenderedPageBreak/>
        <w:t>effects were due to</w:t>
      </w:r>
      <w:r w:rsidR="00F62978">
        <w:t xml:space="preserve"> ASV picking from</w:t>
      </w:r>
      <w:r w:rsidR="00E37360">
        <w:t xml:space="preserve"> within</w:t>
      </w:r>
      <w:r w:rsidR="00F62978">
        <w:t xml:space="preserve"> the 4 different treatments, we used a bootstrapping approach</w:t>
      </w:r>
      <w:r w:rsidR="00E37360">
        <w:t xml:space="preserve"> by picking random ASVs from the same samples</w:t>
      </w:r>
      <w:r w:rsidR="00E334A8">
        <w:t xml:space="preserve"> 100 times (</w:t>
      </w:r>
      <w:proofErr w:type="spellStart"/>
      <w:r w:rsidR="00E334A8">
        <w:t>SUP_Table_Artefact_check</w:t>
      </w:r>
      <w:proofErr w:type="spellEnd"/>
      <w:r w:rsidR="00E334A8">
        <w:t>)</w:t>
      </w:r>
      <w:r w:rsidR="00F62978">
        <w:t xml:space="preserve">. </w:t>
      </w:r>
      <w:r w:rsidR="00E37360">
        <w:t>E</w:t>
      </w:r>
      <w:r w:rsidR="00F62978" w:rsidRPr="00F62978">
        <w:t>xplained variance is</w:t>
      </w:r>
      <w:r w:rsidR="00093075">
        <w:t xml:space="preserve"> at least</w:t>
      </w:r>
      <w:r w:rsidR="00F62978" w:rsidRPr="00F62978">
        <w:t xml:space="preserve"> </w:t>
      </w:r>
      <w:r w:rsidR="00093075">
        <w:t>3</w:t>
      </w:r>
      <w:r w:rsidR="00F62978" w:rsidRPr="00F62978">
        <w:t>.</w:t>
      </w:r>
      <w:r w:rsidR="00093075">
        <w:t>25</w:t>
      </w:r>
      <w:r w:rsidR="0068416C">
        <w:t xml:space="preserve"> fold</w:t>
      </w:r>
      <w:r w:rsidR="00F62978" w:rsidRPr="00F62978">
        <w:t xml:space="preserve"> hi</w:t>
      </w:r>
      <w:r w:rsidR="00906E51">
        <w:t>gher for the neutrally selected ASV</w:t>
      </w:r>
      <w:r w:rsidR="00093075">
        <w:t xml:space="preserve"> set (R² = 0.656 </w:t>
      </w:r>
      <w:r w:rsidR="00093075" w:rsidRPr="008C5C0F">
        <w:t xml:space="preserve">for </w:t>
      </w:r>
      <w:r w:rsidR="00093075" w:rsidRPr="00186E09">
        <w:rPr>
          <w:i/>
        </w:rPr>
        <w:t>A. thaliana</w:t>
      </w:r>
      <w:r w:rsidR="00093075" w:rsidRPr="008C5C0F">
        <w:t xml:space="preserve"> and </w:t>
      </w:r>
      <w:r w:rsidR="0068416C">
        <w:t>0.691</w:t>
      </w:r>
      <w:r w:rsidR="00093075" w:rsidRPr="008C5C0F">
        <w:t xml:space="preserve"> for </w:t>
      </w:r>
      <w:r w:rsidR="00093075" w:rsidRPr="00186E09">
        <w:rPr>
          <w:i/>
        </w:rPr>
        <w:t xml:space="preserve">B. </w:t>
      </w:r>
      <w:proofErr w:type="spellStart"/>
      <w:r w:rsidR="00093075" w:rsidRPr="00186E09">
        <w:rPr>
          <w:i/>
        </w:rPr>
        <w:t>oleraceae</w:t>
      </w:r>
      <w:proofErr w:type="spellEnd"/>
      <w:r w:rsidR="00093075">
        <w:t>)</w:t>
      </w:r>
      <w:r w:rsidR="00906E51">
        <w:t xml:space="preserve"> </w:t>
      </w:r>
      <w:r w:rsidR="00F62978" w:rsidRPr="00F62978">
        <w:t xml:space="preserve">than </w:t>
      </w:r>
      <w:r w:rsidR="00906E51">
        <w:t xml:space="preserve">in the </w:t>
      </w:r>
      <w:r w:rsidR="00F62978" w:rsidRPr="00F62978">
        <w:t>random</w:t>
      </w:r>
      <w:r w:rsidR="00186E09">
        <w:t>ly picked</w:t>
      </w:r>
      <w:r w:rsidR="00906E51">
        <w:t xml:space="preserve"> ASV set</w:t>
      </w:r>
      <w:r w:rsidR="00F62978" w:rsidRPr="00F62978">
        <w:t xml:space="preserve"> </w:t>
      </w:r>
      <w:r w:rsidR="0068416C" w:rsidRPr="008C5C0F">
        <w:t xml:space="preserve">(max </w:t>
      </w:r>
      <w:r w:rsidR="0068416C">
        <w:t>R² =</w:t>
      </w:r>
      <w:r w:rsidR="0068416C" w:rsidRPr="008C5C0F">
        <w:t xml:space="preserve"> </w:t>
      </w:r>
      <w:r w:rsidR="0068416C">
        <w:t xml:space="preserve">0.202 </w:t>
      </w:r>
      <w:r w:rsidR="0068416C" w:rsidRPr="008C5C0F">
        <w:t xml:space="preserve">for </w:t>
      </w:r>
      <w:r w:rsidR="0068416C" w:rsidRPr="00186E09">
        <w:rPr>
          <w:i/>
        </w:rPr>
        <w:t>A. thaliana</w:t>
      </w:r>
      <w:r w:rsidR="0068416C" w:rsidRPr="008C5C0F">
        <w:t xml:space="preserve"> and </w:t>
      </w:r>
      <w:r w:rsidR="0068416C">
        <w:t xml:space="preserve">0.198 for </w:t>
      </w:r>
      <w:r w:rsidR="0068416C" w:rsidRPr="00186E09">
        <w:rPr>
          <w:i/>
        </w:rPr>
        <w:t xml:space="preserve">B. </w:t>
      </w:r>
      <w:proofErr w:type="spellStart"/>
      <w:r w:rsidR="0068416C" w:rsidRPr="00186E09">
        <w:rPr>
          <w:i/>
        </w:rPr>
        <w:t>oleraceae</w:t>
      </w:r>
      <w:proofErr w:type="spellEnd"/>
      <w:r w:rsidR="0068416C" w:rsidRPr="008C5C0F">
        <w:t>)</w:t>
      </w:r>
      <w:r w:rsidR="0068416C">
        <w:t xml:space="preserve">. </w:t>
      </w:r>
      <w:r w:rsidR="00906E51">
        <w:t>Also</w:t>
      </w:r>
      <w:r w:rsidR="008C5C0F">
        <w:t xml:space="preserve">, the </w:t>
      </w:r>
      <w:r w:rsidR="008C5C0F" w:rsidRPr="008C5C0F">
        <w:t xml:space="preserve">F value is </w:t>
      </w:r>
      <w:r w:rsidR="0068416C">
        <w:t>at least 7.24 fold</w:t>
      </w:r>
      <w:r w:rsidR="008C5C0F" w:rsidRPr="008C5C0F">
        <w:t xml:space="preserve"> higher in the </w:t>
      </w:r>
      <w:r w:rsidR="00186E09">
        <w:t xml:space="preserve">neutrally </w:t>
      </w:r>
      <w:r w:rsidR="008C5C0F" w:rsidRPr="008C5C0F">
        <w:t>selected</w:t>
      </w:r>
      <w:r w:rsidR="00186E09">
        <w:t xml:space="preserve"> ASV set</w:t>
      </w:r>
      <w:r w:rsidR="008C5C0F" w:rsidRPr="008C5C0F">
        <w:t xml:space="preserve"> (F = </w:t>
      </w:r>
      <w:r w:rsidR="0068416C">
        <w:t>14.152</w:t>
      </w:r>
      <w:r w:rsidR="008C5C0F" w:rsidRPr="008C5C0F">
        <w:t xml:space="preserve"> for </w:t>
      </w:r>
      <w:r w:rsidR="00186E09" w:rsidRPr="00186E09">
        <w:rPr>
          <w:i/>
        </w:rPr>
        <w:t>A. thaliana</w:t>
      </w:r>
      <w:r w:rsidR="008C5C0F" w:rsidRPr="008C5C0F">
        <w:t xml:space="preserve"> and </w:t>
      </w:r>
      <w:r w:rsidR="0068416C">
        <w:t>15.528</w:t>
      </w:r>
      <w:r w:rsidR="008C5C0F" w:rsidRPr="008C5C0F">
        <w:t xml:space="preserve"> for </w:t>
      </w:r>
      <w:r w:rsidR="00186E09" w:rsidRPr="00186E09">
        <w:rPr>
          <w:i/>
        </w:rPr>
        <w:t xml:space="preserve">B. </w:t>
      </w:r>
      <w:proofErr w:type="spellStart"/>
      <w:r w:rsidR="00186E09" w:rsidRPr="00186E09">
        <w:rPr>
          <w:i/>
        </w:rPr>
        <w:t>oleraceae</w:t>
      </w:r>
      <w:proofErr w:type="spellEnd"/>
      <w:r w:rsidR="008C5C0F" w:rsidRPr="008C5C0F">
        <w:t xml:space="preserve">) than </w:t>
      </w:r>
      <w:r w:rsidR="00186E09" w:rsidRPr="00F62978">
        <w:t>random</w:t>
      </w:r>
      <w:r w:rsidR="00186E09">
        <w:t xml:space="preserve">ly picked </w:t>
      </w:r>
      <w:r w:rsidR="008C5C0F" w:rsidRPr="008C5C0F">
        <w:t>(</w:t>
      </w:r>
      <w:r w:rsidR="00186E09" w:rsidRPr="008C5C0F">
        <w:t xml:space="preserve">max </w:t>
      </w:r>
      <w:r w:rsidR="008C5C0F" w:rsidRPr="008C5C0F">
        <w:t>F</w:t>
      </w:r>
      <w:r w:rsidR="00186E09">
        <w:t xml:space="preserve"> =</w:t>
      </w:r>
      <w:r w:rsidR="008C5C0F" w:rsidRPr="008C5C0F">
        <w:t xml:space="preserve"> </w:t>
      </w:r>
      <w:r w:rsidR="0068416C">
        <w:t>1.945</w:t>
      </w:r>
      <w:r w:rsidR="00186E09">
        <w:t xml:space="preserve"> </w:t>
      </w:r>
      <w:r w:rsidR="00186E09" w:rsidRPr="008C5C0F">
        <w:t xml:space="preserve">for </w:t>
      </w:r>
      <w:r w:rsidR="00186E09" w:rsidRPr="00186E09">
        <w:rPr>
          <w:i/>
        </w:rPr>
        <w:t>A. thaliana</w:t>
      </w:r>
      <w:r w:rsidR="008C5C0F" w:rsidRPr="008C5C0F">
        <w:t xml:space="preserve"> and 1.</w:t>
      </w:r>
      <w:r w:rsidR="0068416C">
        <w:t>729</w:t>
      </w:r>
      <w:r w:rsidR="00186E09">
        <w:t xml:space="preserve"> for </w:t>
      </w:r>
      <w:r w:rsidR="00186E09" w:rsidRPr="00186E09">
        <w:rPr>
          <w:i/>
        </w:rPr>
        <w:t xml:space="preserve">B. </w:t>
      </w:r>
      <w:proofErr w:type="spellStart"/>
      <w:r w:rsidR="00186E09" w:rsidRPr="00186E09">
        <w:rPr>
          <w:i/>
        </w:rPr>
        <w:t>oleraceae</w:t>
      </w:r>
      <w:proofErr w:type="spellEnd"/>
      <w:r w:rsidR="008C5C0F" w:rsidRPr="008C5C0F">
        <w:t>)</w:t>
      </w:r>
      <w:r w:rsidR="008C5C0F">
        <w:t xml:space="preserve">. This shows that </w:t>
      </w:r>
      <w:r w:rsidR="00AF217E">
        <w:t xml:space="preserve">sets of randomly picked ASVs </w:t>
      </w:r>
      <w:r w:rsidR="00705B66">
        <w:t xml:space="preserve">cannot </w:t>
      </w:r>
      <w:r w:rsidR="0068416C">
        <w:t xml:space="preserve">nearly </w:t>
      </w:r>
      <w:r w:rsidR="00705B66">
        <w:t xml:space="preserve">explain the </w:t>
      </w:r>
      <w:r w:rsidR="00E334A8">
        <w:t>stress</w:t>
      </w:r>
      <w:r w:rsidR="00705B66">
        <w:t xml:space="preserve"> treatment</w:t>
      </w:r>
      <w:r w:rsidR="00AF217E">
        <w:t xml:space="preserve"> effects or community variance as well as the ASVs defined as above expected by the neutral model. </w:t>
      </w:r>
    </w:p>
    <w:p w14:paraId="331ACFE4" w14:textId="77777777" w:rsidR="00F36AC5" w:rsidRDefault="00F36AC5" w:rsidP="008C5C0F">
      <w:pPr>
        <w:rPr>
          <w:i/>
        </w:rPr>
      </w:pPr>
      <w:r w:rsidRPr="00F36AC5">
        <w:rPr>
          <w:i/>
        </w:rPr>
        <w:t>Differential abundances in taxa occurring above expected values</w:t>
      </w:r>
      <w:r>
        <w:rPr>
          <w:i/>
        </w:rPr>
        <w:t xml:space="preserve"> of a neutral model</w:t>
      </w:r>
    </w:p>
    <w:p w14:paraId="331ACFE6" w14:textId="5D695279" w:rsidR="00BE26E2" w:rsidRDefault="00123286" w:rsidP="00AC0A33">
      <w:pPr>
        <w:rPr>
          <w:bCs/>
        </w:rPr>
      </w:pPr>
      <w:r>
        <w:t xml:space="preserve">The subset of ASVs occurring above expectation of the neutral model also presented differential </w:t>
      </w:r>
      <w:r w:rsidR="00BF103B">
        <w:t>abundance</w:t>
      </w:r>
      <w:r w:rsidR="0050428B">
        <w:t>s</w:t>
      </w:r>
      <w:r>
        <w:t xml:space="preserve"> in pairwise comparisons between treatments.</w:t>
      </w:r>
      <w:commentRangeStart w:id="5"/>
      <w:r>
        <w:t xml:space="preserve"> </w:t>
      </w:r>
      <w:r w:rsidR="00705B66">
        <w:t>This can be shown with</w:t>
      </w:r>
      <w:r w:rsidR="0023030D">
        <w:t xml:space="preserve"> the hierarchical taxonomies</w:t>
      </w:r>
      <w:r w:rsidR="00E46DA1">
        <w:t xml:space="preserve"> of ASVs</w:t>
      </w:r>
      <w:r>
        <w:t xml:space="preserve"> in a large tree</w:t>
      </w:r>
      <w:r w:rsidR="00E46DA1">
        <w:t>,</w:t>
      </w:r>
      <w:r>
        <w:t xml:space="preserve"> with the small trees highlighting differentially abundant ASVS of each pairwise comparison </w:t>
      </w:r>
      <w:r w:rsidR="00705B66">
        <w:t>in a matrix</w:t>
      </w:r>
      <w:commentRangeEnd w:id="5"/>
      <w:r>
        <w:rPr>
          <w:rStyle w:val="CommentReference"/>
        </w:rPr>
        <w:commentReference w:id="5"/>
      </w:r>
      <w:r>
        <w:t xml:space="preserve"> </w:t>
      </w:r>
      <w:r w:rsidR="00705B66">
        <w:t xml:space="preserve">(figure </w:t>
      </w:r>
      <w:proofErr w:type="spellStart"/>
      <w:r w:rsidR="00705B66">
        <w:t>Neutral_heat_trees</w:t>
      </w:r>
      <w:proofErr w:type="spellEnd"/>
      <w:r w:rsidR="00705B66">
        <w:t xml:space="preserve">). </w:t>
      </w:r>
      <w:r w:rsidR="005D4805">
        <w:t>This</w:t>
      </w:r>
      <w:r>
        <w:t xml:space="preserve"> matrix of heat trees</w:t>
      </w:r>
      <w:r w:rsidR="00E46DA1">
        <w:t xml:space="preserve"> can be interpreted </w:t>
      </w:r>
      <w:r w:rsidR="005D4805">
        <w:t>by</w:t>
      </w:r>
      <w:r w:rsidR="00E46DA1">
        <w:t xml:space="preserve"> looking for </w:t>
      </w:r>
      <w:r w:rsidR="00705B66">
        <w:t>(dis)</w:t>
      </w:r>
      <w:r w:rsidR="00E46DA1">
        <w:t>similarities across rows and columns.</w:t>
      </w:r>
      <w:r w:rsidR="00AC0A33">
        <w:t xml:space="preserve"> </w:t>
      </w:r>
      <w:r w:rsidR="0050428B">
        <w:t>For example, s</w:t>
      </w:r>
      <w:r w:rsidR="00AC0A33">
        <w:t>ome taxa are consistently more abundant in all the treatments when compared to controls. This is the case for the genera</w:t>
      </w:r>
      <w:r w:rsidR="00AC0A33" w:rsidRPr="00AC0A33">
        <w:t xml:space="preserve"> </w:t>
      </w:r>
      <w:proofErr w:type="spellStart"/>
      <w:r w:rsidR="00AC0A33" w:rsidRPr="00123286">
        <w:rPr>
          <w:bCs/>
          <w:i/>
        </w:rPr>
        <w:t>Nitrospira</w:t>
      </w:r>
      <w:proofErr w:type="spellEnd"/>
      <w:r w:rsidR="00AC0A33" w:rsidRPr="00AC0A33">
        <w:rPr>
          <w:bCs/>
        </w:rPr>
        <w:t xml:space="preserve">, </w:t>
      </w:r>
      <w:proofErr w:type="spellStart"/>
      <w:r w:rsidR="00AC0A33" w:rsidRPr="00123286">
        <w:rPr>
          <w:bCs/>
          <w:i/>
        </w:rPr>
        <w:t>Caulobacter</w:t>
      </w:r>
      <w:proofErr w:type="spellEnd"/>
      <w:r w:rsidR="00AC0A33" w:rsidRPr="00AC0A33">
        <w:rPr>
          <w:bCs/>
        </w:rPr>
        <w:t xml:space="preserve">, </w:t>
      </w:r>
      <w:proofErr w:type="spellStart"/>
      <w:r w:rsidR="00AC0A33" w:rsidRPr="00123286">
        <w:rPr>
          <w:bCs/>
          <w:i/>
        </w:rPr>
        <w:t>Pedobacter</w:t>
      </w:r>
      <w:proofErr w:type="spellEnd"/>
      <w:r w:rsidR="00AC0A33" w:rsidRPr="00AC0A33">
        <w:rPr>
          <w:bCs/>
        </w:rPr>
        <w:t xml:space="preserve"> and </w:t>
      </w:r>
      <w:r w:rsidR="00AC0A33" w:rsidRPr="0032668A">
        <w:rPr>
          <w:bCs/>
          <w:i/>
        </w:rPr>
        <w:t>Streptomyces</w:t>
      </w:r>
      <w:r w:rsidR="00AC0A33" w:rsidRPr="00AC0A33">
        <w:rPr>
          <w:bCs/>
        </w:rPr>
        <w:t xml:space="preserve"> in </w:t>
      </w:r>
      <w:r w:rsidR="00AC0A33" w:rsidRPr="00123286">
        <w:rPr>
          <w:bCs/>
          <w:i/>
        </w:rPr>
        <w:t xml:space="preserve">A. </w:t>
      </w:r>
      <w:r w:rsidRPr="00123286">
        <w:rPr>
          <w:bCs/>
          <w:i/>
        </w:rPr>
        <w:t>thaliana</w:t>
      </w:r>
      <w:r w:rsidR="00AC0A33">
        <w:rPr>
          <w:bCs/>
        </w:rPr>
        <w:t xml:space="preserve"> and the </w:t>
      </w:r>
      <w:r w:rsidR="00AC0A33">
        <w:t xml:space="preserve">genera </w:t>
      </w:r>
      <w:proofErr w:type="spellStart"/>
      <w:r w:rsidR="00AC0A33" w:rsidRPr="00123286">
        <w:rPr>
          <w:bCs/>
          <w:i/>
        </w:rPr>
        <w:t>Bosea</w:t>
      </w:r>
      <w:proofErr w:type="spellEnd"/>
      <w:r w:rsidR="00AC0A33" w:rsidRPr="00AC0A33">
        <w:rPr>
          <w:bCs/>
        </w:rPr>
        <w:t xml:space="preserve">, </w:t>
      </w:r>
      <w:proofErr w:type="spellStart"/>
      <w:r w:rsidR="00AC0A33" w:rsidRPr="00123286">
        <w:rPr>
          <w:bCs/>
          <w:i/>
        </w:rPr>
        <w:t>Pelomonas</w:t>
      </w:r>
      <w:proofErr w:type="spellEnd"/>
      <w:r w:rsidR="00AC0A33" w:rsidRPr="00AC0A33">
        <w:rPr>
          <w:bCs/>
        </w:rPr>
        <w:t xml:space="preserve">, </w:t>
      </w:r>
      <w:proofErr w:type="spellStart"/>
      <w:r w:rsidR="00AC0A33" w:rsidRPr="00123286">
        <w:rPr>
          <w:bCs/>
          <w:i/>
        </w:rPr>
        <w:t>Sporocytophaga</w:t>
      </w:r>
      <w:proofErr w:type="spellEnd"/>
      <w:r w:rsidR="00AC0A33" w:rsidRPr="00AC0A33">
        <w:rPr>
          <w:bCs/>
        </w:rPr>
        <w:t>,</w:t>
      </w:r>
      <w:r w:rsidR="007B29A2">
        <w:rPr>
          <w:bCs/>
        </w:rPr>
        <w:t xml:space="preserve"> </w:t>
      </w:r>
      <w:proofErr w:type="gramStart"/>
      <w:r w:rsidR="007B29A2">
        <w:rPr>
          <w:bCs/>
        </w:rPr>
        <w:t>and</w:t>
      </w:r>
      <w:r w:rsidR="00AC0A33" w:rsidRPr="00AC0A33">
        <w:rPr>
          <w:bCs/>
        </w:rPr>
        <w:t xml:space="preserve">  genus</w:t>
      </w:r>
      <w:proofErr w:type="gramEnd"/>
      <w:r w:rsidR="00AC0A33" w:rsidRPr="00AC0A33">
        <w:rPr>
          <w:bCs/>
        </w:rPr>
        <w:t xml:space="preserve"> 67-14 from Order </w:t>
      </w:r>
      <w:proofErr w:type="spellStart"/>
      <w:r w:rsidR="00AC0A33" w:rsidRPr="00AC0A33">
        <w:rPr>
          <w:bCs/>
        </w:rPr>
        <w:t>olirubrobacterales</w:t>
      </w:r>
      <w:proofErr w:type="spellEnd"/>
      <w:r w:rsidR="00AC0A33" w:rsidRPr="00AC0A33">
        <w:rPr>
          <w:bCs/>
        </w:rPr>
        <w:t xml:space="preserve"> in </w:t>
      </w:r>
      <w:r w:rsidR="00AC0A33" w:rsidRPr="00123286">
        <w:rPr>
          <w:bCs/>
          <w:i/>
        </w:rPr>
        <w:t xml:space="preserve">B. </w:t>
      </w:r>
      <w:proofErr w:type="spellStart"/>
      <w:r w:rsidR="00AC0A33" w:rsidRPr="00123286">
        <w:rPr>
          <w:bCs/>
          <w:i/>
        </w:rPr>
        <w:t>oleraceae</w:t>
      </w:r>
      <w:proofErr w:type="spellEnd"/>
      <w:r w:rsidR="00AC0A33">
        <w:rPr>
          <w:bCs/>
        </w:rPr>
        <w:t>.</w:t>
      </w:r>
      <w:r w:rsidR="00C822E0">
        <w:rPr>
          <w:bCs/>
        </w:rPr>
        <w:t xml:space="preserve"> </w:t>
      </w:r>
    </w:p>
    <w:p w14:paraId="5B2F3955" w14:textId="2C8DDE99" w:rsidR="00DB448A" w:rsidRDefault="00705B66" w:rsidP="00AC0A33">
      <w:pPr>
        <w:rPr>
          <w:bCs/>
        </w:rPr>
      </w:pPr>
      <w:r>
        <w:rPr>
          <w:bCs/>
        </w:rPr>
        <w:t>In addition, h</w:t>
      </w:r>
      <w:commentRangeStart w:id="6"/>
      <w:r w:rsidR="00566656">
        <w:rPr>
          <w:bCs/>
        </w:rPr>
        <w:t xml:space="preserve">otspots of differential abundance, where different members of a </w:t>
      </w:r>
      <w:commentRangeStart w:id="7"/>
      <w:proofErr w:type="spellStart"/>
      <w:r w:rsidR="00566656">
        <w:rPr>
          <w:bCs/>
        </w:rPr>
        <w:t>supertaxon</w:t>
      </w:r>
      <w:proofErr w:type="spellEnd"/>
      <w:r w:rsidR="00566656">
        <w:rPr>
          <w:bCs/>
        </w:rPr>
        <w:t xml:space="preserve"> </w:t>
      </w:r>
      <w:commentRangeEnd w:id="7"/>
      <w:r>
        <w:rPr>
          <w:rStyle w:val="CommentReference"/>
        </w:rPr>
        <w:commentReference w:id="7"/>
      </w:r>
      <w:r w:rsidR="00566656">
        <w:rPr>
          <w:bCs/>
        </w:rPr>
        <w:t>are being highlighted across different treatments</w:t>
      </w:r>
      <w:r>
        <w:rPr>
          <w:bCs/>
        </w:rPr>
        <w:t>,</w:t>
      </w:r>
      <w:r w:rsidRPr="00705B66">
        <w:rPr>
          <w:bCs/>
        </w:rPr>
        <w:t xml:space="preserve"> </w:t>
      </w:r>
      <w:r>
        <w:rPr>
          <w:bCs/>
        </w:rPr>
        <w:t xml:space="preserve">can be found in some </w:t>
      </w:r>
      <w:proofErr w:type="spellStart"/>
      <w:r>
        <w:rPr>
          <w:bCs/>
        </w:rPr>
        <w:t>taxons</w:t>
      </w:r>
      <w:proofErr w:type="spellEnd"/>
      <w:r w:rsidR="00566656">
        <w:rPr>
          <w:bCs/>
        </w:rPr>
        <w:t xml:space="preserve">. This is the case for Family </w:t>
      </w:r>
      <w:proofErr w:type="spellStart"/>
      <w:r w:rsidR="00566656">
        <w:rPr>
          <w:bCs/>
        </w:rPr>
        <w:t>Commonadace</w:t>
      </w:r>
      <w:proofErr w:type="spellEnd"/>
      <w:r w:rsidR="00566656">
        <w:rPr>
          <w:bCs/>
        </w:rPr>
        <w:t xml:space="preserve"> in </w:t>
      </w:r>
      <w:proofErr w:type="spellStart"/>
      <w:r w:rsidR="00566656" w:rsidRPr="00123286">
        <w:rPr>
          <w:bCs/>
          <w:i/>
        </w:rPr>
        <w:t>B.oleracea</w:t>
      </w:r>
      <w:proofErr w:type="spellEnd"/>
      <w:r w:rsidR="00566656">
        <w:rPr>
          <w:bCs/>
        </w:rPr>
        <w:t>, as all pairwise comparisons</w:t>
      </w:r>
      <w:r w:rsidR="00EB74D4">
        <w:rPr>
          <w:bCs/>
        </w:rPr>
        <w:t xml:space="preserve"> between treatments</w:t>
      </w:r>
      <w:r w:rsidR="00566656">
        <w:rPr>
          <w:bCs/>
        </w:rPr>
        <w:t xml:space="preserve"> include genera that are differentially abundant</w:t>
      </w:r>
      <w:r w:rsidR="0067716C">
        <w:rPr>
          <w:bCs/>
        </w:rPr>
        <w:t xml:space="preserve"> in both compared treatments</w:t>
      </w:r>
      <w:commentRangeEnd w:id="6"/>
      <w:r w:rsidR="00123286">
        <w:rPr>
          <w:rStyle w:val="CommentReference"/>
        </w:rPr>
        <w:commentReference w:id="6"/>
      </w:r>
      <w:commentRangeStart w:id="8"/>
      <w:r w:rsidR="0067716C">
        <w:rPr>
          <w:bCs/>
        </w:rPr>
        <w:t xml:space="preserve">. This also occurs in the Order </w:t>
      </w:r>
      <w:proofErr w:type="spellStart"/>
      <w:r w:rsidR="0067716C">
        <w:rPr>
          <w:bCs/>
        </w:rPr>
        <w:t>Rhizobiales</w:t>
      </w:r>
      <w:proofErr w:type="spellEnd"/>
      <w:r w:rsidR="0067716C">
        <w:rPr>
          <w:bCs/>
        </w:rPr>
        <w:t xml:space="preserve"> and </w:t>
      </w:r>
      <w:proofErr w:type="spellStart"/>
      <w:r w:rsidR="0067716C">
        <w:rPr>
          <w:bCs/>
        </w:rPr>
        <w:t>Burkholderiales</w:t>
      </w:r>
      <w:proofErr w:type="spellEnd"/>
      <w:r w:rsidR="0088430E">
        <w:rPr>
          <w:bCs/>
        </w:rPr>
        <w:t xml:space="preserve"> (</w:t>
      </w:r>
      <w:r w:rsidR="0067716C">
        <w:rPr>
          <w:bCs/>
        </w:rPr>
        <w:t xml:space="preserve">even if we ignore members of family </w:t>
      </w:r>
      <w:proofErr w:type="spellStart"/>
      <w:r w:rsidR="0067716C">
        <w:rPr>
          <w:bCs/>
        </w:rPr>
        <w:t>commonadaceae</w:t>
      </w:r>
      <w:proofErr w:type="spellEnd"/>
      <w:r w:rsidR="0088430E">
        <w:rPr>
          <w:bCs/>
        </w:rPr>
        <w:t xml:space="preserve">), and phylum </w:t>
      </w:r>
      <w:proofErr w:type="spellStart"/>
      <w:r w:rsidR="0088430E">
        <w:rPr>
          <w:bCs/>
        </w:rPr>
        <w:t>Actinobacteriota</w:t>
      </w:r>
      <w:proofErr w:type="spellEnd"/>
      <w:r w:rsidR="0088430E">
        <w:rPr>
          <w:bCs/>
        </w:rPr>
        <w:t xml:space="preserve">. </w:t>
      </w:r>
      <w:r w:rsidR="000D6E72">
        <w:rPr>
          <w:bCs/>
        </w:rPr>
        <w:t xml:space="preserve">In A. Thaliana, </w:t>
      </w:r>
      <w:r w:rsidR="00A652AB">
        <w:rPr>
          <w:bCs/>
        </w:rPr>
        <w:t xml:space="preserve">Order </w:t>
      </w:r>
      <w:proofErr w:type="spellStart"/>
      <w:r w:rsidR="00A652AB">
        <w:rPr>
          <w:bCs/>
        </w:rPr>
        <w:t>Rhizobiales</w:t>
      </w:r>
      <w:proofErr w:type="spellEnd"/>
      <w:r w:rsidR="00A652AB">
        <w:rPr>
          <w:bCs/>
        </w:rPr>
        <w:t xml:space="preserve">, Class </w:t>
      </w:r>
      <w:proofErr w:type="spellStart"/>
      <w:r w:rsidR="00A652AB" w:rsidRPr="00A652AB">
        <w:rPr>
          <w:bCs/>
        </w:rPr>
        <w:t>Alphaproteobacteria</w:t>
      </w:r>
      <w:proofErr w:type="spellEnd"/>
      <w:r w:rsidR="00A652AB">
        <w:rPr>
          <w:bCs/>
        </w:rPr>
        <w:t xml:space="preserve"> (even when ignoring members of Order </w:t>
      </w:r>
      <w:proofErr w:type="spellStart"/>
      <w:r w:rsidR="00A652AB">
        <w:rPr>
          <w:bCs/>
        </w:rPr>
        <w:t>Rhizobiales</w:t>
      </w:r>
      <w:proofErr w:type="spellEnd"/>
      <w:r w:rsidR="00A652AB">
        <w:rPr>
          <w:bCs/>
        </w:rPr>
        <w:t>)</w:t>
      </w:r>
      <w:r w:rsidR="009972D4">
        <w:rPr>
          <w:bCs/>
        </w:rPr>
        <w:t xml:space="preserve">, Class </w:t>
      </w:r>
      <w:proofErr w:type="spellStart"/>
      <w:proofErr w:type="gramStart"/>
      <w:r w:rsidR="009972D4">
        <w:rPr>
          <w:bCs/>
        </w:rPr>
        <w:t>Gammaproteo</w:t>
      </w:r>
      <w:proofErr w:type="spellEnd"/>
      <w:r w:rsidR="00A61E5E" w:rsidRPr="00A61E5E">
        <w:t xml:space="preserve"> </w:t>
      </w:r>
      <w:r w:rsidR="00A61E5E">
        <w:rPr>
          <w:bCs/>
        </w:rPr>
        <w:t xml:space="preserve"> </w:t>
      </w:r>
      <w:r w:rsidR="00E41305">
        <w:rPr>
          <w:bCs/>
        </w:rPr>
        <w:t>bacteria</w:t>
      </w:r>
      <w:proofErr w:type="gramEnd"/>
      <w:r w:rsidR="00A652AB">
        <w:rPr>
          <w:bCs/>
        </w:rPr>
        <w:t xml:space="preserve">, </w:t>
      </w:r>
      <w:r w:rsidR="00E41305">
        <w:rPr>
          <w:bCs/>
        </w:rPr>
        <w:t xml:space="preserve">and </w:t>
      </w:r>
      <w:r w:rsidR="00A652AB">
        <w:rPr>
          <w:bCs/>
        </w:rPr>
        <w:t xml:space="preserve">Class </w:t>
      </w:r>
      <w:proofErr w:type="spellStart"/>
      <w:r w:rsidR="00A652AB" w:rsidRPr="00A652AB">
        <w:rPr>
          <w:bCs/>
        </w:rPr>
        <w:t>Bacteroidia</w:t>
      </w:r>
      <w:proofErr w:type="spellEnd"/>
      <w:r w:rsidR="00A652AB">
        <w:rPr>
          <w:bCs/>
        </w:rPr>
        <w:t xml:space="preserve"> (specially members of family </w:t>
      </w:r>
      <w:proofErr w:type="spellStart"/>
      <w:r w:rsidR="00A652AB" w:rsidRPr="00A652AB">
        <w:rPr>
          <w:bCs/>
        </w:rPr>
        <w:t>Chitinophagaceae</w:t>
      </w:r>
      <w:proofErr w:type="spellEnd"/>
      <w:r w:rsidR="00A652AB">
        <w:rPr>
          <w:bCs/>
        </w:rPr>
        <w:t>)</w:t>
      </w:r>
      <w:r w:rsidR="009972D4">
        <w:rPr>
          <w:bCs/>
        </w:rPr>
        <w:t xml:space="preserve"> also act as hotspots of differential abundance.</w:t>
      </w:r>
      <w:r w:rsidR="00BE26E2" w:rsidRPr="00BE26E2">
        <w:rPr>
          <w:bCs/>
        </w:rPr>
        <w:t xml:space="preserve"> </w:t>
      </w:r>
      <w:commentRangeEnd w:id="8"/>
      <w:r w:rsidR="008F187C">
        <w:rPr>
          <w:rStyle w:val="CommentReference"/>
        </w:rPr>
        <w:commentReference w:id="8"/>
      </w:r>
      <w:r w:rsidR="00E54281">
        <w:rPr>
          <w:bCs/>
        </w:rPr>
        <w:t xml:space="preserve"> </w:t>
      </w:r>
    </w:p>
    <w:p w14:paraId="0F28F357" w14:textId="095624C3" w:rsidR="009C50F2" w:rsidRDefault="00E54281" w:rsidP="00E41305">
      <w:pPr>
        <w:rPr>
          <w:bCs/>
        </w:rPr>
      </w:pPr>
      <w:r>
        <w:rPr>
          <w:bCs/>
        </w:rPr>
        <w:t xml:space="preserve">However, it is possible that these </w:t>
      </w:r>
      <w:r w:rsidR="00BF103B">
        <w:rPr>
          <w:bCs/>
        </w:rPr>
        <w:t>taxa</w:t>
      </w:r>
      <w:r>
        <w:rPr>
          <w:bCs/>
        </w:rPr>
        <w:t xml:space="preserve"> </w:t>
      </w:r>
      <w:r w:rsidR="00E41305">
        <w:rPr>
          <w:bCs/>
        </w:rPr>
        <w:t>are very diverse in the above selected subset only because they were very diverse in the full dataset</w:t>
      </w:r>
      <w:r>
        <w:rPr>
          <w:bCs/>
        </w:rPr>
        <w:t xml:space="preserve">. To test for that, we </w:t>
      </w:r>
      <w:r w:rsidR="00B7413C">
        <w:rPr>
          <w:bCs/>
        </w:rPr>
        <w:t>fitted</w:t>
      </w:r>
      <w:r>
        <w:rPr>
          <w:bCs/>
        </w:rPr>
        <w:t xml:space="preserve"> the taxa diversity metrics in </w:t>
      </w:r>
      <w:r w:rsidR="00E41305">
        <w:rPr>
          <w:bCs/>
        </w:rPr>
        <w:t>the</w:t>
      </w:r>
      <w:r>
        <w:rPr>
          <w:bCs/>
        </w:rPr>
        <w:t xml:space="preserve"> subset of above-neutral taxa against the </w:t>
      </w:r>
      <w:r w:rsidR="00E41305">
        <w:rPr>
          <w:bCs/>
        </w:rPr>
        <w:t xml:space="preserve">diversity of the </w:t>
      </w:r>
      <w:r>
        <w:rPr>
          <w:bCs/>
        </w:rPr>
        <w:t>same taxa in the full dataset</w:t>
      </w:r>
      <w:r w:rsidR="005D4805">
        <w:rPr>
          <w:bCs/>
        </w:rPr>
        <w:t xml:space="preserve"> (</w:t>
      </w:r>
      <w:proofErr w:type="spellStart"/>
      <w:r w:rsidR="005D4805">
        <w:rPr>
          <w:bCs/>
        </w:rPr>
        <w:t>figure_alpha_correlation_Family</w:t>
      </w:r>
      <w:proofErr w:type="spellEnd"/>
      <w:r w:rsidR="005D4805">
        <w:rPr>
          <w:bCs/>
        </w:rPr>
        <w:t xml:space="preserve">, </w:t>
      </w:r>
      <w:proofErr w:type="spellStart"/>
      <w:r w:rsidR="005D4805">
        <w:rPr>
          <w:bCs/>
        </w:rPr>
        <w:t>SUP_figure_alpha_correlation_Order_Class</w:t>
      </w:r>
      <w:proofErr w:type="spellEnd"/>
      <w:r w:rsidR="005D4805">
        <w:rPr>
          <w:bCs/>
        </w:rPr>
        <w:t>)</w:t>
      </w:r>
      <w:r w:rsidR="00E41305">
        <w:rPr>
          <w:bCs/>
        </w:rPr>
        <w:t>.</w:t>
      </w:r>
      <w:r w:rsidR="0032668A">
        <w:rPr>
          <w:bCs/>
        </w:rPr>
        <w:t xml:space="preserve"> Class </w:t>
      </w:r>
      <w:proofErr w:type="spellStart"/>
      <w:r w:rsidR="0032668A">
        <w:rPr>
          <w:bCs/>
        </w:rPr>
        <w:t>Actinobacteria</w:t>
      </w:r>
      <w:proofErr w:type="spellEnd"/>
      <w:r w:rsidR="0032668A">
        <w:rPr>
          <w:bCs/>
        </w:rPr>
        <w:t>,</w:t>
      </w:r>
      <w:r w:rsidR="00B7413C">
        <w:rPr>
          <w:bCs/>
        </w:rPr>
        <w:t xml:space="preserve"> Order </w:t>
      </w:r>
      <w:proofErr w:type="spellStart"/>
      <w:r w:rsidR="00B7413C">
        <w:rPr>
          <w:bCs/>
        </w:rPr>
        <w:t>Rhizobiales</w:t>
      </w:r>
      <w:proofErr w:type="spellEnd"/>
      <w:r w:rsidR="00F94659">
        <w:rPr>
          <w:bCs/>
        </w:rPr>
        <w:t xml:space="preserve">, Order </w:t>
      </w:r>
      <w:proofErr w:type="spellStart"/>
      <w:r w:rsidR="00F94659">
        <w:rPr>
          <w:bCs/>
        </w:rPr>
        <w:t>Xanthomonadales</w:t>
      </w:r>
      <w:proofErr w:type="spellEnd"/>
      <w:r w:rsidR="00F94659">
        <w:rPr>
          <w:bCs/>
        </w:rPr>
        <w:t>,</w:t>
      </w:r>
      <w:r w:rsidR="00B7413C">
        <w:rPr>
          <w:bCs/>
        </w:rPr>
        <w:t xml:space="preserve"> </w:t>
      </w:r>
      <w:r w:rsidR="004A384F">
        <w:rPr>
          <w:bCs/>
        </w:rPr>
        <w:t xml:space="preserve">and Family </w:t>
      </w:r>
      <w:proofErr w:type="spellStart"/>
      <w:r w:rsidR="00E41305">
        <w:rPr>
          <w:bCs/>
        </w:rPr>
        <w:t>C</w:t>
      </w:r>
      <w:r w:rsidR="004A384F">
        <w:rPr>
          <w:bCs/>
        </w:rPr>
        <w:t>ommonadaceae</w:t>
      </w:r>
      <w:proofErr w:type="spellEnd"/>
      <w:r w:rsidR="004A384F">
        <w:rPr>
          <w:bCs/>
        </w:rPr>
        <w:t xml:space="preserve"> are</w:t>
      </w:r>
      <w:r w:rsidR="00B7413C">
        <w:rPr>
          <w:bCs/>
        </w:rPr>
        <w:t xml:space="preserve"> </w:t>
      </w:r>
      <w:r w:rsidR="009C50F2">
        <w:rPr>
          <w:bCs/>
        </w:rPr>
        <w:t xml:space="preserve">all above the confidence interval </w:t>
      </w:r>
      <w:r w:rsidR="00E81ACC">
        <w:rPr>
          <w:bCs/>
        </w:rPr>
        <w:t>of</w:t>
      </w:r>
      <w:r w:rsidR="009C50F2">
        <w:rPr>
          <w:bCs/>
        </w:rPr>
        <w:t xml:space="preserve"> a </w:t>
      </w:r>
      <w:r w:rsidR="00E81ACC">
        <w:rPr>
          <w:bCs/>
        </w:rPr>
        <w:t>loess</w:t>
      </w:r>
      <w:r w:rsidR="009C50F2">
        <w:rPr>
          <w:bCs/>
        </w:rPr>
        <w:t xml:space="preserve"> regression</w:t>
      </w:r>
      <w:r w:rsidR="00E81ACC">
        <w:rPr>
          <w:bCs/>
        </w:rPr>
        <w:t xml:space="preserve"> between the diversity of above-selected ASVs and the </w:t>
      </w:r>
      <w:r w:rsidR="0050428B">
        <w:rPr>
          <w:bCs/>
        </w:rPr>
        <w:t xml:space="preserve">diversity of the </w:t>
      </w:r>
      <w:r w:rsidR="00E81ACC">
        <w:rPr>
          <w:bCs/>
        </w:rPr>
        <w:t>complete dataset</w:t>
      </w:r>
      <w:r w:rsidR="00607CA3">
        <w:rPr>
          <w:bCs/>
        </w:rPr>
        <w:t xml:space="preserve">. Expect for Simpson diversity of Order </w:t>
      </w:r>
      <w:proofErr w:type="spellStart"/>
      <w:r w:rsidR="00607CA3">
        <w:rPr>
          <w:bCs/>
        </w:rPr>
        <w:t>Rhizobiales</w:t>
      </w:r>
      <w:proofErr w:type="spellEnd"/>
      <w:r w:rsidR="00607CA3">
        <w:rPr>
          <w:bCs/>
        </w:rPr>
        <w:t xml:space="preserve"> in </w:t>
      </w:r>
      <w:proofErr w:type="spellStart"/>
      <w:r w:rsidR="00607CA3" w:rsidRPr="001758E9">
        <w:rPr>
          <w:bCs/>
          <w:i/>
        </w:rPr>
        <w:t>B.oleraceae</w:t>
      </w:r>
      <w:proofErr w:type="spellEnd"/>
      <w:r w:rsidR="00607CA3">
        <w:rPr>
          <w:bCs/>
        </w:rPr>
        <w:t xml:space="preserve">, this pattern holds for observed number of taxa, Shannon diversity, and Simpson diversity for both plant species, </w:t>
      </w:r>
      <w:r w:rsidR="00607CA3" w:rsidRPr="00607CA3">
        <w:rPr>
          <w:bCs/>
        </w:rPr>
        <w:t xml:space="preserve"> </w:t>
      </w:r>
    </w:p>
    <w:p w14:paraId="331ACFE9" w14:textId="77777777" w:rsidR="00120CF9" w:rsidRDefault="00120CF9" w:rsidP="00120CF9">
      <w:pPr>
        <w:rPr>
          <w:i/>
        </w:rPr>
      </w:pPr>
      <w:r>
        <w:rPr>
          <w:i/>
        </w:rPr>
        <w:t xml:space="preserve">Alpha </w:t>
      </w:r>
      <w:r w:rsidRPr="00B60F48">
        <w:rPr>
          <w:i/>
        </w:rPr>
        <w:t xml:space="preserve">diversity </w:t>
      </w:r>
    </w:p>
    <w:p w14:paraId="331ACFEA" w14:textId="2D94216B" w:rsidR="00DB4B0B" w:rsidRDefault="00B431B8" w:rsidP="00F22B3D">
      <w:r>
        <w:lastRenderedPageBreak/>
        <w:t>The Shannon diversity index indicated</w:t>
      </w:r>
      <w:r w:rsidR="00F22B3D">
        <w:t xml:space="preserve"> a </w:t>
      </w:r>
      <w:r>
        <w:t>c</w:t>
      </w:r>
      <w:r w:rsidR="00F22B3D" w:rsidRPr="00F22B3D">
        <w:t>lear interaction between plant species and sample type</w:t>
      </w:r>
      <w:r w:rsidR="00036096">
        <w:t xml:space="preserve"> (p</w:t>
      </w:r>
      <w:r w:rsidR="00CD798B" w:rsidRPr="00CD798B">
        <w:rPr>
          <w:rFonts w:ascii="Calibri" w:eastAsia="Times New Roman" w:hAnsi="Calibri" w:cs="Calibri"/>
          <w:color w:val="000000"/>
        </w:rPr>
        <w:t xml:space="preserve"> </w:t>
      </w:r>
      <w:r w:rsidR="00CD798B">
        <w:rPr>
          <w:rFonts w:ascii="Calibri" w:eastAsia="Times New Roman" w:hAnsi="Calibri" w:cs="Calibri"/>
          <w:color w:val="000000"/>
        </w:rPr>
        <w:t>= 0.0004</w:t>
      </w:r>
      <w:r w:rsidR="00036096">
        <w:t xml:space="preserve">, </w:t>
      </w:r>
      <w:proofErr w:type="spellStart"/>
      <w:r w:rsidR="00036096">
        <w:t>SUP_table_alpha_diversity_tests</w:t>
      </w:r>
      <w:proofErr w:type="spellEnd"/>
      <w:r w:rsidR="00036096">
        <w:t>)</w:t>
      </w:r>
      <w:r w:rsidR="00F22B3D" w:rsidRPr="00F22B3D">
        <w:t>.</w:t>
      </w:r>
      <w:r>
        <w:t xml:space="preserve"> </w:t>
      </w:r>
      <w:proofErr w:type="spellStart"/>
      <w:r w:rsidR="00F22B3D" w:rsidRPr="00DB448A">
        <w:rPr>
          <w:i/>
        </w:rPr>
        <w:t>A</w:t>
      </w:r>
      <w:r w:rsidRPr="00DB448A">
        <w:rPr>
          <w:i/>
        </w:rPr>
        <w:t>.</w:t>
      </w:r>
      <w:r w:rsidR="00F22B3D" w:rsidRPr="00DB448A">
        <w:rPr>
          <w:i/>
        </w:rPr>
        <w:t>T</w:t>
      </w:r>
      <w:r w:rsidRPr="00DB448A">
        <w:rPr>
          <w:i/>
        </w:rPr>
        <w:t>haliana</w:t>
      </w:r>
      <w:proofErr w:type="spellEnd"/>
      <w:r w:rsidR="00F22B3D" w:rsidRPr="00F22B3D">
        <w:t xml:space="preserve"> had </w:t>
      </w:r>
      <w:r>
        <w:t>higher</w:t>
      </w:r>
      <w:r w:rsidR="00F22B3D" w:rsidRPr="00F22B3D">
        <w:t xml:space="preserve"> diversity than </w:t>
      </w:r>
      <w:proofErr w:type="spellStart"/>
      <w:r w:rsidR="00F22B3D" w:rsidRPr="00DB448A">
        <w:rPr>
          <w:i/>
        </w:rPr>
        <w:t>B</w:t>
      </w:r>
      <w:r w:rsidRPr="00DB448A">
        <w:rPr>
          <w:i/>
        </w:rPr>
        <w:t>.oleraceae</w:t>
      </w:r>
      <w:proofErr w:type="spellEnd"/>
      <w:r w:rsidR="00F22B3D" w:rsidRPr="00F22B3D">
        <w:t xml:space="preserve"> on soil samples</w:t>
      </w:r>
      <w:r>
        <w:t xml:space="preserve">, while </w:t>
      </w:r>
      <w:proofErr w:type="spellStart"/>
      <w:r w:rsidRPr="00DB448A">
        <w:rPr>
          <w:i/>
        </w:rPr>
        <w:t>B.oleraceae</w:t>
      </w:r>
      <w:proofErr w:type="spellEnd"/>
      <w:r w:rsidRPr="00F22B3D">
        <w:t xml:space="preserve"> </w:t>
      </w:r>
      <w:r w:rsidR="00F22B3D" w:rsidRPr="00F22B3D">
        <w:t xml:space="preserve">had more diversity than </w:t>
      </w:r>
      <w:proofErr w:type="spellStart"/>
      <w:r w:rsidRPr="00DB448A">
        <w:rPr>
          <w:i/>
        </w:rPr>
        <w:t>A.Thaliana</w:t>
      </w:r>
      <w:proofErr w:type="spellEnd"/>
      <w:r w:rsidR="00F22B3D" w:rsidRPr="00F22B3D">
        <w:t xml:space="preserve"> on root samples</w:t>
      </w:r>
      <w:r w:rsidR="00294FFF">
        <w:t xml:space="preserve"> (</w:t>
      </w:r>
      <w:proofErr w:type="spellStart"/>
      <w:r w:rsidR="00294FFF" w:rsidRPr="00294FFF">
        <w:rPr>
          <w:bCs/>
        </w:rPr>
        <w:t>Figure_alpha_diversity</w:t>
      </w:r>
      <w:proofErr w:type="spellEnd"/>
      <w:r w:rsidR="00294FFF">
        <w:t>)</w:t>
      </w:r>
      <w:r>
        <w:t>.</w:t>
      </w:r>
      <w:r w:rsidR="00EC28CF">
        <w:t xml:space="preserve"> The model also indicates a significant stress tr</w:t>
      </w:r>
      <w:r w:rsidR="005D3EA5">
        <w:t xml:space="preserve">eatment effect, as medians are </w:t>
      </w:r>
      <w:r w:rsidR="00EC28CF">
        <w:t>o</w:t>
      </w:r>
      <w:r w:rsidR="005D3EA5">
        <w:t>v</w:t>
      </w:r>
      <w:r w:rsidR="00EC28CF">
        <w:t xml:space="preserve">erall lower in controls and </w:t>
      </w:r>
      <w:proofErr w:type="spellStart"/>
      <w:r w:rsidR="00EC28CF">
        <w:t>MeJA</w:t>
      </w:r>
      <w:proofErr w:type="spellEnd"/>
      <w:r w:rsidR="00EC28CF">
        <w:t xml:space="preserve"> 1.0 </w:t>
      </w:r>
      <w:proofErr w:type="spellStart"/>
      <w:r w:rsidR="00EC28CF">
        <w:t>mM</w:t>
      </w:r>
      <w:proofErr w:type="spellEnd"/>
      <w:r w:rsidR="00EC28CF">
        <w:t xml:space="preserve"> applications</w:t>
      </w:r>
      <w:r w:rsidR="00036096">
        <w:t xml:space="preserve"> than </w:t>
      </w:r>
      <w:proofErr w:type="spellStart"/>
      <w:r w:rsidR="00036096">
        <w:t>Meja</w:t>
      </w:r>
      <w:proofErr w:type="spellEnd"/>
      <w:r w:rsidR="00036096">
        <w:t xml:space="preserve"> 0.1mM and </w:t>
      </w:r>
      <w:r w:rsidR="000E0A53">
        <w:t>o</w:t>
      </w:r>
      <w:r w:rsidR="00036096">
        <w:t>ral secretion treatments</w:t>
      </w:r>
      <w:r w:rsidR="00EC28CF">
        <w:t>.</w:t>
      </w:r>
      <w:r w:rsidR="005D4805">
        <w:t xml:space="preserve"> </w:t>
      </w:r>
    </w:p>
    <w:p w14:paraId="331ACFEC" w14:textId="77777777" w:rsidR="00283D87" w:rsidRDefault="00283D87" w:rsidP="00ED73D6">
      <w:pPr>
        <w:rPr>
          <w:bCs/>
        </w:rPr>
      </w:pPr>
    </w:p>
    <w:p w14:paraId="331ACFED" w14:textId="77777777" w:rsidR="005C0388" w:rsidRDefault="005C0388" w:rsidP="00ED73D6">
      <w:pPr>
        <w:rPr>
          <w:bCs/>
          <w:i/>
        </w:rPr>
      </w:pPr>
      <w:r>
        <w:rPr>
          <w:bCs/>
          <w:i/>
        </w:rPr>
        <w:t xml:space="preserve">ASV </w:t>
      </w:r>
      <w:r w:rsidRPr="005C0388">
        <w:rPr>
          <w:bCs/>
          <w:i/>
        </w:rPr>
        <w:t>Differential abundance per treatment</w:t>
      </w:r>
    </w:p>
    <w:p w14:paraId="331ACFEE" w14:textId="6E678B6C" w:rsidR="00283D87" w:rsidRPr="00283D87" w:rsidRDefault="00283D87" w:rsidP="00ED73D6">
      <w:pPr>
        <w:rPr>
          <w:bCs/>
        </w:rPr>
      </w:pPr>
      <w:r>
        <w:rPr>
          <w:bCs/>
        </w:rPr>
        <w:t xml:space="preserve">Differential abundance analysis performed by deseq2 indicated 117 </w:t>
      </w:r>
      <w:r w:rsidR="00894EAB">
        <w:rPr>
          <w:bCs/>
        </w:rPr>
        <w:t xml:space="preserve">unique </w:t>
      </w:r>
      <w:r>
        <w:rPr>
          <w:bCs/>
        </w:rPr>
        <w:t>ASVs as differentially abundant across all</w:t>
      </w:r>
      <w:r w:rsidR="00894EAB">
        <w:rPr>
          <w:bCs/>
        </w:rPr>
        <w:t xml:space="preserve"> control-treatment pairwise comparisons. </w:t>
      </w:r>
      <w:r w:rsidR="00935992">
        <w:rPr>
          <w:bCs/>
        </w:rPr>
        <w:t>R</w:t>
      </w:r>
      <w:r w:rsidR="00894EAB">
        <w:rPr>
          <w:bCs/>
        </w:rPr>
        <w:t xml:space="preserve">oot samples clearly had more differentially abundant ASVs than soil samples, and </w:t>
      </w:r>
      <w:proofErr w:type="spellStart"/>
      <w:r w:rsidR="00894EAB" w:rsidRPr="00B001E3">
        <w:rPr>
          <w:bCs/>
          <w:i/>
        </w:rPr>
        <w:t>A.thaliana</w:t>
      </w:r>
      <w:proofErr w:type="spellEnd"/>
      <w:r w:rsidR="00894EAB">
        <w:rPr>
          <w:bCs/>
        </w:rPr>
        <w:t xml:space="preserve"> samples had more differentially abundant ASVs than </w:t>
      </w:r>
      <w:r w:rsidR="00B001E3" w:rsidRPr="00B001E3">
        <w:rPr>
          <w:bCs/>
          <w:i/>
        </w:rPr>
        <w:t xml:space="preserve">B. </w:t>
      </w:r>
      <w:proofErr w:type="spellStart"/>
      <w:r w:rsidR="00B001E3" w:rsidRPr="00B001E3">
        <w:rPr>
          <w:bCs/>
          <w:i/>
        </w:rPr>
        <w:t>oleraceae</w:t>
      </w:r>
      <w:proofErr w:type="spellEnd"/>
      <w:r w:rsidR="00B001E3" w:rsidRPr="00B001E3">
        <w:rPr>
          <w:bCs/>
          <w:i/>
        </w:rPr>
        <w:t xml:space="preserve"> samples</w:t>
      </w:r>
      <w:r w:rsidR="00935992">
        <w:rPr>
          <w:bCs/>
        </w:rPr>
        <w:t>.</w:t>
      </w:r>
      <w:r w:rsidR="000E0A53">
        <w:rPr>
          <w:bCs/>
        </w:rPr>
        <w:t xml:space="preserve"> </w:t>
      </w:r>
      <w:proofErr w:type="spellStart"/>
      <w:r w:rsidR="000E0A53">
        <w:rPr>
          <w:bCs/>
        </w:rPr>
        <w:t>Whily</w:t>
      </w:r>
      <w:proofErr w:type="spellEnd"/>
      <w:r w:rsidR="000E0A53">
        <w:rPr>
          <w:bCs/>
        </w:rPr>
        <w:t xml:space="preserve"> sample type and plant species were separated in a bi-cluster </w:t>
      </w:r>
      <w:proofErr w:type="spellStart"/>
      <w:proofErr w:type="gramStart"/>
      <w:r w:rsidR="000E0A53">
        <w:rPr>
          <w:bCs/>
        </w:rPr>
        <w:t>heatmap</w:t>
      </w:r>
      <w:proofErr w:type="spellEnd"/>
      <w:r w:rsidR="00935992">
        <w:rPr>
          <w:bCs/>
        </w:rPr>
        <w:t>,</w:t>
      </w:r>
      <w:proofErr w:type="gramEnd"/>
      <w:r w:rsidR="00935992">
        <w:rPr>
          <w:bCs/>
        </w:rPr>
        <w:t xml:space="preserve"> there </w:t>
      </w:r>
      <w:r w:rsidR="000E0A53">
        <w:rPr>
          <w:bCs/>
        </w:rPr>
        <w:t>was no clear pattern</w:t>
      </w:r>
      <w:r w:rsidR="00935992">
        <w:rPr>
          <w:bCs/>
        </w:rPr>
        <w:t xml:space="preserve"> for groups of ASVs occurring </w:t>
      </w:r>
      <w:r w:rsidR="000E0A53">
        <w:rPr>
          <w:bCs/>
        </w:rPr>
        <w:t>in the same treatments</w:t>
      </w:r>
      <w:r w:rsidR="00217F1F">
        <w:rPr>
          <w:bCs/>
        </w:rPr>
        <w:t xml:space="preserve"> </w:t>
      </w:r>
      <w:r w:rsidR="00935992">
        <w:rPr>
          <w:bCs/>
        </w:rPr>
        <w:t>(</w:t>
      </w:r>
      <w:r w:rsidR="000E0A53">
        <w:rPr>
          <w:bCs/>
        </w:rPr>
        <w:t>SUP_</w:t>
      </w:r>
      <w:r w:rsidR="00935992">
        <w:rPr>
          <w:bCs/>
        </w:rPr>
        <w:t xml:space="preserve">Figure_deseq2_heatmap). </w:t>
      </w:r>
    </w:p>
    <w:p w14:paraId="331ACFF0" w14:textId="47AA9855" w:rsidR="00B76606" w:rsidRDefault="00B76606" w:rsidP="00B76606">
      <w:pPr>
        <w:rPr>
          <w:i/>
        </w:rPr>
      </w:pPr>
      <w:r w:rsidRPr="00E32705">
        <w:rPr>
          <w:i/>
        </w:rPr>
        <w:t>Random Forest</w:t>
      </w:r>
    </w:p>
    <w:p w14:paraId="1DF43667" w14:textId="34085727" w:rsidR="009F7D85" w:rsidRDefault="000E0A53" w:rsidP="00B76606">
      <w:pPr>
        <w:rPr>
          <w:iCs/>
        </w:rPr>
      </w:pPr>
      <w:r>
        <w:rPr>
          <w:iCs/>
        </w:rPr>
        <w:t>T</w:t>
      </w:r>
      <w:r w:rsidR="00D148E9">
        <w:rPr>
          <w:iCs/>
        </w:rPr>
        <w:t>h</w:t>
      </w:r>
      <w:r w:rsidR="00E61283">
        <w:rPr>
          <w:iCs/>
        </w:rPr>
        <w:t xml:space="preserve">e </w:t>
      </w:r>
      <w:proofErr w:type="spellStart"/>
      <w:r>
        <w:rPr>
          <w:iCs/>
        </w:rPr>
        <w:t>Boruta</w:t>
      </w:r>
      <w:proofErr w:type="spellEnd"/>
      <w:r>
        <w:rPr>
          <w:iCs/>
        </w:rPr>
        <w:t xml:space="preserve"> R</w:t>
      </w:r>
      <w:r w:rsidR="00E61283">
        <w:rPr>
          <w:iCs/>
        </w:rPr>
        <w:t xml:space="preserve"> </w:t>
      </w:r>
      <w:r w:rsidR="00397C41">
        <w:rPr>
          <w:iCs/>
        </w:rPr>
        <w:t>function</w:t>
      </w:r>
      <w:r w:rsidR="007C4C8C">
        <w:rPr>
          <w:iCs/>
        </w:rPr>
        <w:t xml:space="preserve"> </w:t>
      </w:r>
      <w:r w:rsidR="00687CF7">
        <w:rPr>
          <w:iCs/>
        </w:rPr>
        <w:t>tagged</w:t>
      </w:r>
      <w:r w:rsidR="00370CFF">
        <w:rPr>
          <w:iCs/>
        </w:rPr>
        <w:t xml:space="preserve"> </w:t>
      </w:r>
      <w:r w:rsidR="007C7F89">
        <w:rPr>
          <w:iCs/>
        </w:rPr>
        <w:t>41</w:t>
      </w:r>
      <w:r w:rsidR="00370CFF">
        <w:rPr>
          <w:iCs/>
        </w:rPr>
        <w:t xml:space="preserve"> ASVs</w:t>
      </w:r>
      <w:r w:rsidR="007C7F89">
        <w:rPr>
          <w:iCs/>
        </w:rPr>
        <w:t xml:space="preserve"> as </w:t>
      </w:r>
      <w:r w:rsidR="00B8342E">
        <w:rPr>
          <w:iCs/>
        </w:rPr>
        <w:t>important</w:t>
      </w:r>
      <w:r w:rsidR="007C7F89">
        <w:rPr>
          <w:iCs/>
        </w:rPr>
        <w:t xml:space="preserve"> to predict the </w:t>
      </w:r>
      <w:r w:rsidR="00B8342E">
        <w:rPr>
          <w:iCs/>
        </w:rPr>
        <w:t xml:space="preserve">stress </w:t>
      </w:r>
      <w:r w:rsidR="007C7F89">
        <w:rPr>
          <w:iCs/>
        </w:rPr>
        <w:t>treatment</w:t>
      </w:r>
      <w:r w:rsidR="00B8342E">
        <w:rPr>
          <w:iCs/>
        </w:rPr>
        <w:t xml:space="preserve"> in the different sample partitions.</w:t>
      </w:r>
      <w:r w:rsidR="00BD4A2F">
        <w:rPr>
          <w:iCs/>
        </w:rPr>
        <w:t xml:space="preserve"> </w:t>
      </w:r>
      <w:r w:rsidR="0070503B">
        <w:rPr>
          <w:iCs/>
        </w:rPr>
        <w:t>We could</w:t>
      </w:r>
      <w:r w:rsidR="000479BF">
        <w:rPr>
          <w:iCs/>
        </w:rPr>
        <w:t xml:space="preserve"> </w:t>
      </w:r>
      <w:r w:rsidR="0070503B">
        <w:rPr>
          <w:iCs/>
        </w:rPr>
        <w:t>observe that</w:t>
      </w:r>
      <w:r w:rsidR="00AA3C2A">
        <w:rPr>
          <w:iCs/>
        </w:rPr>
        <w:t xml:space="preserve"> models based on </w:t>
      </w:r>
      <w:r>
        <w:rPr>
          <w:iCs/>
        </w:rPr>
        <w:t>entophytic</w:t>
      </w:r>
      <w:r w:rsidR="00AA3C2A">
        <w:rPr>
          <w:iCs/>
        </w:rPr>
        <w:t xml:space="preserve"> communities had a higher number of ASVs classified as important</w:t>
      </w:r>
      <w:r w:rsidR="0093164F">
        <w:rPr>
          <w:iCs/>
        </w:rPr>
        <w:t xml:space="preserve"> when compared to rhizosphere communities.</w:t>
      </w:r>
      <w:r w:rsidR="00427450">
        <w:rPr>
          <w:iCs/>
        </w:rPr>
        <w:t xml:space="preserve"> </w:t>
      </w:r>
      <w:r w:rsidR="00D34325">
        <w:rPr>
          <w:iCs/>
        </w:rPr>
        <w:t>While accuracy and Kappa</w:t>
      </w:r>
      <w:r w:rsidR="005F61D0">
        <w:rPr>
          <w:iCs/>
        </w:rPr>
        <w:t xml:space="preserve"> for the </w:t>
      </w:r>
      <w:proofErr w:type="spellStart"/>
      <w:r w:rsidR="005F61D0" w:rsidRPr="00B001E3">
        <w:rPr>
          <w:i/>
          <w:iCs/>
        </w:rPr>
        <w:t>A.thaliana</w:t>
      </w:r>
      <w:proofErr w:type="spellEnd"/>
      <w:r w:rsidR="005F61D0">
        <w:rPr>
          <w:iCs/>
        </w:rPr>
        <w:t xml:space="preserve"> </w:t>
      </w:r>
      <w:proofErr w:type="spellStart"/>
      <w:r w:rsidR="00BD6371">
        <w:rPr>
          <w:iCs/>
        </w:rPr>
        <w:t>endophytic</w:t>
      </w:r>
      <w:proofErr w:type="spellEnd"/>
      <w:r w:rsidR="00BD6371">
        <w:rPr>
          <w:iCs/>
        </w:rPr>
        <w:t xml:space="preserve"> and rhizospheric models</w:t>
      </w:r>
      <w:r w:rsidR="005F61D0">
        <w:rPr>
          <w:iCs/>
        </w:rPr>
        <w:t xml:space="preserve"> were quite similar,</w:t>
      </w:r>
      <w:r w:rsidR="00BD6371">
        <w:rPr>
          <w:iCs/>
        </w:rPr>
        <w:t xml:space="preserve"> </w:t>
      </w:r>
      <w:r w:rsidR="00BC419C">
        <w:rPr>
          <w:iCs/>
        </w:rPr>
        <w:t xml:space="preserve">it was much lower in the rhizosphere communities of </w:t>
      </w:r>
      <w:r w:rsidR="00BC419C" w:rsidRPr="00B001E3">
        <w:rPr>
          <w:i/>
          <w:iCs/>
        </w:rPr>
        <w:t xml:space="preserve">B. </w:t>
      </w:r>
      <w:proofErr w:type="spellStart"/>
      <w:r w:rsidR="00BC419C" w:rsidRPr="00B001E3">
        <w:rPr>
          <w:i/>
          <w:iCs/>
        </w:rPr>
        <w:t>oleraceae</w:t>
      </w:r>
      <w:proofErr w:type="spellEnd"/>
      <w:r w:rsidR="00BC419C">
        <w:rPr>
          <w:iCs/>
        </w:rPr>
        <w:t xml:space="preserve"> when compared to </w:t>
      </w:r>
      <w:proofErr w:type="spellStart"/>
      <w:r w:rsidR="00802E70">
        <w:rPr>
          <w:iCs/>
        </w:rPr>
        <w:t>endophytic</w:t>
      </w:r>
      <w:proofErr w:type="spellEnd"/>
      <w:r w:rsidR="00BC419C">
        <w:rPr>
          <w:iCs/>
        </w:rPr>
        <w:t xml:space="preserve"> communities (</w:t>
      </w:r>
      <w:proofErr w:type="spellStart"/>
      <w:r w:rsidR="00105633">
        <w:rPr>
          <w:iCs/>
        </w:rPr>
        <w:t>SUP_</w:t>
      </w:r>
      <w:r w:rsidR="00BC419C">
        <w:rPr>
          <w:iCs/>
        </w:rPr>
        <w:t>Table_RF_output</w:t>
      </w:r>
      <w:proofErr w:type="spellEnd"/>
      <w:r w:rsidR="00BC419C">
        <w:rPr>
          <w:iCs/>
        </w:rPr>
        <w:t>).</w:t>
      </w:r>
      <w:r w:rsidR="0095640A">
        <w:rPr>
          <w:iCs/>
        </w:rPr>
        <w:t xml:space="preserve"> As can be seen in the co</w:t>
      </w:r>
      <w:r w:rsidR="00844CAD">
        <w:rPr>
          <w:iCs/>
        </w:rPr>
        <w:t>n</w:t>
      </w:r>
      <w:r w:rsidR="0095640A">
        <w:rPr>
          <w:iCs/>
        </w:rPr>
        <w:t xml:space="preserve">fusion matrixes, </w:t>
      </w:r>
      <w:r w:rsidR="00844CAD">
        <w:rPr>
          <w:iCs/>
        </w:rPr>
        <w:t>oral secretion treatments had the overall lowest prediction accuracy (</w:t>
      </w:r>
      <w:proofErr w:type="spellStart"/>
      <w:r w:rsidR="00105633">
        <w:rPr>
          <w:iCs/>
        </w:rPr>
        <w:t>SUP_</w:t>
      </w:r>
      <w:r w:rsidR="00844CAD">
        <w:rPr>
          <w:iCs/>
        </w:rPr>
        <w:t>table_confusion_matrix</w:t>
      </w:r>
      <w:proofErr w:type="spellEnd"/>
      <w:r w:rsidR="00844CAD">
        <w:rPr>
          <w:iCs/>
        </w:rPr>
        <w:t>)</w:t>
      </w:r>
      <w:r w:rsidR="00105633">
        <w:rPr>
          <w:iCs/>
        </w:rPr>
        <w:t xml:space="preserve">. </w:t>
      </w:r>
      <w:r w:rsidR="009F7D85">
        <w:rPr>
          <w:iCs/>
        </w:rPr>
        <w:t xml:space="preserve">The </w:t>
      </w:r>
      <w:r w:rsidR="00397C41">
        <w:rPr>
          <w:iCs/>
        </w:rPr>
        <w:t>abundance</w:t>
      </w:r>
      <w:r w:rsidR="009F7D85">
        <w:rPr>
          <w:iCs/>
        </w:rPr>
        <w:t xml:space="preserve"> of </w:t>
      </w:r>
      <w:r w:rsidR="00E43946">
        <w:rPr>
          <w:iCs/>
        </w:rPr>
        <w:t xml:space="preserve">the 41 </w:t>
      </w:r>
      <w:r w:rsidR="009F7D85">
        <w:rPr>
          <w:iCs/>
        </w:rPr>
        <w:t>ASVs selected by random forest can be see</w:t>
      </w:r>
      <w:r w:rsidR="00E43946">
        <w:rPr>
          <w:iCs/>
        </w:rPr>
        <w:t>n</w:t>
      </w:r>
      <w:r w:rsidR="009F7D85">
        <w:rPr>
          <w:iCs/>
        </w:rPr>
        <w:t xml:space="preserve"> in figure </w:t>
      </w:r>
      <w:proofErr w:type="spellStart"/>
      <w:r w:rsidR="009F7D85" w:rsidRPr="009F7D85">
        <w:rPr>
          <w:iCs/>
        </w:rPr>
        <w:t>Figure_rf_ASVs</w:t>
      </w:r>
      <w:proofErr w:type="spellEnd"/>
      <w:r w:rsidR="000F2224">
        <w:rPr>
          <w:iCs/>
        </w:rPr>
        <w:t xml:space="preserve">. The taxonomies of these ASVs and their importance for the Boruta model are shown in </w:t>
      </w:r>
      <w:proofErr w:type="spellStart"/>
      <w:r w:rsidR="00105633">
        <w:rPr>
          <w:iCs/>
        </w:rPr>
        <w:t>SUP_</w:t>
      </w:r>
      <w:r w:rsidR="000F2224">
        <w:rPr>
          <w:iCs/>
        </w:rPr>
        <w:t>table_rf_taxonomies</w:t>
      </w:r>
      <w:proofErr w:type="spellEnd"/>
      <w:r w:rsidR="000F2224">
        <w:rPr>
          <w:iCs/>
        </w:rPr>
        <w:t>.</w:t>
      </w:r>
      <w:r w:rsidR="009A5EA2">
        <w:rPr>
          <w:iCs/>
        </w:rPr>
        <w:t xml:space="preserve"> </w:t>
      </w:r>
      <w:r w:rsidR="000F2224">
        <w:rPr>
          <w:iCs/>
        </w:rPr>
        <w:t>T</w:t>
      </w:r>
      <w:r w:rsidR="009A5EA2">
        <w:rPr>
          <w:iCs/>
        </w:rPr>
        <w:t xml:space="preserve">he most common genera </w:t>
      </w:r>
      <w:proofErr w:type="gramStart"/>
      <w:r w:rsidR="009A5EA2">
        <w:rPr>
          <w:iCs/>
        </w:rPr>
        <w:t>is</w:t>
      </w:r>
      <w:proofErr w:type="gramEnd"/>
      <w:r w:rsidR="009A5EA2">
        <w:rPr>
          <w:iCs/>
        </w:rPr>
        <w:t xml:space="preserve"> </w:t>
      </w:r>
      <w:proofErr w:type="spellStart"/>
      <w:r w:rsidR="009A5EA2">
        <w:rPr>
          <w:iCs/>
        </w:rPr>
        <w:t>Massilia</w:t>
      </w:r>
      <w:proofErr w:type="spellEnd"/>
      <w:r w:rsidR="009A5EA2">
        <w:rPr>
          <w:iCs/>
        </w:rPr>
        <w:t xml:space="preserve"> (4 </w:t>
      </w:r>
      <w:proofErr w:type="spellStart"/>
      <w:r w:rsidR="009A5EA2">
        <w:rPr>
          <w:iCs/>
        </w:rPr>
        <w:t>occurences</w:t>
      </w:r>
      <w:proofErr w:type="spellEnd"/>
      <w:r w:rsidR="009A5EA2">
        <w:rPr>
          <w:iCs/>
        </w:rPr>
        <w:t>), the mo</w:t>
      </w:r>
      <w:r w:rsidR="00E43946">
        <w:rPr>
          <w:iCs/>
        </w:rPr>
        <w:t>s</w:t>
      </w:r>
      <w:r w:rsidR="009A5EA2">
        <w:rPr>
          <w:iCs/>
        </w:rPr>
        <w:t xml:space="preserve">t common family is </w:t>
      </w:r>
      <w:proofErr w:type="spellStart"/>
      <w:r w:rsidR="00397C41">
        <w:rPr>
          <w:iCs/>
        </w:rPr>
        <w:t>C</w:t>
      </w:r>
      <w:r w:rsidR="009A5EA2">
        <w:rPr>
          <w:iCs/>
        </w:rPr>
        <w:t>ommonadaceae</w:t>
      </w:r>
      <w:proofErr w:type="spellEnd"/>
      <w:r w:rsidR="009A5EA2">
        <w:rPr>
          <w:iCs/>
        </w:rPr>
        <w:t xml:space="preserve"> (9 </w:t>
      </w:r>
      <w:proofErr w:type="spellStart"/>
      <w:r w:rsidR="009A5EA2">
        <w:rPr>
          <w:iCs/>
        </w:rPr>
        <w:t>occurences</w:t>
      </w:r>
      <w:proofErr w:type="spellEnd"/>
      <w:r w:rsidR="009A5EA2">
        <w:rPr>
          <w:iCs/>
        </w:rPr>
        <w:t xml:space="preserve">), the most common order is </w:t>
      </w:r>
      <w:proofErr w:type="spellStart"/>
      <w:r w:rsidR="009A5EA2">
        <w:rPr>
          <w:iCs/>
        </w:rPr>
        <w:t>Burkholderiales</w:t>
      </w:r>
      <w:proofErr w:type="spellEnd"/>
      <w:r w:rsidR="009A5EA2">
        <w:rPr>
          <w:iCs/>
        </w:rPr>
        <w:t xml:space="preserve"> (18 </w:t>
      </w:r>
      <w:proofErr w:type="spellStart"/>
      <w:r w:rsidR="009A5EA2">
        <w:rPr>
          <w:iCs/>
        </w:rPr>
        <w:t>occurences</w:t>
      </w:r>
      <w:proofErr w:type="spellEnd"/>
      <w:r w:rsidR="002E7FD2">
        <w:rPr>
          <w:iCs/>
        </w:rPr>
        <w:t xml:space="preserve">). The highest mean ASV importance is found in ASVs from genus </w:t>
      </w:r>
      <w:proofErr w:type="spellStart"/>
      <w:r w:rsidR="002E7FD2" w:rsidRPr="002E7FD2">
        <w:rPr>
          <w:iCs/>
        </w:rPr>
        <w:t>Mucilaginibacter</w:t>
      </w:r>
      <w:proofErr w:type="spellEnd"/>
      <w:r w:rsidR="00BD4A2F">
        <w:rPr>
          <w:iCs/>
        </w:rPr>
        <w:t xml:space="preserve"> </w:t>
      </w:r>
      <w:r w:rsidR="002E7FD2">
        <w:rPr>
          <w:iCs/>
        </w:rPr>
        <w:t xml:space="preserve">for B. </w:t>
      </w:r>
      <w:proofErr w:type="spellStart"/>
      <w:r w:rsidR="002E7FD2">
        <w:rPr>
          <w:iCs/>
        </w:rPr>
        <w:t>oleraceae</w:t>
      </w:r>
      <w:proofErr w:type="spellEnd"/>
      <w:r w:rsidR="002E7FD2">
        <w:rPr>
          <w:iCs/>
        </w:rPr>
        <w:t xml:space="preserve"> rhizosphere; genus </w:t>
      </w:r>
      <w:proofErr w:type="spellStart"/>
      <w:r w:rsidR="002E7FD2" w:rsidRPr="002E7FD2">
        <w:rPr>
          <w:iCs/>
        </w:rPr>
        <w:t>Leptothrix</w:t>
      </w:r>
      <w:proofErr w:type="spellEnd"/>
      <w:r w:rsidR="002E7FD2">
        <w:rPr>
          <w:iCs/>
        </w:rPr>
        <w:t xml:space="preserve"> for </w:t>
      </w:r>
      <w:r w:rsidR="002E7FD2" w:rsidRPr="002E7FD2">
        <w:rPr>
          <w:i/>
          <w:iCs/>
        </w:rPr>
        <w:t xml:space="preserve">B. </w:t>
      </w:r>
      <w:proofErr w:type="spellStart"/>
      <w:r w:rsidR="002E7FD2" w:rsidRPr="002E7FD2">
        <w:rPr>
          <w:i/>
          <w:iCs/>
        </w:rPr>
        <w:t>oleraceae</w:t>
      </w:r>
      <w:proofErr w:type="spellEnd"/>
      <w:r w:rsidR="002E7FD2">
        <w:rPr>
          <w:iCs/>
        </w:rPr>
        <w:t xml:space="preserve"> endosphere; genus </w:t>
      </w:r>
      <w:proofErr w:type="spellStart"/>
      <w:r w:rsidR="002E7FD2" w:rsidRPr="002E7FD2">
        <w:rPr>
          <w:iCs/>
        </w:rPr>
        <w:t>Asticcacaulis</w:t>
      </w:r>
      <w:proofErr w:type="spellEnd"/>
      <w:r w:rsidR="002E7FD2">
        <w:rPr>
          <w:iCs/>
        </w:rPr>
        <w:t xml:space="preserve"> for </w:t>
      </w:r>
      <w:proofErr w:type="spellStart"/>
      <w:r w:rsidR="002E7FD2" w:rsidRPr="002E7FD2">
        <w:rPr>
          <w:i/>
          <w:iCs/>
        </w:rPr>
        <w:t>A.thaliana</w:t>
      </w:r>
      <w:proofErr w:type="spellEnd"/>
      <w:r w:rsidR="002E7FD2">
        <w:rPr>
          <w:iCs/>
        </w:rPr>
        <w:t xml:space="preserve"> rhizosphere; and genus </w:t>
      </w:r>
      <w:proofErr w:type="spellStart"/>
      <w:r w:rsidR="002E7FD2" w:rsidRPr="002E7FD2">
        <w:rPr>
          <w:iCs/>
        </w:rPr>
        <w:t>Niastella</w:t>
      </w:r>
      <w:proofErr w:type="spellEnd"/>
      <w:r w:rsidR="002E7FD2">
        <w:rPr>
          <w:iCs/>
        </w:rPr>
        <w:t xml:space="preserve"> for </w:t>
      </w:r>
      <w:proofErr w:type="spellStart"/>
      <w:r w:rsidR="002E7FD2" w:rsidRPr="002E7FD2">
        <w:rPr>
          <w:i/>
          <w:iCs/>
        </w:rPr>
        <w:t>A.thaliana</w:t>
      </w:r>
      <w:proofErr w:type="spellEnd"/>
      <w:r w:rsidR="002E7FD2">
        <w:rPr>
          <w:iCs/>
        </w:rPr>
        <w:t xml:space="preserve"> endosphere.</w:t>
      </w:r>
      <w:r w:rsidR="00663198">
        <w:rPr>
          <w:iCs/>
        </w:rPr>
        <w:t xml:space="preserve"> There were no ASVs that were important in more than one </w:t>
      </w:r>
      <w:commentRangeStart w:id="9"/>
      <w:r w:rsidR="00663198">
        <w:rPr>
          <w:iCs/>
        </w:rPr>
        <w:t>sample partition</w:t>
      </w:r>
      <w:commentRangeEnd w:id="9"/>
      <w:r w:rsidR="00663198">
        <w:rPr>
          <w:rStyle w:val="CommentReference"/>
        </w:rPr>
        <w:commentReference w:id="9"/>
      </w:r>
      <w:proofErr w:type="gramStart"/>
      <w:r w:rsidR="00663198">
        <w:rPr>
          <w:iCs/>
        </w:rPr>
        <w:t>.</w:t>
      </w:r>
      <w:r w:rsidR="001F4E2E">
        <w:rPr>
          <w:iCs/>
        </w:rPr>
        <w:t>[</w:t>
      </w:r>
      <w:proofErr w:type="gramEnd"/>
      <w:r w:rsidR="001F4E2E">
        <w:rPr>
          <w:iCs/>
        </w:rPr>
        <w:t>TO-DO: ADD ASTERISC ON BOXPLOT FIGURE, INDICATING WHO IS A COMAMONADACEAE]</w:t>
      </w:r>
    </w:p>
    <w:p w14:paraId="331ACFF2" w14:textId="77777777" w:rsidR="00F22B3D" w:rsidRDefault="00E32705" w:rsidP="00120CF9">
      <w:pPr>
        <w:rPr>
          <w:i/>
        </w:rPr>
      </w:pPr>
      <w:r w:rsidRPr="00E32705">
        <w:rPr>
          <w:i/>
        </w:rPr>
        <w:t>Network Analysis</w:t>
      </w:r>
    </w:p>
    <w:p w14:paraId="331ACFF5" w14:textId="219FAC8C" w:rsidR="00141037" w:rsidRDefault="00B16853" w:rsidP="00120CF9">
      <w:r>
        <w:t>We created four co-variance networks, according sample types and plant species</w:t>
      </w:r>
      <w:r w:rsidR="00532C42">
        <w:t xml:space="preserve">, which could be differentiated from random networks with the same number of nodes and edges. </w:t>
      </w:r>
      <w:proofErr w:type="gramStart"/>
      <w:r w:rsidR="00532C42">
        <w:t>(</w:t>
      </w:r>
      <w:proofErr w:type="spellStart"/>
      <w:r w:rsidR="00532C42">
        <w:t>SUP_table_random_networks</w:t>
      </w:r>
      <w:proofErr w:type="spellEnd"/>
      <w:r w:rsidR="00532C42">
        <w:t>)</w:t>
      </w:r>
      <w:r>
        <w:t>.</w:t>
      </w:r>
      <w:proofErr w:type="gramEnd"/>
      <w:r>
        <w:t xml:space="preserve">  </w:t>
      </w:r>
      <w:r w:rsidR="006255FA">
        <w:t>Networks based on rhizosphere communities</w:t>
      </w:r>
      <w:r w:rsidR="00D15601">
        <w:t xml:space="preserve"> were more complex</w:t>
      </w:r>
      <w:r w:rsidR="006255FA">
        <w:t xml:space="preserve"> </w:t>
      </w:r>
      <w:r w:rsidR="00D15601">
        <w:t>than network based on endosphere communities. They presented a higher number of</w:t>
      </w:r>
      <w:r w:rsidR="006255FA">
        <w:t xml:space="preserve"> nodes, </w:t>
      </w:r>
      <w:r w:rsidR="00D15601">
        <w:t>numbe</w:t>
      </w:r>
      <w:r w:rsidR="00A81198">
        <w:t>r of edges</w:t>
      </w:r>
      <w:r w:rsidR="00D15601">
        <w:t xml:space="preserve">, </w:t>
      </w:r>
      <w:r w:rsidR="006255FA">
        <w:t>average degree</w:t>
      </w:r>
      <w:r w:rsidR="00D15601">
        <w:t xml:space="preserve">, and maximum module size. Endosphere communities </w:t>
      </w:r>
      <w:r w:rsidR="00D15601">
        <w:lastRenderedPageBreak/>
        <w:t>presented higher modularity, and higher ratio of positive to negative edges.</w:t>
      </w:r>
      <w:r w:rsidR="006A1982">
        <w:t xml:space="preserve"> The node degree of</w:t>
      </w:r>
      <w:r w:rsidR="00D15601">
        <w:t xml:space="preserve"> </w:t>
      </w:r>
      <w:proofErr w:type="spellStart"/>
      <w:r w:rsidR="00D15601" w:rsidRPr="006A1982">
        <w:rPr>
          <w:i/>
        </w:rPr>
        <w:t>B.oleraceae</w:t>
      </w:r>
      <w:proofErr w:type="spellEnd"/>
      <w:r w:rsidR="00D15601">
        <w:t xml:space="preserve"> samples presented a higher fit to powe</w:t>
      </w:r>
      <w:r w:rsidR="004E10C6">
        <w:t xml:space="preserve">r law than </w:t>
      </w:r>
      <w:r w:rsidR="004E10C6" w:rsidRPr="006A1982">
        <w:rPr>
          <w:i/>
        </w:rPr>
        <w:t>A. thaliana samples</w:t>
      </w:r>
      <w:r w:rsidR="00141037">
        <w:t xml:space="preserve">. </w:t>
      </w:r>
      <w:r w:rsidR="00C54E7F">
        <w:t xml:space="preserve">The total </w:t>
      </w:r>
      <w:proofErr w:type="gramStart"/>
      <w:r w:rsidR="00C54E7F">
        <w:t>n</w:t>
      </w:r>
      <w:r w:rsidR="00A81198">
        <w:t>umber</w:t>
      </w:r>
      <w:r w:rsidR="00141037">
        <w:t xml:space="preserve"> </w:t>
      </w:r>
      <w:r w:rsidR="00C54E7F">
        <w:t xml:space="preserve">of </w:t>
      </w:r>
      <w:r w:rsidR="00A81198">
        <w:t>keystone</w:t>
      </w:r>
      <w:r w:rsidR="00C54E7F">
        <w:t xml:space="preserve"> nodes</w:t>
      </w:r>
      <w:r w:rsidR="00A81198">
        <w:t>,</w:t>
      </w:r>
      <w:r w:rsidR="00C54E7F">
        <w:t xml:space="preserve"> module</w:t>
      </w:r>
      <w:r w:rsidR="00A81198">
        <w:t xml:space="preserve"> </w:t>
      </w:r>
      <w:proofErr w:type="spellStart"/>
      <w:r w:rsidR="00A81198">
        <w:t>conector</w:t>
      </w:r>
      <w:proofErr w:type="spellEnd"/>
      <w:r w:rsidR="00C54E7F">
        <w:t xml:space="preserve"> nodes</w:t>
      </w:r>
      <w:r w:rsidR="00A81198">
        <w:t xml:space="preserve">, </w:t>
      </w:r>
      <w:r w:rsidR="00C54E7F">
        <w:t>module hub nodes were</w:t>
      </w:r>
      <w:proofErr w:type="gramEnd"/>
      <w:r w:rsidR="00C54E7F">
        <w:t xml:space="preserve"> also higher in rhizosphere community networks than in endosphere community networks </w:t>
      </w:r>
      <w:r w:rsidR="00141037">
        <w:t>(</w:t>
      </w:r>
      <w:proofErr w:type="spellStart"/>
      <w:r w:rsidR="00DB0B45">
        <w:t>SUP_</w:t>
      </w:r>
      <w:r w:rsidR="004E10C6">
        <w:t>figure_network_metrics_PCA</w:t>
      </w:r>
      <w:proofErr w:type="spellEnd"/>
      <w:r w:rsidR="00141037">
        <w:t>).</w:t>
      </w:r>
      <w:r w:rsidR="00847B00" w:rsidRPr="00847B00">
        <w:t xml:space="preserve"> </w:t>
      </w:r>
      <w:r>
        <w:t xml:space="preserve">There was a total of 34 ASVs tagged as keystone taxa, module connectors, or module hubs for </w:t>
      </w:r>
      <w:proofErr w:type="spellStart"/>
      <w:r w:rsidRPr="0C188F79">
        <w:rPr>
          <w:i/>
          <w:iCs/>
        </w:rPr>
        <w:t>A</w:t>
      </w:r>
      <w:r w:rsidR="00DB0B45">
        <w:rPr>
          <w:i/>
          <w:iCs/>
        </w:rPr>
        <w:t>.</w:t>
      </w:r>
      <w:r w:rsidRPr="0C188F79">
        <w:rPr>
          <w:i/>
          <w:iCs/>
        </w:rPr>
        <w:t>t</w:t>
      </w:r>
      <w:r w:rsidR="00DB0B45">
        <w:rPr>
          <w:i/>
          <w:iCs/>
        </w:rPr>
        <w:t>haliana</w:t>
      </w:r>
      <w:proofErr w:type="spellEnd"/>
      <w:r>
        <w:t xml:space="preserve"> and 47 for </w:t>
      </w:r>
      <w:proofErr w:type="spellStart"/>
      <w:r w:rsidR="00DB0B45">
        <w:rPr>
          <w:i/>
          <w:iCs/>
        </w:rPr>
        <w:t>B.oleracea</w:t>
      </w:r>
      <w:proofErr w:type="spellEnd"/>
      <w:r>
        <w:rPr>
          <w:i/>
          <w:iCs/>
        </w:rPr>
        <w:t xml:space="preserve">. </w:t>
      </w:r>
      <w:r>
        <w:t>From the 8 keystone taxa, f</w:t>
      </w:r>
      <w:r w:rsidR="0022204C">
        <w:t xml:space="preserve">our </w:t>
      </w:r>
      <w:r>
        <w:t>were</w:t>
      </w:r>
      <w:r w:rsidR="004E10C6">
        <w:t xml:space="preserve"> found</w:t>
      </w:r>
      <w:r w:rsidR="0022204C">
        <w:t xml:space="preserve"> in the rhizosphere communities of </w:t>
      </w:r>
      <w:r w:rsidR="004E10C6" w:rsidRPr="004E10C6">
        <w:rPr>
          <w:i/>
        </w:rPr>
        <w:t>B</w:t>
      </w:r>
      <w:r w:rsidR="0022204C" w:rsidRPr="004E10C6">
        <w:rPr>
          <w:i/>
        </w:rPr>
        <w:t xml:space="preserve">. </w:t>
      </w:r>
      <w:proofErr w:type="spellStart"/>
      <w:r w:rsidR="0022204C" w:rsidRPr="004E10C6">
        <w:rPr>
          <w:i/>
        </w:rPr>
        <w:t>oleraceae</w:t>
      </w:r>
      <w:proofErr w:type="spellEnd"/>
      <w:r>
        <w:t xml:space="preserve">, </w:t>
      </w:r>
      <w:proofErr w:type="gramStart"/>
      <w:r>
        <w:t xml:space="preserve">including  </w:t>
      </w:r>
      <w:r w:rsidR="008F79DF">
        <w:t>ASV</w:t>
      </w:r>
      <w:proofErr w:type="gramEnd"/>
      <w:r w:rsidR="00F52123">
        <w:t>_410</w:t>
      </w:r>
      <w:r>
        <w:t>. This ASV</w:t>
      </w:r>
      <w:r w:rsidR="00532C42">
        <w:t>,</w:t>
      </w:r>
      <w:r w:rsidR="008F79DF">
        <w:t xml:space="preserve"> from genus </w:t>
      </w:r>
      <w:proofErr w:type="spellStart"/>
      <w:r w:rsidR="008F79DF" w:rsidRPr="008F79DF">
        <w:t>Nocardioides</w:t>
      </w:r>
      <w:proofErr w:type="spellEnd"/>
      <w:r w:rsidR="00F52123">
        <w:t>,</w:t>
      </w:r>
      <w:r w:rsidR="0022204C">
        <w:t xml:space="preserve"> was </w:t>
      </w:r>
      <w:r>
        <w:t xml:space="preserve">also </w:t>
      </w:r>
      <w:r w:rsidR="0022204C">
        <w:t>classified as above neu</w:t>
      </w:r>
      <w:r w:rsidR="004E10C6">
        <w:t>t</w:t>
      </w:r>
      <w:r w:rsidR="0022204C">
        <w:t xml:space="preserve">ral model predictions in all treatments and as a predictor of treatment classification by the random forest algorithm. </w:t>
      </w:r>
      <w:r>
        <w:t xml:space="preserve">It was the only ASV in with 3 different “tags” of importance from different methods. </w:t>
      </w:r>
    </w:p>
    <w:p w14:paraId="331ACFFA" w14:textId="044F77CC" w:rsidR="00F22B3D" w:rsidRDefault="00AE656D" w:rsidP="00120CF9">
      <w:pPr>
        <w:rPr>
          <w:i/>
        </w:rPr>
      </w:pPr>
      <w:r>
        <w:rPr>
          <w:i/>
        </w:rPr>
        <w:t>A visual s</w:t>
      </w:r>
      <w:r w:rsidR="004E732B">
        <w:rPr>
          <w:i/>
        </w:rPr>
        <w:t xml:space="preserve">ummary of </w:t>
      </w:r>
      <w:r w:rsidR="006A1982">
        <w:rPr>
          <w:i/>
        </w:rPr>
        <w:t>differential</w:t>
      </w:r>
      <w:r>
        <w:rPr>
          <w:i/>
        </w:rPr>
        <w:t xml:space="preserve"> abundance, network </w:t>
      </w:r>
      <w:r w:rsidR="006A1982">
        <w:rPr>
          <w:i/>
        </w:rPr>
        <w:t>analysis</w:t>
      </w:r>
      <w:r>
        <w:rPr>
          <w:i/>
        </w:rPr>
        <w:t xml:space="preserve"> and random forest</w:t>
      </w:r>
    </w:p>
    <w:p w14:paraId="61BB0E7E" w14:textId="5A5956D2" w:rsidR="005613DE" w:rsidRDefault="006A1982" w:rsidP="00790442">
      <w:pPr>
        <w:rPr>
          <w:iCs/>
        </w:rPr>
      </w:pPr>
      <w:r>
        <w:rPr>
          <w:iCs/>
        </w:rPr>
        <w:t>D</w:t>
      </w:r>
      <w:r w:rsidR="00477B5C">
        <w:rPr>
          <w:iCs/>
        </w:rPr>
        <w:t xml:space="preserve">ifferential abundance, </w:t>
      </w:r>
      <w:r w:rsidR="00BF25A4">
        <w:rPr>
          <w:iCs/>
        </w:rPr>
        <w:t xml:space="preserve">random forest and </w:t>
      </w:r>
      <w:r w:rsidR="00D92A19">
        <w:rPr>
          <w:iCs/>
        </w:rPr>
        <w:t>network</w:t>
      </w:r>
      <w:r w:rsidR="00477B5C">
        <w:rPr>
          <w:iCs/>
        </w:rPr>
        <w:t xml:space="preserve"> analysis </w:t>
      </w:r>
      <w:r w:rsidR="00BF25A4">
        <w:rPr>
          <w:iCs/>
        </w:rPr>
        <w:t xml:space="preserve">tagged </w:t>
      </w:r>
      <w:r>
        <w:rPr>
          <w:iCs/>
        </w:rPr>
        <w:t xml:space="preserve">346 different </w:t>
      </w:r>
      <w:r w:rsidR="00BF25A4">
        <w:rPr>
          <w:iCs/>
        </w:rPr>
        <w:t>ASVs as important</w:t>
      </w:r>
      <w:r w:rsidR="00166A8E">
        <w:rPr>
          <w:iCs/>
        </w:rPr>
        <w:t xml:space="preserve"> </w:t>
      </w:r>
      <w:r>
        <w:t>across the sample partitions</w:t>
      </w:r>
      <w:r w:rsidR="00166A8E">
        <w:t>.</w:t>
      </w:r>
      <w:r w:rsidR="00477B5C">
        <w:rPr>
          <w:iCs/>
        </w:rPr>
        <w:t xml:space="preserve"> </w:t>
      </w:r>
      <w:r w:rsidR="00F97D38">
        <w:rPr>
          <w:iCs/>
        </w:rPr>
        <w:t>T</w:t>
      </w:r>
      <w:r w:rsidR="00310D16">
        <w:rPr>
          <w:iCs/>
        </w:rPr>
        <w:t>his pool of selected ASVs</w:t>
      </w:r>
      <w:r w:rsidR="00F97D38">
        <w:rPr>
          <w:iCs/>
        </w:rPr>
        <w:t xml:space="preserve"> was represented in a heat tree</w:t>
      </w:r>
      <w:r w:rsidR="00E05DC9">
        <w:rPr>
          <w:iCs/>
        </w:rPr>
        <w:t>, where we also</w:t>
      </w:r>
      <w:r w:rsidR="00972110">
        <w:rPr>
          <w:iCs/>
        </w:rPr>
        <w:t xml:space="preserve"> represent fisher tests to compare proportions of each taxonomic level in the </w:t>
      </w:r>
      <w:r w:rsidR="00E047C6">
        <w:rPr>
          <w:iCs/>
        </w:rPr>
        <w:t>important</w:t>
      </w:r>
      <w:r w:rsidR="00972110">
        <w:rPr>
          <w:iCs/>
        </w:rPr>
        <w:t xml:space="preserve"> ASV subset </w:t>
      </w:r>
      <w:r w:rsidR="00E047C6">
        <w:rPr>
          <w:iCs/>
        </w:rPr>
        <w:t>against</w:t>
      </w:r>
      <w:r w:rsidR="00972110">
        <w:rPr>
          <w:iCs/>
        </w:rPr>
        <w:t xml:space="preserve"> the </w:t>
      </w:r>
      <w:r w:rsidR="00FA19DE">
        <w:rPr>
          <w:iCs/>
        </w:rPr>
        <w:t>rest of the</w:t>
      </w:r>
      <w:r w:rsidR="00972110">
        <w:rPr>
          <w:iCs/>
        </w:rPr>
        <w:t xml:space="preserve"> community</w:t>
      </w:r>
      <w:r w:rsidR="00F97D38">
        <w:rPr>
          <w:iCs/>
        </w:rPr>
        <w:t xml:space="preserve"> </w:t>
      </w:r>
      <w:r w:rsidR="00790442">
        <w:rPr>
          <w:iCs/>
        </w:rPr>
        <w:t>(</w:t>
      </w:r>
      <w:proofErr w:type="spellStart"/>
      <w:r w:rsidR="00790442" w:rsidRPr="00790442">
        <w:rPr>
          <w:iCs/>
        </w:rPr>
        <w:t>Fisher_test_relevance</w:t>
      </w:r>
      <w:proofErr w:type="spellEnd"/>
      <w:r w:rsidR="00790442">
        <w:rPr>
          <w:iCs/>
        </w:rPr>
        <w:t>)</w:t>
      </w:r>
      <w:r w:rsidR="00FD47D2">
        <w:rPr>
          <w:iCs/>
        </w:rPr>
        <w:t xml:space="preserve">. The test </w:t>
      </w:r>
      <w:r w:rsidR="00E047C6">
        <w:rPr>
          <w:iCs/>
        </w:rPr>
        <w:t>essentially</w:t>
      </w:r>
      <w:r w:rsidR="00FD47D2">
        <w:rPr>
          <w:iCs/>
        </w:rPr>
        <w:t xml:space="preserve"> returns</w:t>
      </w:r>
      <w:r w:rsidR="00114422">
        <w:rPr>
          <w:iCs/>
        </w:rPr>
        <w:t>, after a p adjustment,</w:t>
      </w:r>
      <w:r w:rsidR="00FD47D2">
        <w:rPr>
          <w:iCs/>
        </w:rPr>
        <w:t xml:space="preserve"> </w:t>
      </w:r>
      <w:r w:rsidR="00E047C6">
        <w:rPr>
          <w:iCs/>
        </w:rPr>
        <w:t>whether</w:t>
      </w:r>
      <w:r w:rsidR="00FD47D2">
        <w:rPr>
          <w:iCs/>
        </w:rPr>
        <w:t xml:space="preserve"> a</w:t>
      </w:r>
      <w:r w:rsidR="004F1BFD">
        <w:rPr>
          <w:iCs/>
        </w:rPr>
        <w:t xml:space="preserve"> specific taxa</w:t>
      </w:r>
      <w:r w:rsidR="004D29B8">
        <w:rPr>
          <w:iCs/>
        </w:rPr>
        <w:t xml:space="preserve"> is significantly more represented</w:t>
      </w:r>
      <w:r w:rsidR="00114422">
        <w:rPr>
          <w:iCs/>
        </w:rPr>
        <w:t xml:space="preserve"> in the </w:t>
      </w:r>
      <w:r w:rsidR="00E047C6">
        <w:rPr>
          <w:iCs/>
        </w:rPr>
        <w:t>important</w:t>
      </w:r>
      <w:r w:rsidR="00114422">
        <w:rPr>
          <w:iCs/>
        </w:rPr>
        <w:t xml:space="preserve"> ASV subset </w:t>
      </w:r>
      <w:r w:rsidR="00363561">
        <w:rPr>
          <w:iCs/>
        </w:rPr>
        <w:t xml:space="preserve">than on the </w:t>
      </w:r>
      <w:r w:rsidR="00FA19DE">
        <w:rPr>
          <w:iCs/>
        </w:rPr>
        <w:t>rest of the</w:t>
      </w:r>
      <w:r w:rsidR="00363561">
        <w:rPr>
          <w:iCs/>
        </w:rPr>
        <w:t xml:space="preserve"> community. For example, 8 of the 53 important ASVs in </w:t>
      </w:r>
      <w:proofErr w:type="spellStart"/>
      <w:r w:rsidR="00BA511B">
        <w:rPr>
          <w:i/>
          <w:iCs/>
        </w:rPr>
        <w:t>B</w:t>
      </w:r>
      <w:r w:rsidR="00363561" w:rsidRPr="00BA511B">
        <w:rPr>
          <w:i/>
          <w:iCs/>
        </w:rPr>
        <w:t>.olerceae</w:t>
      </w:r>
      <w:proofErr w:type="spellEnd"/>
      <w:r w:rsidR="00363561">
        <w:rPr>
          <w:iCs/>
        </w:rPr>
        <w:t xml:space="preserve"> soil samples are from the </w:t>
      </w:r>
      <w:r w:rsidR="008660A3">
        <w:rPr>
          <w:iCs/>
        </w:rPr>
        <w:t>g</w:t>
      </w:r>
      <w:r w:rsidR="007307BF">
        <w:rPr>
          <w:iCs/>
        </w:rPr>
        <w:t xml:space="preserve">enus </w:t>
      </w:r>
      <w:proofErr w:type="spellStart"/>
      <w:r w:rsidR="007307BF">
        <w:rPr>
          <w:iCs/>
        </w:rPr>
        <w:t>Mucilaginibacter</w:t>
      </w:r>
      <w:proofErr w:type="spellEnd"/>
      <w:r w:rsidR="00FA19DE">
        <w:rPr>
          <w:iCs/>
        </w:rPr>
        <w:t xml:space="preserve">, </w:t>
      </w:r>
      <w:r w:rsidR="00D60AF1">
        <w:rPr>
          <w:iCs/>
        </w:rPr>
        <w:t>while 57 out of 2499 ASVs</w:t>
      </w:r>
      <w:r w:rsidR="008660A3">
        <w:rPr>
          <w:iCs/>
        </w:rPr>
        <w:t xml:space="preserve"> in the non-</w:t>
      </w:r>
      <w:r w:rsidR="00E047C6">
        <w:rPr>
          <w:iCs/>
        </w:rPr>
        <w:t>important</w:t>
      </w:r>
      <w:r w:rsidR="008660A3">
        <w:rPr>
          <w:iCs/>
        </w:rPr>
        <w:t xml:space="preserve"> ASV set are from the genus </w:t>
      </w:r>
      <w:proofErr w:type="spellStart"/>
      <w:r w:rsidR="008660A3">
        <w:rPr>
          <w:iCs/>
        </w:rPr>
        <w:t>Mucilaginibacter</w:t>
      </w:r>
      <w:proofErr w:type="spellEnd"/>
      <w:r w:rsidR="008660A3">
        <w:rPr>
          <w:iCs/>
        </w:rPr>
        <w:t>.</w:t>
      </w:r>
      <w:r w:rsidR="00264454">
        <w:rPr>
          <w:iCs/>
        </w:rPr>
        <w:t xml:space="preserve"> </w:t>
      </w:r>
      <w:r w:rsidR="00FD2758">
        <w:rPr>
          <w:iCs/>
        </w:rPr>
        <w:t>A one-tailed</w:t>
      </w:r>
      <w:r w:rsidR="00264454">
        <w:rPr>
          <w:iCs/>
        </w:rPr>
        <w:t xml:space="preserve"> fisher test indicates</w:t>
      </w:r>
      <w:r w:rsidR="00FD0A9B">
        <w:rPr>
          <w:iCs/>
        </w:rPr>
        <w:t xml:space="preserve"> there is a significant difference in these </w:t>
      </w:r>
      <w:r w:rsidR="00E047C6">
        <w:rPr>
          <w:iCs/>
        </w:rPr>
        <w:t>proportions</w:t>
      </w:r>
      <w:r w:rsidR="00A7773D">
        <w:rPr>
          <w:iCs/>
        </w:rPr>
        <w:t xml:space="preserve"> (</w:t>
      </w:r>
      <w:proofErr w:type="spellStart"/>
      <w:r w:rsidR="00A7773D">
        <w:rPr>
          <w:iCs/>
        </w:rPr>
        <w:t>p</w:t>
      </w:r>
      <w:r w:rsidR="00F52123" w:rsidRPr="00F52123">
        <w:rPr>
          <w:iCs/>
          <w:vertAlign w:val="subscript"/>
        </w:rPr>
        <w:t>adj</w:t>
      </w:r>
      <w:proofErr w:type="spellEnd"/>
      <w:r w:rsidR="00A7773D">
        <w:rPr>
          <w:iCs/>
        </w:rPr>
        <w:t xml:space="preserve"> = </w:t>
      </w:r>
      <w:r w:rsidR="00F52123">
        <w:rPr>
          <w:iCs/>
        </w:rPr>
        <w:t>0.0228</w:t>
      </w:r>
      <w:r w:rsidR="00A7773D">
        <w:rPr>
          <w:iCs/>
        </w:rPr>
        <w:t>)</w:t>
      </w:r>
      <w:r w:rsidR="004750EC">
        <w:rPr>
          <w:iCs/>
        </w:rPr>
        <w:t xml:space="preserve"> with an odds ratio of 4.1</w:t>
      </w:r>
      <w:r w:rsidR="007C79B2">
        <w:rPr>
          <w:iCs/>
        </w:rPr>
        <w:t xml:space="preserve">8. </w:t>
      </w:r>
      <w:r w:rsidR="00444D3D">
        <w:rPr>
          <w:iCs/>
        </w:rPr>
        <w:t xml:space="preserve">Thus the proportion of </w:t>
      </w:r>
      <w:proofErr w:type="spellStart"/>
      <w:r w:rsidR="00444D3D">
        <w:rPr>
          <w:iCs/>
        </w:rPr>
        <w:t>Mucilaginibacter</w:t>
      </w:r>
      <w:proofErr w:type="spellEnd"/>
      <w:r w:rsidR="00444D3D">
        <w:rPr>
          <w:iCs/>
        </w:rPr>
        <w:t xml:space="preserve"> in the </w:t>
      </w:r>
      <w:r w:rsidR="00E047C6">
        <w:rPr>
          <w:iCs/>
        </w:rPr>
        <w:t>important</w:t>
      </w:r>
      <w:r w:rsidR="00444D3D">
        <w:rPr>
          <w:iCs/>
        </w:rPr>
        <w:t xml:space="preserve"> </w:t>
      </w:r>
      <w:r>
        <w:rPr>
          <w:iCs/>
        </w:rPr>
        <w:t xml:space="preserve">ASV </w:t>
      </w:r>
      <w:r w:rsidR="00444D3D">
        <w:rPr>
          <w:iCs/>
        </w:rPr>
        <w:t xml:space="preserve">set is </w:t>
      </w:r>
      <w:r w:rsidR="006C69F5">
        <w:rPr>
          <w:iCs/>
        </w:rPr>
        <w:t xml:space="preserve">significantly </w:t>
      </w:r>
      <w:r w:rsidR="00EC3C60">
        <w:rPr>
          <w:iCs/>
        </w:rPr>
        <w:t xml:space="preserve">higher than the proportion of </w:t>
      </w:r>
      <w:proofErr w:type="spellStart"/>
      <w:r w:rsidR="00EC3C60">
        <w:rPr>
          <w:iCs/>
        </w:rPr>
        <w:t>Mucilaginibacter</w:t>
      </w:r>
      <w:proofErr w:type="spellEnd"/>
      <w:r w:rsidR="00EC3C60">
        <w:rPr>
          <w:iCs/>
        </w:rPr>
        <w:t xml:space="preserve"> in the non-</w:t>
      </w:r>
      <w:r w:rsidR="00E047C6">
        <w:rPr>
          <w:iCs/>
        </w:rPr>
        <w:t>important</w:t>
      </w:r>
      <w:r w:rsidR="00EC3C60">
        <w:rPr>
          <w:iCs/>
        </w:rPr>
        <w:t xml:space="preserve"> ASV set.</w:t>
      </w:r>
      <w:r w:rsidR="005613DE">
        <w:rPr>
          <w:iCs/>
        </w:rPr>
        <w:t xml:space="preserve"> This </w:t>
      </w:r>
      <w:r w:rsidR="00E047C6">
        <w:rPr>
          <w:iCs/>
        </w:rPr>
        <w:t>approach</w:t>
      </w:r>
      <w:r w:rsidR="005613DE">
        <w:rPr>
          <w:iCs/>
        </w:rPr>
        <w:t xml:space="preserve"> allows us to summarize </w:t>
      </w:r>
      <w:r w:rsidR="00725356">
        <w:rPr>
          <w:iCs/>
        </w:rPr>
        <w:t>the output of the 3 methods across all taxonomic levels for all samples</w:t>
      </w:r>
      <w:r w:rsidR="00DE6FF7">
        <w:rPr>
          <w:iCs/>
        </w:rPr>
        <w:t xml:space="preserve"> of all data partitions</w:t>
      </w:r>
      <w:r w:rsidR="00725356">
        <w:rPr>
          <w:iCs/>
        </w:rPr>
        <w:t xml:space="preserve"> at a glance</w:t>
      </w:r>
      <w:r w:rsidR="00D43E14">
        <w:rPr>
          <w:iCs/>
        </w:rPr>
        <w:t>.</w:t>
      </w:r>
    </w:p>
    <w:p w14:paraId="49DF7A60" w14:textId="0B7433A2" w:rsidR="00D43E14" w:rsidRDefault="00D43E14" w:rsidP="00790442">
      <w:pPr>
        <w:rPr>
          <w:i/>
          <w:iCs/>
        </w:rPr>
      </w:pPr>
      <w:r>
        <w:rPr>
          <w:iCs/>
        </w:rPr>
        <w:t xml:space="preserve">It can be observed that family </w:t>
      </w:r>
      <w:proofErr w:type="spellStart"/>
      <w:r>
        <w:rPr>
          <w:iCs/>
        </w:rPr>
        <w:t>Commonadaceae</w:t>
      </w:r>
      <w:proofErr w:type="spellEnd"/>
      <w:r>
        <w:rPr>
          <w:iCs/>
        </w:rPr>
        <w:t xml:space="preserve"> is highlighted as overrepresented in the </w:t>
      </w:r>
      <w:r w:rsidR="00FF0DD5">
        <w:rPr>
          <w:iCs/>
        </w:rPr>
        <w:t>important</w:t>
      </w:r>
      <w:r>
        <w:rPr>
          <w:iCs/>
        </w:rPr>
        <w:t xml:space="preserve"> ASV </w:t>
      </w:r>
      <w:r w:rsidR="006A1982">
        <w:rPr>
          <w:iCs/>
        </w:rPr>
        <w:t>sets</w:t>
      </w:r>
      <w:r>
        <w:rPr>
          <w:iCs/>
        </w:rPr>
        <w:t xml:space="preserve"> in </w:t>
      </w:r>
      <w:r w:rsidRPr="00BA511B">
        <w:rPr>
          <w:i/>
          <w:iCs/>
        </w:rPr>
        <w:t xml:space="preserve">B. </w:t>
      </w:r>
      <w:proofErr w:type="spellStart"/>
      <w:r w:rsidRPr="00BA511B">
        <w:rPr>
          <w:i/>
          <w:iCs/>
        </w:rPr>
        <w:t>oleraceae</w:t>
      </w:r>
      <w:proofErr w:type="spellEnd"/>
      <w:r>
        <w:rPr>
          <w:iCs/>
        </w:rPr>
        <w:t xml:space="preserve"> roots</w:t>
      </w:r>
      <w:r w:rsidR="00BA511B">
        <w:rPr>
          <w:iCs/>
        </w:rPr>
        <w:t xml:space="preserve"> and</w:t>
      </w:r>
      <w:r>
        <w:rPr>
          <w:iCs/>
        </w:rPr>
        <w:t xml:space="preserve"> soils, and soils of </w:t>
      </w:r>
      <w:r w:rsidRPr="00BA511B">
        <w:rPr>
          <w:i/>
          <w:iCs/>
        </w:rPr>
        <w:t>A. Thaliana</w:t>
      </w:r>
      <w:r>
        <w:rPr>
          <w:iCs/>
        </w:rPr>
        <w:t xml:space="preserve">. We also highlight order </w:t>
      </w:r>
      <w:proofErr w:type="spellStart"/>
      <w:r>
        <w:rPr>
          <w:iCs/>
        </w:rPr>
        <w:t>Rhizobiales</w:t>
      </w:r>
      <w:proofErr w:type="spellEnd"/>
      <w:r>
        <w:rPr>
          <w:iCs/>
        </w:rPr>
        <w:t xml:space="preserve"> as </w:t>
      </w:r>
      <w:r w:rsidR="00A82A97">
        <w:rPr>
          <w:iCs/>
        </w:rPr>
        <w:t>important</w:t>
      </w:r>
      <w:r>
        <w:rPr>
          <w:iCs/>
        </w:rPr>
        <w:t xml:space="preserve"> in roots and soils of </w:t>
      </w:r>
      <w:r w:rsidRPr="00BA511B">
        <w:rPr>
          <w:i/>
          <w:iCs/>
        </w:rPr>
        <w:t xml:space="preserve">B. </w:t>
      </w:r>
      <w:proofErr w:type="spellStart"/>
      <w:r w:rsidRPr="00BA511B">
        <w:rPr>
          <w:i/>
          <w:iCs/>
        </w:rPr>
        <w:t>oleraceae</w:t>
      </w:r>
      <w:proofErr w:type="spellEnd"/>
      <w:r>
        <w:rPr>
          <w:iCs/>
        </w:rPr>
        <w:t xml:space="preserve">, </w:t>
      </w:r>
      <w:r w:rsidR="00A82A97">
        <w:rPr>
          <w:iCs/>
        </w:rPr>
        <w:t xml:space="preserve">and genus </w:t>
      </w:r>
      <w:proofErr w:type="spellStart"/>
      <w:r w:rsidR="00A82A97">
        <w:rPr>
          <w:iCs/>
        </w:rPr>
        <w:t>Flavobacterium</w:t>
      </w:r>
      <w:proofErr w:type="spellEnd"/>
      <w:r w:rsidR="00A82A97">
        <w:rPr>
          <w:iCs/>
        </w:rPr>
        <w:t xml:space="preserve"> in roots and soils of </w:t>
      </w:r>
      <w:r w:rsidR="00A82A97" w:rsidRPr="00BA511B">
        <w:rPr>
          <w:i/>
          <w:iCs/>
        </w:rPr>
        <w:t>A. thaliana</w:t>
      </w:r>
      <w:r w:rsidR="00A82A97">
        <w:rPr>
          <w:iCs/>
        </w:rPr>
        <w:t xml:space="preserve">. Finally, Genus Streptomyces is very clearly highlighted as relevant in the roots of </w:t>
      </w:r>
      <w:proofErr w:type="spellStart"/>
      <w:r w:rsidR="00A82A97" w:rsidRPr="00BA511B">
        <w:rPr>
          <w:i/>
          <w:iCs/>
        </w:rPr>
        <w:t>A.thaliana</w:t>
      </w:r>
      <w:proofErr w:type="spellEnd"/>
      <w:r w:rsidR="00CB423E">
        <w:rPr>
          <w:iCs/>
        </w:rPr>
        <w:t xml:space="preserve">, and family </w:t>
      </w:r>
      <w:proofErr w:type="spellStart"/>
      <w:r w:rsidR="00CB423E">
        <w:rPr>
          <w:iCs/>
        </w:rPr>
        <w:t>Xanthobacteriaceae</w:t>
      </w:r>
      <w:proofErr w:type="spellEnd"/>
      <w:r w:rsidR="00CB423E">
        <w:rPr>
          <w:iCs/>
        </w:rPr>
        <w:t xml:space="preserve"> as important in the soils of </w:t>
      </w:r>
      <w:r w:rsidR="00CB423E" w:rsidRPr="00CB423E">
        <w:rPr>
          <w:i/>
          <w:iCs/>
        </w:rPr>
        <w:t xml:space="preserve">B. </w:t>
      </w:r>
      <w:proofErr w:type="spellStart"/>
      <w:r w:rsidR="00CB423E" w:rsidRPr="00CB423E">
        <w:rPr>
          <w:i/>
          <w:iCs/>
        </w:rPr>
        <w:t>oleraceae</w:t>
      </w:r>
      <w:proofErr w:type="spellEnd"/>
      <w:r w:rsidR="00CB423E" w:rsidRPr="00CB423E">
        <w:rPr>
          <w:i/>
          <w:iCs/>
        </w:rPr>
        <w:t>.</w:t>
      </w:r>
    </w:p>
    <w:p w14:paraId="21D81FF1" w14:textId="45F706DF" w:rsidR="00677FF0" w:rsidRDefault="00E14EAE" w:rsidP="00120CF9">
      <w:pPr>
        <w:rPr>
          <w:iCs/>
        </w:rPr>
      </w:pPr>
      <w:r>
        <w:rPr>
          <w:iCs/>
        </w:rPr>
        <w:t>As</w:t>
      </w:r>
      <w:r w:rsidR="00FF0DD5">
        <w:rPr>
          <w:iCs/>
        </w:rPr>
        <w:t xml:space="preserve"> the fisher proportions highlighted </w:t>
      </w:r>
      <w:proofErr w:type="spellStart"/>
      <w:r>
        <w:rPr>
          <w:iCs/>
        </w:rPr>
        <w:t>Comamonadaceae</w:t>
      </w:r>
      <w:proofErr w:type="spellEnd"/>
      <w:r>
        <w:rPr>
          <w:iCs/>
        </w:rPr>
        <w:t xml:space="preserve"> </w:t>
      </w:r>
      <w:r w:rsidR="00FF0DD5">
        <w:rPr>
          <w:iCs/>
        </w:rPr>
        <w:t>in 3 out of 4 sample partitions and this family was also highlighted by the neutral model analysis</w:t>
      </w:r>
      <w:r>
        <w:rPr>
          <w:iCs/>
        </w:rPr>
        <w:t xml:space="preserve">, we further </w:t>
      </w:r>
      <w:r w:rsidR="001B1894">
        <w:rPr>
          <w:iCs/>
        </w:rPr>
        <w:t xml:space="preserve">analyzed </w:t>
      </w:r>
      <w:r w:rsidR="00FF0DD5">
        <w:rPr>
          <w:iCs/>
        </w:rPr>
        <w:t>it</w:t>
      </w:r>
      <w:r w:rsidR="00BA52CD">
        <w:rPr>
          <w:iCs/>
        </w:rPr>
        <w:t xml:space="preserve"> (</w:t>
      </w:r>
      <w:proofErr w:type="spellStart"/>
      <w:r w:rsidR="00BA52CD">
        <w:rPr>
          <w:iCs/>
        </w:rPr>
        <w:t>SUP_comamonadaceae_diversity</w:t>
      </w:r>
      <w:proofErr w:type="spellEnd"/>
      <w:r w:rsidR="00BA52CD">
        <w:rPr>
          <w:iCs/>
        </w:rPr>
        <w:t>)</w:t>
      </w:r>
      <w:r w:rsidR="001B1894">
        <w:rPr>
          <w:iCs/>
        </w:rPr>
        <w:t xml:space="preserve">. The Shannon diversity of </w:t>
      </w:r>
      <w:proofErr w:type="spellStart"/>
      <w:r w:rsidR="001B1894">
        <w:rPr>
          <w:iCs/>
        </w:rPr>
        <w:t>Comamonadaceae</w:t>
      </w:r>
      <w:proofErr w:type="spellEnd"/>
      <w:r w:rsidR="001B1894">
        <w:rPr>
          <w:iCs/>
        </w:rPr>
        <w:t xml:space="preserve"> in</w:t>
      </w:r>
      <w:r w:rsidR="002752EC">
        <w:rPr>
          <w:iCs/>
        </w:rPr>
        <w:t xml:space="preserve"> </w:t>
      </w:r>
      <w:r w:rsidR="00B744FC">
        <w:rPr>
          <w:iCs/>
        </w:rPr>
        <w:t>both rhizosphere and endosphere of</w:t>
      </w:r>
      <w:r w:rsidR="001B1894">
        <w:rPr>
          <w:iCs/>
        </w:rPr>
        <w:t xml:space="preserve"> </w:t>
      </w:r>
      <w:r w:rsidR="001B1894" w:rsidRPr="00B744FC">
        <w:rPr>
          <w:i/>
          <w:iCs/>
        </w:rPr>
        <w:t xml:space="preserve">B. </w:t>
      </w:r>
      <w:proofErr w:type="spellStart"/>
      <w:r w:rsidR="001B1894" w:rsidRPr="00B744FC">
        <w:rPr>
          <w:i/>
          <w:iCs/>
        </w:rPr>
        <w:t>oleraceae</w:t>
      </w:r>
      <w:proofErr w:type="spellEnd"/>
      <w:r w:rsidR="00B744FC">
        <w:rPr>
          <w:iCs/>
        </w:rPr>
        <w:t xml:space="preserve"> </w:t>
      </w:r>
      <w:r w:rsidR="001B1894">
        <w:rPr>
          <w:iCs/>
        </w:rPr>
        <w:t>was</w:t>
      </w:r>
      <w:r w:rsidR="00B744FC">
        <w:rPr>
          <w:iCs/>
        </w:rPr>
        <w:t xml:space="preserve"> slightly</w:t>
      </w:r>
      <w:r w:rsidR="001B1894">
        <w:rPr>
          <w:iCs/>
        </w:rPr>
        <w:t xml:space="preserve"> higher in </w:t>
      </w:r>
      <w:proofErr w:type="spellStart"/>
      <w:r w:rsidR="001B1894">
        <w:rPr>
          <w:iCs/>
        </w:rPr>
        <w:t>MeJ</w:t>
      </w:r>
      <w:r w:rsidR="00B744FC">
        <w:rPr>
          <w:iCs/>
        </w:rPr>
        <w:t>A</w:t>
      </w:r>
      <w:proofErr w:type="spellEnd"/>
      <w:r w:rsidR="00B744FC">
        <w:rPr>
          <w:iCs/>
        </w:rPr>
        <w:t xml:space="preserve"> 0.1mM than in the controls. This is observable in </w:t>
      </w:r>
      <w:r w:rsidR="002752EC">
        <w:rPr>
          <w:iCs/>
        </w:rPr>
        <w:t>the full</w:t>
      </w:r>
      <w:r w:rsidR="00B744FC">
        <w:rPr>
          <w:iCs/>
        </w:rPr>
        <w:t xml:space="preserve"> </w:t>
      </w:r>
      <w:proofErr w:type="spellStart"/>
      <w:r w:rsidR="002752EC">
        <w:rPr>
          <w:iCs/>
        </w:rPr>
        <w:t>C</w:t>
      </w:r>
      <w:r w:rsidR="00B744FC">
        <w:rPr>
          <w:iCs/>
        </w:rPr>
        <w:t>omamonadaceae</w:t>
      </w:r>
      <w:proofErr w:type="spellEnd"/>
      <w:r w:rsidR="00B744FC">
        <w:rPr>
          <w:iCs/>
        </w:rPr>
        <w:t xml:space="preserve"> </w:t>
      </w:r>
      <w:r w:rsidR="002752EC">
        <w:rPr>
          <w:iCs/>
        </w:rPr>
        <w:t xml:space="preserve">community, </w:t>
      </w:r>
      <w:proofErr w:type="spellStart"/>
      <w:r w:rsidR="002752EC">
        <w:rPr>
          <w:iCs/>
        </w:rPr>
        <w:t>Comamonadaceae</w:t>
      </w:r>
      <w:proofErr w:type="spellEnd"/>
      <w:r w:rsidR="002752EC">
        <w:rPr>
          <w:iCs/>
        </w:rPr>
        <w:t xml:space="preserve"> occurring above expected by the neutral model, and </w:t>
      </w:r>
      <w:proofErr w:type="spellStart"/>
      <w:r w:rsidR="002752EC">
        <w:rPr>
          <w:iCs/>
        </w:rPr>
        <w:t>comamonadaceae</w:t>
      </w:r>
      <w:proofErr w:type="spellEnd"/>
      <w:r w:rsidR="002752EC">
        <w:rPr>
          <w:iCs/>
        </w:rPr>
        <w:t xml:space="preserve"> tagged as important. </w:t>
      </w:r>
      <w:r w:rsidR="00F109AE">
        <w:rPr>
          <w:iCs/>
        </w:rPr>
        <w:t xml:space="preserve">On the full </w:t>
      </w:r>
      <w:proofErr w:type="spellStart"/>
      <w:r w:rsidR="00F109AE">
        <w:rPr>
          <w:iCs/>
        </w:rPr>
        <w:t>comamonadaceae</w:t>
      </w:r>
      <w:proofErr w:type="spellEnd"/>
      <w:r w:rsidR="00F109AE">
        <w:rPr>
          <w:iCs/>
        </w:rPr>
        <w:t xml:space="preserve"> community it is also observable that the </w:t>
      </w:r>
      <w:proofErr w:type="spellStart"/>
      <w:r w:rsidR="00F109AE">
        <w:rPr>
          <w:iCs/>
        </w:rPr>
        <w:t>MeJA</w:t>
      </w:r>
      <w:proofErr w:type="spellEnd"/>
      <w:r w:rsidR="00F109AE">
        <w:rPr>
          <w:iCs/>
        </w:rPr>
        <w:t xml:space="preserve"> 1.0 and Oral Secretion treatments also have a slightly higher diversity than controls.</w:t>
      </w:r>
      <w:r w:rsidR="00C979BC">
        <w:rPr>
          <w:iCs/>
        </w:rPr>
        <w:t xml:space="preserve"> </w:t>
      </w:r>
      <w:proofErr w:type="gramStart"/>
      <w:r w:rsidR="00C979BC">
        <w:rPr>
          <w:iCs/>
        </w:rPr>
        <w:t>despite</w:t>
      </w:r>
      <w:proofErr w:type="gramEnd"/>
      <w:r w:rsidR="00C979BC">
        <w:rPr>
          <w:iCs/>
        </w:rPr>
        <w:t xml:space="preserve"> the higher diversity, the abundance of above-neutral </w:t>
      </w:r>
      <w:proofErr w:type="spellStart"/>
      <w:r w:rsidR="00C979BC">
        <w:rPr>
          <w:iCs/>
        </w:rPr>
        <w:t>Commamonadace</w:t>
      </w:r>
      <w:proofErr w:type="spellEnd"/>
      <w:r w:rsidR="00C979BC">
        <w:rPr>
          <w:iCs/>
        </w:rPr>
        <w:t xml:space="preserve"> in the </w:t>
      </w:r>
      <w:proofErr w:type="spellStart"/>
      <w:r w:rsidR="00C979BC">
        <w:rPr>
          <w:iCs/>
        </w:rPr>
        <w:t>MeJA</w:t>
      </w:r>
      <w:proofErr w:type="spellEnd"/>
      <w:r w:rsidR="00C979BC">
        <w:rPr>
          <w:iCs/>
        </w:rPr>
        <w:t xml:space="preserve"> 0.1mM is actually lower than the controls. </w:t>
      </w:r>
      <w:r w:rsidR="00F109AE">
        <w:rPr>
          <w:iCs/>
        </w:rPr>
        <w:t xml:space="preserve">In </w:t>
      </w:r>
      <w:r w:rsidR="00F109AE" w:rsidRPr="00C979BC">
        <w:rPr>
          <w:i/>
          <w:iCs/>
        </w:rPr>
        <w:t>A</w:t>
      </w:r>
      <w:r w:rsidR="00C979BC" w:rsidRPr="00C979BC">
        <w:rPr>
          <w:i/>
          <w:iCs/>
        </w:rPr>
        <w:t>. thaliana</w:t>
      </w:r>
      <w:r w:rsidR="00F109AE">
        <w:rPr>
          <w:iCs/>
        </w:rPr>
        <w:t xml:space="preserve"> we observe that </w:t>
      </w:r>
      <w:proofErr w:type="spellStart"/>
      <w:r w:rsidR="00F109AE">
        <w:rPr>
          <w:iCs/>
        </w:rPr>
        <w:t>MeJA</w:t>
      </w:r>
      <w:proofErr w:type="spellEnd"/>
      <w:r w:rsidR="00F109AE">
        <w:rPr>
          <w:iCs/>
        </w:rPr>
        <w:t xml:space="preserve"> 0.1mM has the highest Shannon diversity in the </w:t>
      </w:r>
      <w:r w:rsidR="00F109AE">
        <w:rPr>
          <w:iCs/>
        </w:rPr>
        <w:lastRenderedPageBreak/>
        <w:t>endosphere</w:t>
      </w:r>
      <w:r w:rsidR="00C979BC">
        <w:rPr>
          <w:iCs/>
        </w:rPr>
        <w:t>, even as it does not have the highest abundance</w:t>
      </w:r>
      <w:r w:rsidR="00F109AE">
        <w:rPr>
          <w:iCs/>
        </w:rPr>
        <w:t xml:space="preserve">. When we focus on the above-expected or important </w:t>
      </w:r>
      <w:proofErr w:type="spellStart"/>
      <w:r w:rsidR="00F109AE">
        <w:rPr>
          <w:iCs/>
        </w:rPr>
        <w:t>comamonadaceae</w:t>
      </w:r>
      <w:proofErr w:type="spellEnd"/>
      <w:r w:rsidR="00F109AE">
        <w:rPr>
          <w:iCs/>
        </w:rPr>
        <w:t xml:space="preserve"> in the rhizosphere, we see that control and </w:t>
      </w:r>
      <w:proofErr w:type="spellStart"/>
      <w:r w:rsidR="00F109AE">
        <w:rPr>
          <w:iCs/>
        </w:rPr>
        <w:t>MeJA</w:t>
      </w:r>
      <w:proofErr w:type="spellEnd"/>
      <w:r w:rsidR="00F109AE">
        <w:rPr>
          <w:iCs/>
        </w:rPr>
        <w:t xml:space="preserve"> 1.0mM have lower diversity, while</w:t>
      </w:r>
      <w:r w:rsidR="00501192">
        <w:rPr>
          <w:iCs/>
        </w:rPr>
        <w:t xml:space="preserve"> </w:t>
      </w:r>
      <w:proofErr w:type="spellStart"/>
      <w:r w:rsidR="00501192">
        <w:rPr>
          <w:iCs/>
        </w:rPr>
        <w:t>MeJA</w:t>
      </w:r>
      <w:proofErr w:type="spellEnd"/>
      <w:r w:rsidR="00501192">
        <w:rPr>
          <w:iCs/>
        </w:rPr>
        <w:t xml:space="preserve"> 0.1mM and OS treatments both have </w:t>
      </w:r>
      <w:r w:rsidR="00C979BC">
        <w:rPr>
          <w:iCs/>
        </w:rPr>
        <w:t>higher</w:t>
      </w:r>
      <w:r w:rsidR="00501192">
        <w:rPr>
          <w:iCs/>
        </w:rPr>
        <w:t xml:space="preserve"> diversity. In both plant species, the Shannon diversity of important </w:t>
      </w:r>
      <w:proofErr w:type="spellStart"/>
      <w:r w:rsidR="00C979BC">
        <w:rPr>
          <w:iCs/>
        </w:rPr>
        <w:t>C</w:t>
      </w:r>
      <w:r w:rsidR="00501192">
        <w:rPr>
          <w:iCs/>
        </w:rPr>
        <w:t>omamonadaceae</w:t>
      </w:r>
      <w:proofErr w:type="spellEnd"/>
      <w:r w:rsidR="00501192">
        <w:rPr>
          <w:iCs/>
        </w:rPr>
        <w:t xml:space="preserve"> in the endosphere is greatly reduced at </w:t>
      </w:r>
      <w:proofErr w:type="spellStart"/>
      <w:r w:rsidR="00501192">
        <w:rPr>
          <w:iCs/>
        </w:rPr>
        <w:t>MeJA</w:t>
      </w:r>
      <w:proofErr w:type="spellEnd"/>
      <w:r w:rsidR="00501192">
        <w:rPr>
          <w:iCs/>
        </w:rPr>
        <w:t xml:space="preserve"> 1.0mM, even as the abundances of </w:t>
      </w:r>
      <w:proofErr w:type="spellStart"/>
      <w:r w:rsidR="00501192">
        <w:rPr>
          <w:iCs/>
        </w:rPr>
        <w:t>comamonadaceae</w:t>
      </w:r>
      <w:proofErr w:type="spellEnd"/>
      <w:r w:rsidR="00501192">
        <w:rPr>
          <w:iCs/>
        </w:rPr>
        <w:t xml:space="preserve"> are very similar.</w:t>
      </w:r>
      <w:r w:rsidR="00C979BC">
        <w:rPr>
          <w:iCs/>
        </w:rPr>
        <w:t xml:space="preserve"> </w:t>
      </w:r>
      <w:r w:rsidR="002752EC">
        <w:rPr>
          <w:iCs/>
        </w:rPr>
        <w:t xml:space="preserve">While </w:t>
      </w:r>
      <w:r w:rsidR="00C979BC">
        <w:rPr>
          <w:iCs/>
        </w:rPr>
        <w:t>many</w:t>
      </w:r>
      <w:r w:rsidR="002752EC">
        <w:rPr>
          <w:iCs/>
        </w:rPr>
        <w:t xml:space="preserve"> of these differences are not statistically significant</w:t>
      </w:r>
      <w:r w:rsidR="00C979BC">
        <w:rPr>
          <w:iCs/>
        </w:rPr>
        <w:t xml:space="preserve"> (</w:t>
      </w:r>
      <w:proofErr w:type="spellStart"/>
      <w:r w:rsidR="00C979BC">
        <w:rPr>
          <w:iCs/>
        </w:rPr>
        <w:t>SUP_table_commamonadaceae_diversity_and_abundance</w:t>
      </w:r>
      <w:proofErr w:type="spellEnd"/>
      <w:r w:rsidR="00C979BC">
        <w:rPr>
          <w:iCs/>
        </w:rPr>
        <w:t>)</w:t>
      </w:r>
      <w:r w:rsidR="002752EC">
        <w:rPr>
          <w:iCs/>
        </w:rPr>
        <w:t xml:space="preserve">, we had already </w:t>
      </w:r>
      <w:r w:rsidR="00C979BC">
        <w:rPr>
          <w:iCs/>
        </w:rPr>
        <w:t>established</w:t>
      </w:r>
      <w:r w:rsidR="002752EC">
        <w:rPr>
          <w:iCs/>
        </w:rPr>
        <w:t xml:space="preserve"> that</w:t>
      </w:r>
      <w:r w:rsidR="00F109AE">
        <w:rPr>
          <w:iCs/>
        </w:rPr>
        <w:t xml:space="preserve"> this family is overly diverse in the above-expected subset and overly represented in the important ASV set.</w:t>
      </w:r>
    </w:p>
    <w:p w14:paraId="331ACFFB" w14:textId="0F433339" w:rsidR="005A1451" w:rsidRDefault="00DA2666" w:rsidP="00F1047A">
      <w:pPr>
        <w:rPr>
          <w:b/>
        </w:rPr>
      </w:pPr>
      <w:r w:rsidRPr="00DA2666">
        <w:rPr>
          <w:b/>
        </w:rPr>
        <w:t>Discussion</w:t>
      </w:r>
    </w:p>
    <w:p w14:paraId="3AE15ECE" w14:textId="46EB9F0B" w:rsidR="00EB3EBA" w:rsidRDefault="00EB3EBA" w:rsidP="00F1047A">
      <w:pPr>
        <w:rPr>
          <w:b/>
        </w:rPr>
      </w:pPr>
      <w:r>
        <w:rPr>
          <w:b/>
        </w:rPr>
        <w:t>MAIN GOAL: VALIDADE THE EXPERIMENTAL APROACH!</w:t>
      </w:r>
      <w:r w:rsidR="00934C64">
        <w:rPr>
          <w:b/>
        </w:rPr>
        <w:t xml:space="preserve"> </w:t>
      </w:r>
      <w:r>
        <w:rPr>
          <w:b/>
        </w:rPr>
        <w:t xml:space="preserve">- </w:t>
      </w:r>
      <w:proofErr w:type="spellStart"/>
      <w:r>
        <w:rPr>
          <w:b/>
        </w:rPr>
        <w:t>MeJA</w:t>
      </w:r>
      <w:proofErr w:type="spellEnd"/>
      <w:r>
        <w:rPr>
          <w:b/>
        </w:rPr>
        <w:t xml:space="preserve"> impacts the microbial community similarly to </w:t>
      </w:r>
      <w:r w:rsidR="006538AC">
        <w:rPr>
          <w:b/>
        </w:rPr>
        <w:t>Oral Secretion</w:t>
      </w:r>
      <w:r w:rsidR="00822DB7">
        <w:rPr>
          <w:b/>
        </w:rPr>
        <w:t xml:space="preserve">, thus </w:t>
      </w:r>
      <w:proofErr w:type="spellStart"/>
      <w:r w:rsidR="00822DB7">
        <w:rPr>
          <w:b/>
        </w:rPr>
        <w:t>MeJA</w:t>
      </w:r>
      <w:proofErr w:type="spellEnd"/>
      <w:r w:rsidR="00822DB7">
        <w:rPr>
          <w:b/>
        </w:rPr>
        <w:t xml:space="preserve"> can be used in place of real insects</w:t>
      </w:r>
    </w:p>
    <w:p w14:paraId="58CB6929" w14:textId="77777777" w:rsidR="00AE656D" w:rsidRDefault="00E6094D" w:rsidP="00F1047A">
      <w:pPr>
        <w:rPr>
          <w:b/>
        </w:rPr>
      </w:pPr>
      <w:r>
        <w:rPr>
          <w:b/>
        </w:rPr>
        <w:t xml:space="preserve">EXTRA DISCUSSION POINT: </w:t>
      </w:r>
      <w:r w:rsidR="00DA1447">
        <w:rPr>
          <w:b/>
        </w:rPr>
        <w:t xml:space="preserve"> </w:t>
      </w:r>
    </w:p>
    <w:p w14:paraId="3FFF8754" w14:textId="325D8902" w:rsidR="00AE656D" w:rsidRDefault="00DA1447" w:rsidP="00AE656D">
      <w:pPr>
        <w:ind w:firstLine="720"/>
        <w:rPr>
          <w:b/>
        </w:rPr>
      </w:pPr>
      <w:r>
        <w:rPr>
          <w:b/>
        </w:rPr>
        <w:t>1)</w:t>
      </w:r>
      <w:r w:rsidR="00044C23">
        <w:rPr>
          <w:b/>
        </w:rPr>
        <w:t xml:space="preserve"> </w:t>
      </w:r>
      <w:proofErr w:type="gramStart"/>
      <w:r w:rsidR="00E6094D">
        <w:rPr>
          <w:b/>
        </w:rPr>
        <w:t>the</w:t>
      </w:r>
      <w:proofErr w:type="gramEnd"/>
      <w:r w:rsidR="00E6094D">
        <w:rPr>
          <w:b/>
        </w:rPr>
        <w:t xml:space="preserve"> </w:t>
      </w:r>
      <w:r>
        <w:rPr>
          <w:b/>
        </w:rPr>
        <w:t xml:space="preserve">neutral </w:t>
      </w:r>
      <w:proofErr w:type="spellStart"/>
      <w:r>
        <w:rPr>
          <w:b/>
        </w:rPr>
        <w:t>spliting</w:t>
      </w:r>
      <w:proofErr w:type="spellEnd"/>
      <w:r>
        <w:rPr>
          <w:b/>
        </w:rPr>
        <w:t>-and-joining can help see subtle effects ;</w:t>
      </w:r>
    </w:p>
    <w:p w14:paraId="3495B19A" w14:textId="495DF2E9" w:rsidR="00E6094D" w:rsidRDefault="00DA1447" w:rsidP="00AE656D">
      <w:pPr>
        <w:ind w:firstLine="720"/>
        <w:rPr>
          <w:b/>
        </w:rPr>
      </w:pPr>
      <w:r>
        <w:rPr>
          <w:b/>
        </w:rPr>
        <w:t xml:space="preserve">2) </w:t>
      </w:r>
      <w:proofErr w:type="gramStart"/>
      <w:r w:rsidR="000C13A8">
        <w:rPr>
          <w:b/>
        </w:rPr>
        <w:t>the</w:t>
      </w:r>
      <w:proofErr w:type="gramEnd"/>
      <w:r w:rsidR="000C13A8">
        <w:rPr>
          <w:b/>
        </w:rPr>
        <w:t xml:space="preserve"> fisher test in a heat tree</w:t>
      </w:r>
      <w:r w:rsidR="00997B15">
        <w:rPr>
          <w:b/>
        </w:rPr>
        <w:t xml:space="preserve"> helps summarizing</w:t>
      </w:r>
      <w:r w:rsidR="000C3208">
        <w:rPr>
          <w:b/>
        </w:rPr>
        <w:t xml:space="preserve"> findings</w:t>
      </w:r>
    </w:p>
    <w:p w14:paraId="3B23022F" w14:textId="77777777" w:rsidR="00AE656D" w:rsidRDefault="00AE656D" w:rsidP="00AE656D">
      <w:pPr>
        <w:rPr>
          <w:b/>
        </w:rPr>
      </w:pPr>
      <w:r>
        <w:rPr>
          <w:b/>
        </w:rPr>
        <w:t xml:space="preserve">SECONDARY GOAL </w:t>
      </w:r>
      <w:proofErr w:type="spellStart"/>
      <w:r>
        <w:rPr>
          <w:b/>
        </w:rPr>
        <w:t>GOAL</w:t>
      </w:r>
      <w:proofErr w:type="spellEnd"/>
      <w:r>
        <w:rPr>
          <w:b/>
        </w:rPr>
        <w:t xml:space="preserve">: HIGHLIGHT MAIN TAXA - </w:t>
      </w:r>
      <w:r w:rsidRPr="007C0538">
        <w:rPr>
          <w:b/>
        </w:rPr>
        <w:t xml:space="preserve">Family </w:t>
      </w:r>
      <w:proofErr w:type="spellStart"/>
      <w:r>
        <w:rPr>
          <w:b/>
        </w:rPr>
        <w:t>C</w:t>
      </w:r>
      <w:r w:rsidRPr="007C0538">
        <w:rPr>
          <w:b/>
        </w:rPr>
        <w:t>om</w:t>
      </w:r>
      <w:r>
        <w:rPr>
          <w:b/>
        </w:rPr>
        <w:t>a</w:t>
      </w:r>
      <w:r w:rsidRPr="007C0538">
        <w:rPr>
          <w:b/>
        </w:rPr>
        <w:t>monadaceae</w:t>
      </w:r>
      <w:proofErr w:type="spellEnd"/>
      <w:r>
        <w:rPr>
          <w:b/>
        </w:rPr>
        <w:t xml:space="preserve"> are relevant to this experimental system</w:t>
      </w:r>
    </w:p>
    <w:p w14:paraId="4F7E4B7E" w14:textId="21F48B95" w:rsidR="00AE656D" w:rsidRDefault="00AE656D" w:rsidP="00AE656D">
      <w:pPr>
        <w:rPr>
          <w:b/>
        </w:rPr>
      </w:pPr>
      <w:r>
        <w:rPr>
          <w:b/>
        </w:rPr>
        <w:t xml:space="preserve">CONCLUSION: </w:t>
      </w:r>
      <w:proofErr w:type="spellStart"/>
      <w:r>
        <w:rPr>
          <w:b/>
        </w:rPr>
        <w:t>Comamonadaceae</w:t>
      </w:r>
      <w:proofErr w:type="spellEnd"/>
      <w:r>
        <w:rPr>
          <w:b/>
        </w:rPr>
        <w:t xml:space="preserve"> are important in insect-plant interactions</w:t>
      </w:r>
    </w:p>
    <w:p w14:paraId="126DCDF0" w14:textId="436EDDE3" w:rsidR="009B5C0B" w:rsidRDefault="001F1D51" w:rsidP="007C0538">
      <w:pPr>
        <w:pStyle w:val="ListParagraph"/>
        <w:numPr>
          <w:ilvl w:val="0"/>
          <w:numId w:val="1"/>
        </w:numPr>
        <w:rPr>
          <w:b/>
        </w:rPr>
      </w:pPr>
      <w:r>
        <w:rPr>
          <w:b/>
        </w:rPr>
        <w:t xml:space="preserve">With plant </w:t>
      </w:r>
      <w:proofErr w:type="spellStart"/>
      <w:r>
        <w:rPr>
          <w:b/>
        </w:rPr>
        <w:t>phenotyoe</w:t>
      </w:r>
      <w:proofErr w:type="spellEnd"/>
      <w:r w:rsidR="0062596D">
        <w:rPr>
          <w:b/>
        </w:rPr>
        <w:t xml:space="preserve"> (</w:t>
      </w:r>
      <w:proofErr w:type="spellStart"/>
      <w:r w:rsidR="0062596D">
        <w:rPr>
          <w:b/>
        </w:rPr>
        <w:t>necritic</w:t>
      </w:r>
      <w:proofErr w:type="spellEnd"/>
      <w:r w:rsidR="0062596D">
        <w:rPr>
          <w:b/>
        </w:rPr>
        <w:t xml:space="preserve"> spots, biomass)</w:t>
      </w:r>
      <w:r>
        <w:rPr>
          <w:b/>
        </w:rPr>
        <w:t xml:space="preserve"> and gene expression we could confirm that </w:t>
      </w:r>
      <w:proofErr w:type="spellStart"/>
      <w:r>
        <w:rPr>
          <w:b/>
        </w:rPr>
        <w:t>MeJA</w:t>
      </w:r>
      <w:proofErr w:type="spellEnd"/>
      <w:r>
        <w:rPr>
          <w:b/>
        </w:rPr>
        <w:t xml:space="preserve"> is impacting the </w:t>
      </w:r>
      <w:r w:rsidR="009453A4">
        <w:rPr>
          <w:b/>
        </w:rPr>
        <w:t>plant</w:t>
      </w:r>
      <w:r w:rsidR="0013410A">
        <w:rPr>
          <w:b/>
        </w:rPr>
        <w:t xml:space="preserve">. </w:t>
      </w:r>
    </w:p>
    <w:p w14:paraId="0CB4FF00" w14:textId="5F3240F1" w:rsidR="002E7CF1" w:rsidRPr="008F5B04" w:rsidRDefault="0062596D" w:rsidP="002E7CF1">
      <w:pPr>
        <w:pStyle w:val="ListParagraph"/>
        <w:numPr>
          <w:ilvl w:val="1"/>
          <w:numId w:val="1"/>
        </w:numPr>
        <w:rPr>
          <w:b/>
          <w:strike/>
        </w:rPr>
      </w:pPr>
      <w:commentRangeStart w:id="10"/>
      <w:r w:rsidRPr="008F5B04">
        <w:rPr>
          <w:b/>
          <w:strike/>
        </w:rPr>
        <w:t>Should we include more</w:t>
      </w:r>
      <w:r w:rsidR="009A2A57" w:rsidRPr="008F5B04">
        <w:rPr>
          <w:b/>
          <w:strike/>
        </w:rPr>
        <w:t xml:space="preserve"> </w:t>
      </w:r>
      <w:proofErr w:type="spellStart"/>
      <w:r w:rsidR="009A2A57" w:rsidRPr="008F5B04">
        <w:rPr>
          <w:b/>
          <w:strike/>
        </w:rPr>
        <w:t>MeJA</w:t>
      </w:r>
      <w:proofErr w:type="spellEnd"/>
      <w:r w:rsidR="009A2A57" w:rsidRPr="008F5B04">
        <w:rPr>
          <w:b/>
          <w:strike/>
        </w:rPr>
        <w:t xml:space="preserve"> dipping</w:t>
      </w:r>
      <w:r w:rsidRPr="008F5B04">
        <w:rPr>
          <w:b/>
          <w:strike/>
        </w:rPr>
        <w:t xml:space="preserve"> pilot data?</w:t>
      </w:r>
      <w:r w:rsidR="009A2A57" w:rsidRPr="008F5B04">
        <w:rPr>
          <w:b/>
          <w:strike/>
        </w:rPr>
        <w:t xml:space="preserve"> </w:t>
      </w:r>
      <w:r w:rsidR="002E7CF1" w:rsidRPr="008F5B04">
        <w:rPr>
          <w:b/>
          <w:strike/>
        </w:rPr>
        <w:t>In there w</w:t>
      </w:r>
      <w:r w:rsidR="009A2A57" w:rsidRPr="008F5B04">
        <w:rPr>
          <w:b/>
          <w:strike/>
        </w:rPr>
        <w:t xml:space="preserve">e test 0.5mM </w:t>
      </w:r>
      <w:proofErr w:type="spellStart"/>
      <w:r w:rsidR="009A2A57" w:rsidRPr="008F5B04">
        <w:rPr>
          <w:b/>
          <w:strike/>
        </w:rPr>
        <w:t>MeJA</w:t>
      </w:r>
      <w:proofErr w:type="spellEnd"/>
      <w:r w:rsidR="002E7CF1" w:rsidRPr="008F5B04">
        <w:rPr>
          <w:b/>
          <w:strike/>
        </w:rPr>
        <w:t xml:space="preserve"> &amp; other species</w:t>
      </w:r>
      <w:r w:rsidR="00D26670" w:rsidRPr="008F5B04">
        <w:rPr>
          <w:b/>
          <w:strike/>
        </w:rPr>
        <w:t>; it could be important</w:t>
      </w:r>
      <w:commentRangeEnd w:id="10"/>
      <w:r w:rsidR="008F5B04" w:rsidRPr="008F5B04">
        <w:rPr>
          <w:rStyle w:val="CommentReference"/>
          <w:strike/>
        </w:rPr>
        <w:commentReference w:id="10"/>
      </w:r>
    </w:p>
    <w:p w14:paraId="2410A750" w14:textId="6FF862D8" w:rsidR="002E7CF1" w:rsidRDefault="008B4047" w:rsidP="007C0538">
      <w:pPr>
        <w:pStyle w:val="ListParagraph"/>
        <w:numPr>
          <w:ilvl w:val="0"/>
          <w:numId w:val="1"/>
        </w:numPr>
        <w:rPr>
          <w:b/>
        </w:rPr>
      </w:pPr>
      <w:r>
        <w:rPr>
          <w:b/>
        </w:rPr>
        <w:t xml:space="preserve">There </w:t>
      </w:r>
      <w:proofErr w:type="spellStart"/>
      <w:r>
        <w:rPr>
          <w:b/>
        </w:rPr>
        <w:t>ave</w:t>
      </w:r>
      <w:proofErr w:type="spellEnd"/>
      <w:r>
        <w:rPr>
          <w:b/>
        </w:rPr>
        <w:t xml:space="preserve"> very clear community differences for the plant species ~ they are in different clades of Brassicaceae</w:t>
      </w:r>
    </w:p>
    <w:p w14:paraId="2B778F02" w14:textId="5D8A7754" w:rsidR="007C0538" w:rsidRDefault="007C0538" w:rsidP="007C0538">
      <w:pPr>
        <w:pStyle w:val="ListParagraph"/>
        <w:numPr>
          <w:ilvl w:val="0"/>
          <w:numId w:val="1"/>
        </w:numPr>
        <w:rPr>
          <w:b/>
        </w:rPr>
      </w:pPr>
      <w:r>
        <w:rPr>
          <w:b/>
        </w:rPr>
        <w:t>Microbial community Difference between treatments is subtle</w:t>
      </w:r>
    </w:p>
    <w:p w14:paraId="77877172" w14:textId="1BA64041" w:rsidR="004F1C33" w:rsidRDefault="004F1C33" w:rsidP="007C0538">
      <w:pPr>
        <w:pStyle w:val="ListParagraph"/>
        <w:numPr>
          <w:ilvl w:val="0"/>
          <w:numId w:val="1"/>
        </w:numPr>
        <w:rPr>
          <w:b/>
        </w:rPr>
      </w:pPr>
      <w:r>
        <w:rPr>
          <w:b/>
        </w:rPr>
        <w:t xml:space="preserve">Centroid for Oral secretion treatments is between </w:t>
      </w:r>
      <w:proofErr w:type="spellStart"/>
      <w:r>
        <w:rPr>
          <w:b/>
        </w:rPr>
        <w:t>MeJA</w:t>
      </w:r>
      <w:proofErr w:type="spellEnd"/>
      <w:r>
        <w:rPr>
          <w:b/>
        </w:rPr>
        <w:t xml:space="preserve"> concentrations and/or control, showing</w:t>
      </w:r>
      <w:r w:rsidR="00223D98">
        <w:rPr>
          <w:b/>
        </w:rPr>
        <w:t xml:space="preserve"> it brings similar </w:t>
      </w:r>
      <w:proofErr w:type="spellStart"/>
      <w:r w:rsidR="00223D98">
        <w:rPr>
          <w:b/>
        </w:rPr>
        <w:t>enought</w:t>
      </w:r>
      <w:proofErr w:type="spellEnd"/>
      <w:r w:rsidR="00223D98">
        <w:rPr>
          <w:b/>
        </w:rPr>
        <w:t xml:space="preserve"> changes</w:t>
      </w:r>
    </w:p>
    <w:p w14:paraId="144D1134" w14:textId="216E8934" w:rsidR="007C0538" w:rsidRPr="00363CC9" w:rsidRDefault="007C0538" w:rsidP="00F1047A">
      <w:pPr>
        <w:pStyle w:val="ListParagraph"/>
        <w:numPr>
          <w:ilvl w:val="0"/>
          <w:numId w:val="1"/>
        </w:numPr>
        <w:rPr>
          <w:i/>
        </w:rPr>
      </w:pPr>
      <w:r w:rsidRPr="007C0538">
        <w:rPr>
          <w:b/>
        </w:rPr>
        <w:t xml:space="preserve">Order </w:t>
      </w:r>
      <w:proofErr w:type="spellStart"/>
      <w:r w:rsidRPr="007C0538">
        <w:rPr>
          <w:b/>
        </w:rPr>
        <w:t>rhizobiales</w:t>
      </w:r>
      <w:proofErr w:type="spellEnd"/>
      <w:r w:rsidRPr="007C0538">
        <w:rPr>
          <w:b/>
        </w:rPr>
        <w:t xml:space="preserve"> and Family </w:t>
      </w:r>
      <w:proofErr w:type="spellStart"/>
      <w:r w:rsidRPr="007C0538">
        <w:rPr>
          <w:b/>
        </w:rPr>
        <w:t>commonadaceae</w:t>
      </w:r>
      <w:proofErr w:type="spellEnd"/>
      <w:r w:rsidRPr="007C0538">
        <w:rPr>
          <w:b/>
        </w:rPr>
        <w:t xml:space="preserve"> w</w:t>
      </w:r>
      <w:r>
        <w:rPr>
          <w:b/>
        </w:rPr>
        <w:t>ere  relevant across treatments, plant species, and sampling locations</w:t>
      </w:r>
      <w:r w:rsidR="0036764C">
        <w:rPr>
          <w:b/>
        </w:rPr>
        <w:t xml:space="preserve">; they were </w:t>
      </w:r>
      <w:r w:rsidR="009B5C0B">
        <w:rPr>
          <w:b/>
        </w:rPr>
        <w:t>diversity-</w:t>
      </w:r>
      <w:r w:rsidR="0036764C">
        <w:rPr>
          <w:b/>
        </w:rPr>
        <w:t>enriched in the selected subsets</w:t>
      </w:r>
    </w:p>
    <w:p w14:paraId="3B61F7A5" w14:textId="77777777" w:rsidR="00363CC9" w:rsidRPr="007C0538" w:rsidRDefault="00363CC9" w:rsidP="000C3208">
      <w:pPr>
        <w:pStyle w:val="ListParagraph"/>
        <w:rPr>
          <w:i/>
        </w:rPr>
      </w:pPr>
    </w:p>
    <w:p w14:paraId="2D82398D" w14:textId="25F2439B" w:rsidR="007C0538" w:rsidRDefault="000C3208" w:rsidP="000C3208">
      <w:pPr>
        <w:rPr>
          <w:i/>
        </w:rPr>
      </w:pPr>
      <w:r>
        <w:rPr>
          <w:i/>
        </w:rPr>
        <w:t xml:space="preserve">Methyl </w:t>
      </w:r>
      <w:proofErr w:type="spellStart"/>
      <w:r>
        <w:rPr>
          <w:i/>
        </w:rPr>
        <w:t>Jasmonate</w:t>
      </w:r>
      <w:proofErr w:type="spellEnd"/>
      <w:r w:rsidR="00103BB7">
        <w:rPr>
          <w:i/>
        </w:rPr>
        <w:t xml:space="preserve"> triggers plant defense</w:t>
      </w:r>
    </w:p>
    <w:p w14:paraId="7BFDC88C" w14:textId="1CFC9BD2" w:rsidR="009D1E98" w:rsidRDefault="002D11A7" w:rsidP="000C3208">
      <w:pPr>
        <w:rPr>
          <w:iCs/>
        </w:rPr>
      </w:pPr>
      <w:r>
        <w:rPr>
          <w:iCs/>
        </w:rPr>
        <w:t>The observed increase</w:t>
      </w:r>
      <w:r w:rsidR="00D70A89">
        <w:rPr>
          <w:iCs/>
        </w:rPr>
        <w:t xml:space="preserve"> in LOX2 and MYC2 expression</w:t>
      </w:r>
      <w:r w:rsidR="00540443">
        <w:rPr>
          <w:iCs/>
        </w:rPr>
        <w:t xml:space="preserve"> for </w:t>
      </w:r>
      <w:proofErr w:type="spellStart"/>
      <w:r w:rsidR="00540443">
        <w:rPr>
          <w:iCs/>
        </w:rPr>
        <w:t>A.thaliana</w:t>
      </w:r>
      <w:proofErr w:type="spellEnd"/>
      <w:r w:rsidR="00540443">
        <w:rPr>
          <w:iCs/>
        </w:rPr>
        <w:t xml:space="preserve">, the </w:t>
      </w:r>
      <w:proofErr w:type="spellStart"/>
      <w:r w:rsidR="00A1089E">
        <w:rPr>
          <w:iCs/>
        </w:rPr>
        <w:t>occurence</w:t>
      </w:r>
      <w:proofErr w:type="spellEnd"/>
      <w:r w:rsidR="00A1089E">
        <w:rPr>
          <w:iCs/>
        </w:rPr>
        <w:t xml:space="preserve"> of necrotic spots for B. </w:t>
      </w:r>
      <w:proofErr w:type="spellStart"/>
      <w:r w:rsidR="00A1089E">
        <w:rPr>
          <w:iCs/>
        </w:rPr>
        <w:t>oleraceae</w:t>
      </w:r>
      <w:proofErr w:type="spellEnd"/>
      <w:r w:rsidR="00C53F45">
        <w:rPr>
          <w:iCs/>
        </w:rPr>
        <w:t xml:space="preserve">, </w:t>
      </w:r>
      <w:r w:rsidR="00D74E2C">
        <w:rPr>
          <w:iCs/>
        </w:rPr>
        <w:t xml:space="preserve">and reduction in plant dry weight for both species </w:t>
      </w:r>
      <w:r w:rsidR="00C53F45">
        <w:rPr>
          <w:iCs/>
        </w:rPr>
        <w:t>indicate</w:t>
      </w:r>
      <w:r w:rsidR="00D74E2C">
        <w:rPr>
          <w:iCs/>
        </w:rPr>
        <w:t>s</w:t>
      </w:r>
      <w:r w:rsidR="00C53F45">
        <w:rPr>
          <w:iCs/>
        </w:rPr>
        <w:t xml:space="preserve"> that the plants were stressed</w:t>
      </w:r>
      <w:r w:rsidR="000D2613">
        <w:rPr>
          <w:iCs/>
        </w:rPr>
        <w:t xml:space="preserve"> by </w:t>
      </w:r>
      <w:r w:rsidR="00D74E2C">
        <w:rPr>
          <w:iCs/>
        </w:rPr>
        <w:t xml:space="preserve">the </w:t>
      </w:r>
      <w:proofErr w:type="spellStart"/>
      <w:r w:rsidR="000D2613">
        <w:rPr>
          <w:iCs/>
        </w:rPr>
        <w:t>dippings</w:t>
      </w:r>
      <w:proofErr w:type="spellEnd"/>
      <w:r w:rsidR="000D2613">
        <w:rPr>
          <w:iCs/>
        </w:rPr>
        <w:t xml:space="preserve"> with </w:t>
      </w:r>
      <w:proofErr w:type="spellStart"/>
      <w:r w:rsidR="000D2613">
        <w:rPr>
          <w:iCs/>
        </w:rPr>
        <w:t>Methy</w:t>
      </w:r>
      <w:proofErr w:type="spellEnd"/>
      <w:r w:rsidR="000D2613">
        <w:rPr>
          <w:iCs/>
        </w:rPr>
        <w:t xml:space="preserve"> </w:t>
      </w:r>
      <w:proofErr w:type="spellStart"/>
      <w:r w:rsidR="000D2613">
        <w:rPr>
          <w:iCs/>
        </w:rPr>
        <w:t>Jasmonate</w:t>
      </w:r>
      <w:proofErr w:type="spellEnd"/>
      <w:r w:rsidR="000D2613">
        <w:rPr>
          <w:iCs/>
        </w:rPr>
        <w:t>.</w:t>
      </w:r>
      <w:r w:rsidR="001F1671">
        <w:rPr>
          <w:iCs/>
        </w:rPr>
        <w:t xml:space="preserve"> </w:t>
      </w:r>
      <w:r w:rsidR="008F5B04">
        <w:rPr>
          <w:iCs/>
        </w:rPr>
        <w:t>This was expected.</w:t>
      </w:r>
      <w:r w:rsidR="00322DFA">
        <w:rPr>
          <w:iCs/>
        </w:rPr>
        <w:t xml:space="preserve"> </w:t>
      </w:r>
      <w:r w:rsidR="00C82E04">
        <w:rPr>
          <w:iCs/>
        </w:rPr>
        <w:t xml:space="preserve">There are </w:t>
      </w:r>
      <w:r w:rsidR="00483360">
        <w:rPr>
          <w:iCs/>
        </w:rPr>
        <w:t>many</w:t>
      </w:r>
      <w:r w:rsidR="00C82E04">
        <w:rPr>
          <w:iCs/>
        </w:rPr>
        <w:t xml:space="preserve"> studies that use </w:t>
      </w:r>
      <w:proofErr w:type="spellStart"/>
      <w:r w:rsidR="00C82E04">
        <w:rPr>
          <w:iCs/>
        </w:rPr>
        <w:t>MeJA</w:t>
      </w:r>
      <w:proofErr w:type="spellEnd"/>
      <w:r w:rsidR="00200BED">
        <w:rPr>
          <w:iCs/>
        </w:rPr>
        <w:t xml:space="preserve"> as </w:t>
      </w:r>
      <w:proofErr w:type="gramStart"/>
      <w:r w:rsidR="00200BED">
        <w:rPr>
          <w:iCs/>
        </w:rPr>
        <w:t>an</w:t>
      </w:r>
      <w:proofErr w:type="gramEnd"/>
      <w:r w:rsidR="00200BED">
        <w:rPr>
          <w:iCs/>
        </w:rPr>
        <w:t xml:space="preserve"> stress inducer in</w:t>
      </w:r>
      <w:r w:rsidR="00483360">
        <w:rPr>
          <w:iCs/>
        </w:rPr>
        <w:t xml:space="preserve"> different</w:t>
      </w:r>
      <w:r w:rsidR="00200BED">
        <w:rPr>
          <w:iCs/>
        </w:rPr>
        <w:t xml:space="preserve"> plants</w:t>
      </w:r>
      <w:r w:rsidR="005C6FC4">
        <w:rPr>
          <w:iCs/>
        </w:rPr>
        <w:t>.</w:t>
      </w:r>
      <w:r w:rsidR="00A967FF">
        <w:rPr>
          <w:iCs/>
        </w:rPr>
        <w:t xml:space="preserve"> Wheat </w:t>
      </w:r>
      <w:r w:rsidR="00A967FF">
        <w:rPr>
          <w:iCs/>
        </w:rPr>
        <w:fldChar w:fldCharType="begin" w:fldLock="1"/>
      </w:r>
      <w:r w:rsidR="00A967FF">
        <w:rPr>
          <w:i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A967FF">
        <w:rPr>
          <w:iCs/>
        </w:rPr>
        <w:fldChar w:fldCharType="separate"/>
      </w:r>
      <w:r w:rsidR="00A967FF" w:rsidRPr="00B60DF4">
        <w:rPr>
          <w:iCs/>
          <w:noProof/>
        </w:rPr>
        <w:t>(Liu et al., 2017)</w:t>
      </w:r>
      <w:r w:rsidR="00A967FF">
        <w:rPr>
          <w:iCs/>
        </w:rPr>
        <w:fldChar w:fldCharType="end"/>
      </w:r>
      <w:r w:rsidR="00A967FF">
        <w:rPr>
          <w:iCs/>
        </w:rPr>
        <w:t xml:space="preserve"> </w:t>
      </w:r>
      <w:r w:rsidR="009D2F45">
        <w:rPr>
          <w:iCs/>
        </w:rPr>
        <w:t xml:space="preserve">and Arabidopsis </w:t>
      </w:r>
      <w:r w:rsidR="009D2F45">
        <w:rPr>
          <w:iCs/>
        </w:rPr>
        <w:lastRenderedPageBreak/>
        <w:fldChar w:fldCharType="begin" w:fldLock="1"/>
      </w:r>
      <w:r w:rsidR="009D2F45">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9D2F45">
        <w:rPr>
          <w:iCs/>
        </w:rPr>
        <w:fldChar w:fldCharType="separate"/>
      </w:r>
      <w:r w:rsidR="009D2F45" w:rsidRPr="009D2F45">
        <w:rPr>
          <w:iCs/>
          <w:noProof/>
        </w:rPr>
        <w:t>(Carvalhais et al., 2013)</w:t>
      </w:r>
      <w:r w:rsidR="009D2F45">
        <w:rPr>
          <w:iCs/>
        </w:rPr>
        <w:fldChar w:fldCharType="end"/>
      </w:r>
      <w:r w:rsidR="009D2F45">
        <w:rPr>
          <w:iCs/>
        </w:rPr>
        <w:t xml:space="preserve"> </w:t>
      </w:r>
      <w:r w:rsidR="00A967FF">
        <w:rPr>
          <w:iCs/>
        </w:rPr>
        <w:t xml:space="preserve">have been </w:t>
      </w:r>
      <w:r w:rsidR="00483360">
        <w:rPr>
          <w:iCs/>
        </w:rPr>
        <w:t>induced</w:t>
      </w:r>
      <w:r w:rsidR="00A967FF">
        <w:rPr>
          <w:iCs/>
        </w:rPr>
        <w:t xml:space="preserve"> by applying </w:t>
      </w:r>
      <w:proofErr w:type="spellStart"/>
      <w:r w:rsidR="00A967FF">
        <w:rPr>
          <w:iCs/>
        </w:rPr>
        <w:t>MeJA</w:t>
      </w:r>
      <w:proofErr w:type="spellEnd"/>
      <w:r w:rsidR="00A967FF">
        <w:rPr>
          <w:iCs/>
        </w:rPr>
        <w:t xml:space="preserve"> in cotton balls, and then sealing the atmosphere in growth trays</w:t>
      </w:r>
      <w:r w:rsidR="009D2F45">
        <w:rPr>
          <w:iCs/>
        </w:rPr>
        <w:t>.</w:t>
      </w:r>
      <w:r w:rsidR="00483360">
        <w:rPr>
          <w:iCs/>
        </w:rPr>
        <w:t xml:space="preserve"> Foliar </w:t>
      </w:r>
      <w:proofErr w:type="spellStart"/>
      <w:r w:rsidR="00483360">
        <w:rPr>
          <w:iCs/>
        </w:rPr>
        <w:t>MeJA</w:t>
      </w:r>
      <w:proofErr w:type="spellEnd"/>
      <w:r w:rsidR="00483360">
        <w:rPr>
          <w:iCs/>
        </w:rPr>
        <w:t xml:space="preserve"> sprays were used to induce stress in the pine tree </w:t>
      </w:r>
      <w:proofErr w:type="spellStart"/>
      <w:r w:rsidR="00483360" w:rsidRPr="00483360">
        <w:rPr>
          <w:i/>
          <w:iCs/>
        </w:rPr>
        <w:t>Larix</w:t>
      </w:r>
      <w:proofErr w:type="spellEnd"/>
      <w:r w:rsidR="00483360" w:rsidRPr="00483360">
        <w:rPr>
          <w:i/>
          <w:iCs/>
        </w:rPr>
        <w:t xml:space="preserve"> </w:t>
      </w:r>
      <w:proofErr w:type="spellStart"/>
      <w:r w:rsidR="00483360" w:rsidRPr="00483360">
        <w:rPr>
          <w:i/>
          <w:iCs/>
        </w:rPr>
        <w:t>olgensis</w:t>
      </w:r>
      <w:proofErr w:type="spellEnd"/>
      <w:r w:rsidR="00483360">
        <w:rPr>
          <w:iCs/>
        </w:rPr>
        <w:t xml:space="preserve"> </w:t>
      </w:r>
      <w:r w:rsidR="00483360">
        <w:rPr>
          <w:iCs/>
        </w:rPr>
        <w:fldChar w:fldCharType="begin" w:fldLock="1"/>
      </w:r>
      <w:r w:rsidR="00483360">
        <w:rPr>
          <w:iCs/>
        </w:rPr>
        <w:instrText>ADDIN CSL_CITATION {"citationItems":[{"id":"ITEM-1","itemData":{"DOI":"10.1007/S11829-017-9551-3/TABLES/4","ISSN":"18728847","abstract":"The roles of jasmonic acid (JA) and methyl jasmonate (MeJA) in improving the inducible resistance of plants to biotic and abiotic stimuli/stresses have been well investigated. However, the differences in inducing effects between exogenous applications of JA and MeJA are poorly understood. In this study, we compared the inducing effects of exogenous spray applications of 0.1 mmol/L JA and MeJA onto four un-bagged lateral branches on defense response of Larix olgensis seedlings against the gypsy moth (Lymantria dispar). The bio-activities of three major defense enzymes (SOD, PAL, and PPO) plus two protease inhibitors (TI and CI) of the unsprayed larch seedling needles, and the growth, development and reproductive capacity of the gypsy moth were examined. The results show that partial spray of JA or MeJA on L. olgensis seedlings significantly increased the bio-activities of SOD, PAL, PPO, TI, and CI (P &lt; 0.05), and strongly decreased the larval/pupal weights and survivals, as well as the fecundity of L. dispar that fed on the seedlings relative to the control. However, the MeJA treatment showed quicker inductive effects on SOD and PAL activities; longer and more significant effects on PPO, TI, and CI activities; better inhibitory effects on the larval/pupal weights and survivals, as well as the fecundity of L. dispar than did the JA treatment. Comparatively, MeJA in the current study showed stronger effects on inducing systemic resistance to the defoliator (L. dispar) in L. olgensis than did JA.","author":[{"dropping-particle":"","family":"Jiang","given":"Dun","non-dropping-particle":"","parse-names":false,"suffix":""},{"dropping-particle":"","family":"Yan","given":"Shanchun","non-dropping-particle":"","parse-names":false,"suffix":""}],"container-title":"Arthropod-Plant Interactions","id":"ITEM-1","issue":"1","issued":{"date-parts":[["2018","2","1"]]},"page":"49-56","publisher":"Springer Netherlands","title":"MeJA is more effective than JA in inducing defense responses in Larix olgensis","type":"article-journal","volume":"12"},"uris":["http://www.mendeley.com/documents/?uuid=5afef69b-e166-3eb5-95ee-1da5d5e079e7"]}],"mendeley":{"formattedCitation":"(Jiang and Yan, 2018)","plainTextFormattedCitation":"(Jiang and Yan, 2018)","previouslyFormattedCitation":"(Jiang and Yan, 2018)"},"properties":{"noteIndex":0},"schema":"https://github.com/citation-style-language/schema/raw/master/csl-citation.json"}</w:instrText>
      </w:r>
      <w:r w:rsidR="00483360">
        <w:rPr>
          <w:iCs/>
        </w:rPr>
        <w:fldChar w:fldCharType="separate"/>
      </w:r>
      <w:r w:rsidR="00483360" w:rsidRPr="00483360">
        <w:rPr>
          <w:iCs/>
          <w:noProof/>
        </w:rPr>
        <w:t>(Jiang and Yan, 2018)</w:t>
      </w:r>
      <w:r w:rsidR="00483360">
        <w:rPr>
          <w:iCs/>
        </w:rPr>
        <w:fldChar w:fldCharType="end"/>
      </w:r>
      <w:r w:rsidR="00483360">
        <w:rPr>
          <w:iCs/>
        </w:rPr>
        <w:t xml:space="preserve"> and the tallow tree</w:t>
      </w:r>
      <w:r w:rsidR="00483360" w:rsidRPr="00483360">
        <w:rPr>
          <w:iCs/>
        </w:rPr>
        <w:t xml:space="preserve"> </w:t>
      </w:r>
      <w:proofErr w:type="spellStart"/>
      <w:r w:rsidR="00483360" w:rsidRPr="00483360">
        <w:rPr>
          <w:i/>
          <w:iCs/>
        </w:rPr>
        <w:t>Triadica</w:t>
      </w:r>
      <w:proofErr w:type="spellEnd"/>
      <w:r w:rsidR="00483360" w:rsidRPr="00483360">
        <w:rPr>
          <w:i/>
          <w:iCs/>
        </w:rPr>
        <w:t xml:space="preserve"> </w:t>
      </w:r>
      <w:proofErr w:type="spellStart"/>
      <w:r w:rsidR="00483360" w:rsidRPr="00483360">
        <w:rPr>
          <w:i/>
          <w:iCs/>
        </w:rPr>
        <w:t>sebifera</w:t>
      </w:r>
      <w:proofErr w:type="spellEnd"/>
      <w:r w:rsidR="00483360">
        <w:rPr>
          <w:iCs/>
        </w:rPr>
        <w:t xml:space="preserve"> was </w:t>
      </w:r>
      <w:r w:rsidR="00483360">
        <w:rPr>
          <w:iCs/>
        </w:rPr>
        <w:fldChar w:fldCharType="begin" w:fldLock="1"/>
      </w:r>
      <w:r w:rsidR="00322DFA">
        <w:rPr>
          <w:iCs/>
        </w:rPr>
        <w:instrText>ADDIN CSL_CITATION {"citationItems":[{"id":"ITEM-1","itemData":{"DOI":"10.1093/AOBPLA/PLZ003","ISSN":"20412851","abstract":"Herbivory can induce both general and specific responses in plants that modify direct and indirect defence against subsequent herbivory. The type of induction (local versus systemic induction, single versus multiple defence induction) likely depends both on herbivore identity and relationships among different responses. We examined the effects of two above-ground chewing herbivores (caterpillar, weevil) and one sucking herbivore (aphid) on indirect defence responses in leaves and direct defence responses in both leaves and roots of tallow tree, Triadica sebifera. We also included foliar applications of methyl jasmonate (MeJA) and salicylic acid (SA). We found that chewing herbivores and MeJA increased above-ground defence chemicals but SA only increased below-ground total flavonoids. Herbivory or MeJA increased above-ground indirect defence response (extrafloral nectar) but SA decreased it. Principal component analysis showed there was a trade-off between increasing total root phenolics and tannins (MeJA, chewing) versus latex and total root flavonoids (aphid, SA). For individual flavonoids, there was evidence for systemic induction (quercetin), trade-offs between compounds (quercetin versus kaempferitrin) and trade-offs between above-ground versus below-ground production (isoquercetin). Our results suggest that direct and indirect defence responses in leaves and roots depend on herbivore host range and specificity along with feeding mode. We detected relationships among some defence response types, while others were independent. Including multiple types of insects to examine defence inductions in leaves and roots may better elucidate the complexity and specificity of defence responses of plants.","author":[{"dropping-particle":"","family":"Xiao","given":"Li","non-dropping-particle":"","parse-names":false,"suffix":""},{"dropping-particle":"","family":"Carrillo","given":"Juli","non-dropping-particle":"","parse-names":false,"suffix":""},{"dropping-particle":"","family":"Siemann","given":"Evan","non-dropping-particle":"","parse-names":false,"suffix":""},{"dropping-particle":"","family":"Ding","given":"Jianqing","non-dropping-particle":"","parse-names":false,"suffix":""}],"container-title":"AoB PLANTS","id":"ITEM-1","issue":"1","issued":{"date-parts":[["2019","2","1"]]},"publisher":"Oxford Academic","title":"Herbivore-specific induction of indirect and direct defensive responses in leaves and roots","type":"article-journal","volume":"11"},"uris":["http://www.mendeley.com/documents/?uuid=644fe445-111b-3da6-9efb-402140bdf17a"]}],"mendeley":{"formattedCitation":"(Xiao et al., 2019)","plainTextFormattedCitation":"(Xiao et al., 2019)","previouslyFormattedCitation":"(Xiao et al., 2019)"},"properties":{"noteIndex":0},"schema":"https://github.com/citation-style-language/schema/raw/master/csl-citation.json"}</w:instrText>
      </w:r>
      <w:r w:rsidR="00483360">
        <w:rPr>
          <w:iCs/>
        </w:rPr>
        <w:fldChar w:fldCharType="separate"/>
      </w:r>
      <w:r w:rsidR="00483360" w:rsidRPr="00483360">
        <w:rPr>
          <w:iCs/>
          <w:noProof/>
        </w:rPr>
        <w:t>(Xiao et al., 2019)</w:t>
      </w:r>
      <w:r w:rsidR="00483360">
        <w:rPr>
          <w:iCs/>
        </w:rPr>
        <w:fldChar w:fldCharType="end"/>
      </w:r>
      <w:r w:rsidR="00483360">
        <w:rPr>
          <w:iCs/>
        </w:rPr>
        <w:t xml:space="preserve">. </w:t>
      </w:r>
      <w:r w:rsidR="009D2F45">
        <w:rPr>
          <w:iCs/>
        </w:rPr>
        <w:t>Arabidopsis has been exposed by dipping the plants</w:t>
      </w:r>
      <w:r w:rsidR="00322DFA">
        <w:rPr>
          <w:iCs/>
        </w:rPr>
        <w:t xml:space="preserve"> in </w:t>
      </w:r>
      <w:proofErr w:type="spellStart"/>
      <w:r w:rsidR="00322DFA">
        <w:rPr>
          <w:iCs/>
        </w:rPr>
        <w:t>MeJA</w:t>
      </w:r>
      <w:proofErr w:type="spellEnd"/>
      <w:r w:rsidR="00322DFA">
        <w:rPr>
          <w:iCs/>
        </w:rPr>
        <w:t xml:space="preserve"> solutions</w:t>
      </w:r>
      <w:r w:rsidR="009D2F45">
        <w:rPr>
          <w:iCs/>
        </w:rPr>
        <w:t xml:space="preserve"> in four-day intervals </w:t>
      </w:r>
      <w:r w:rsidR="009D2F45">
        <w:rPr>
          <w:iCs/>
        </w:rPr>
        <w:fldChar w:fldCharType="begin" w:fldLock="1"/>
      </w:r>
      <w:r w:rsidR="00F8198A">
        <w:rPr>
          <w:iCs/>
        </w:rPr>
        <w:instrText>ADDIN CSL_CITATION {"citationItems":[{"id":"ITEM-1","itemData":{"DOI":"10.1038/s41396-018-0093-1","ISSN":"1751-7370","PMID":"29520025","abstract":"Disease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12:6","id":"ITEM-1","issue":"6","issued":{"date-parts":[["2018","3","8"]]},"page":"1496-1507","publisher":"Nature Publishing Group","title":"Disease-induced assemblage of a plant-beneficial bacterial consortium","type":"article-journal","volume":"12"},"uris":["http://www.mendeley.com/documents/?uuid=9fa5ae50-7971-3d4b-aaca-5358a3412eb5"]}],"mendeley":{"formattedCitation":"(Roeland L. Berendsen et al., 2018)","plainTextFormattedCitation":"(Roeland L. Berendsen et al., 2018)","previouslyFormattedCitation":"(Roeland L. Berendsen et al., 2018)"},"properties":{"noteIndex":0},"schema":"https://github.com/citation-style-language/schema/raw/master/csl-citation.json"}</w:instrText>
      </w:r>
      <w:r w:rsidR="009D2F45">
        <w:rPr>
          <w:iCs/>
        </w:rPr>
        <w:fldChar w:fldCharType="separate"/>
      </w:r>
      <w:r w:rsidR="00A315DD" w:rsidRPr="00A315DD">
        <w:rPr>
          <w:iCs/>
          <w:noProof/>
        </w:rPr>
        <w:t>(Roeland L. Berendsen et al., 2018)</w:t>
      </w:r>
      <w:r w:rsidR="009D2F45">
        <w:rPr>
          <w:iCs/>
        </w:rPr>
        <w:fldChar w:fldCharType="end"/>
      </w:r>
      <w:r w:rsidR="00322DFA">
        <w:rPr>
          <w:iCs/>
        </w:rPr>
        <w:t xml:space="preserve">. </w:t>
      </w:r>
      <w:r w:rsidR="00506CE1">
        <w:rPr>
          <w:iCs/>
        </w:rPr>
        <w:t>it is well known that plants must choose between different defense pathways,</w:t>
      </w:r>
      <w:r w:rsidR="00864591">
        <w:rPr>
          <w:iCs/>
        </w:rPr>
        <w:t xml:space="preserve"> more specifically Methyl </w:t>
      </w:r>
      <w:proofErr w:type="spellStart"/>
      <w:r w:rsidR="00864591">
        <w:rPr>
          <w:iCs/>
        </w:rPr>
        <w:t>jasmonate</w:t>
      </w:r>
      <w:proofErr w:type="spellEnd"/>
      <w:r w:rsidR="00864591">
        <w:rPr>
          <w:iCs/>
        </w:rPr>
        <w:t xml:space="preserve"> for chewer herbivores and </w:t>
      </w:r>
      <w:proofErr w:type="spellStart"/>
      <w:r w:rsidR="00864591">
        <w:rPr>
          <w:iCs/>
        </w:rPr>
        <w:t>necrotrophic</w:t>
      </w:r>
      <w:proofErr w:type="spellEnd"/>
      <w:r w:rsidR="00864591">
        <w:rPr>
          <w:iCs/>
        </w:rPr>
        <w:t xml:space="preserve"> </w:t>
      </w:r>
      <w:proofErr w:type="spellStart"/>
      <w:r w:rsidR="00864591">
        <w:rPr>
          <w:iCs/>
        </w:rPr>
        <w:t>phatogens</w:t>
      </w:r>
      <w:proofErr w:type="spellEnd"/>
      <w:r w:rsidR="00864591">
        <w:rPr>
          <w:iCs/>
        </w:rPr>
        <w:t xml:space="preserve"> and </w:t>
      </w:r>
      <w:proofErr w:type="spellStart"/>
      <w:r w:rsidR="00864591">
        <w:rPr>
          <w:iCs/>
        </w:rPr>
        <w:t>Salicilic</w:t>
      </w:r>
      <w:proofErr w:type="spellEnd"/>
      <w:r w:rsidR="00864591">
        <w:rPr>
          <w:iCs/>
        </w:rPr>
        <w:t xml:space="preserve"> Acid for </w:t>
      </w:r>
      <w:r w:rsidR="00D07B10">
        <w:rPr>
          <w:iCs/>
        </w:rPr>
        <w:t>s</w:t>
      </w:r>
      <w:r w:rsidR="00745F8D">
        <w:rPr>
          <w:iCs/>
        </w:rPr>
        <w:t>u</w:t>
      </w:r>
      <w:r w:rsidR="00D07B10">
        <w:rPr>
          <w:iCs/>
        </w:rPr>
        <w:t xml:space="preserve">cker herbivores and </w:t>
      </w:r>
      <w:proofErr w:type="spellStart"/>
      <w:r w:rsidR="00D07B10">
        <w:rPr>
          <w:iCs/>
        </w:rPr>
        <w:t>biotrophic</w:t>
      </w:r>
      <w:proofErr w:type="spellEnd"/>
      <w:r w:rsidR="00D07B10">
        <w:rPr>
          <w:iCs/>
        </w:rPr>
        <w:t xml:space="preserve"> pathogens</w:t>
      </w:r>
      <w:r w:rsidR="00B60DF4">
        <w:rPr>
          <w:iCs/>
        </w:rPr>
        <w:t xml:space="preserve"> </w:t>
      </w:r>
      <w:r w:rsidR="00B60DF4">
        <w:rPr>
          <w:iCs/>
        </w:rPr>
        <w:fldChar w:fldCharType="begin" w:fldLock="1"/>
      </w:r>
      <w:r w:rsidR="00B60DF4">
        <w:rPr>
          <w:iCs/>
        </w:rPr>
        <w:instrText>ADDIN CSL_CITATION {"citationItems":[{"id":"ITEM-1","itemData":{"DOI":"10.1016/J.CUB.2020.03.039","ISSN":"0960-9822","PMID":"32369757","abstract":"A well-known trade-off exists between plant defenses against herbivores and defenses against pathogens, but few studies incorporate the plant microbiome. A new study by Humphrey and Whiteman shows that herbivory reshapes the leaf microbiome and increases susceptibility to potential bacterial pathogens.","author":[{"dropping-particle":"","family":"Smets","given":"Wenke","non-dropping-particle":"","parse-names":false,"suffix":""},{"dropping-particle":"","family":"Koskella","given":"Britt","non-dropping-particle":"","parse-names":false,"suffix":""}],"container-title":"Current Biology","id":"ITEM-1","issue":"9","issued":{"date-parts":[["2020","5","4"]]},"page":"R412-R414","publisher":"Cell Press","title":"Microbiome: Insect Herbivory Drives Plant Phyllosphere Dysbiosis","type":"article-journal","volume":"30"},"uris":["http://www.mendeley.com/documents/?uuid=7e9dda15-9a7e-3567-8fa1-dfc6746ca60c"]}],"mendeley":{"formattedCitation":"(Smets and Koskella, 2020)","plainTextFormattedCitation":"(Smets and Koskella, 2020)","previouslyFormattedCitation":"(Smets and Koskella, 2020)"},"properties":{"noteIndex":0},"schema":"https://github.com/citation-style-language/schema/raw/master/csl-citation.json"}</w:instrText>
      </w:r>
      <w:r w:rsidR="00B60DF4">
        <w:rPr>
          <w:iCs/>
        </w:rPr>
        <w:fldChar w:fldCharType="separate"/>
      </w:r>
      <w:r w:rsidR="00B60DF4" w:rsidRPr="00B60DF4">
        <w:rPr>
          <w:iCs/>
          <w:noProof/>
        </w:rPr>
        <w:t>(Smets and Koskella, 2020)</w:t>
      </w:r>
      <w:r w:rsidR="00B60DF4">
        <w:rPr>
          <w:iCs/>
        </w:rPr>
        <w:fldChar w:fldCharType="end"/>
      </w:r>
      <w:r w:rsidR="00322DFA">
        <w:rPr>
          <w:iCs/>
        </w:rPr>
        <w:t xml:space="preserve">. In this work we avoided foliar sprays as </w:t>
      </w:r>
      <w:proofErr w:type="spellStart"/>
      <w:r w:rsidR="00322DFA">
        <w:rPr>
          <w:iCs/>
        </w:rPr>
        <w:t>abaxial</w:t>
      </w:r>
      <w:proofErr w:type="spellEnd"/>
      <w:r w:rsidR="00322DFA">
        <w:rPr>
          <w:iCs/>
        </w:rPr>
        <w:t xml:space="preserve"> stomata may be unable to absorb the hormone, while dipping the plants was more convenient than sealing atmosphere in trays.</w:t>
      </w:r>
    </w:p>
    <w:p w14:paraId="331ACFFC" w14:textId="003B38B6" w:rsidR="00DA2666" w:rsidRDefault="007556D0" w:rsidP="007C0538">
      <w:pPr>
        <w:rPr>
          <w:i/>
        </w:rPr>
      </w:pPr>
      <w:r>
        <w:rPr>
          <w:i/>
        </w:rPr>
        <w:t>Stress treatments were sub</w:t>
      </w:r>
      <w:r w:rsidR="000116C6">
        <w:rPr>
          <w:i/>
        </w:rPr>
        <w:t>tle on the structure of the full community but clear</w:t>
      </w:r>
      <w:r w:rsidR="0084169D">
        <w:rPr>
          <w:i/>
        </w:rPr>
        <w:t xml:space="preserve"> on the taxa </w:t>
      </w:r>
      <w:proofErr w:type="spellStart"/>
      <w:r w:rsidR="0084169D">
        <w:rPr>
          <w:i/>
        </w:rPr>
        <w:t>occuring</w:t>
      </w:r>
      <w:proofErr w:type="spellEnd"/>
      <w:r w:rsidR="0084169D">
        <w:rPr>
          <w:i/>
        </w:rPr>
        <w:t xml:space="preserve"> above </w:t>
      </w:r>
      <w:proofErr w:type="spellStart"/>
      <w:r w:rsidR="0084169D">
        <w:rPr>
          <w:i/>
        </w:rPr>
        <w:t>neutraility</w:t>
      </w:r>
      <w:proofErr w:type="spellEnd"/>
    </w:p>
    <w:p w14:paraId="73044E9D" w14:textId="76709257" w:rsidR="008E187F" w:rsidRDefault="0024409B" w:rsidP="00F1047A">
      <w:pPr>
        <w:rPr>
          <w:iCs/>
        </w:rPr>
      </w:pPr>
      <w:r>
        <w:rPr>
          <w:iCs/>
        </w:rPr>
        <w:t>Plant compartment and genotype effects are well known to shape microbial communities</w:t>
      </w:r>
      <w:r w:rsidRPr="0024409B">
        <w:rPr>
          <w:iCs/>
        </w:rPr>
        <w:t xml:space="preserve"> </w:t>
      </w:r>
      <w:r>
        <w:rPr>
          <w:iCs/>
        </w:rPr>
        <w:fldChar w:fldCharType="begin" w:fldLock="1"/>
      </w:r>
      <w:r>
        <w:rPr>
          <w:iCs/>
        </w:rPr>
        <w:instrText>ADDIN CSL_CITATION {"citationItems":[{"id":"ITEM-1","itemData":{"DOI":"10.1016/J.TPLANTS.2012.04.001","ISSN":"1360-1385","PMID":"22564542","abstract":"The diversity of microbes associated with plant roots is enormous, in the order of tens of thousands of species. This complex plant-associated microbial community, also referred to as the second genome of the plant, is crucial for plant health. Recent advances in plant-microbe interactions research revealed that plants are able to shape their rhizosphere microbiome, as evidenced by the fact that different plant species host specific microbial communities when grown on the same soil. In this review, we discuss evidence that upon pathogen or insect attack, plants are able to recruit protective microorganisms, and enhance microbial activity to suppress pathogens in the rhizosphere. A comprehensive understanding of the mechanisms that govern selection and activity of microbial communities by plant roots will provide new opportunities to increase crop production. © 2012 Elsevier Ltd.","author":[{"dropping-particle":"","family":"Berendsen","given":"Roeland L.","non-dropping-particle":"","parse-names":false,"suffix":""},{"dropping-particle":"","family":"Pieterse","given":"Corné M.J.","non-dropping-particle":"","parse-names":false,"suffix":""},{"dropping-particle":"","family":"Bakker","given":"Peter A.H.M.","non-dropping-particle":"","parse-names":false,"suffix":""}],"container-title":"Trends in Plant Science","id":"ITEM-1","issue":"8","issued":{"date-parts":[["2012","8","1"]]},"page":"478-486","publisher":"Elsevier Current Trends","title":"The rhizosphere microbiome and plant health","type":"article-journal","volume":"17"},"uris":["http://www.mendeley.com/documents/?uuid=9b053435-e81d-359d-8c5c-fb1ed2aa2d88"]}],"mendeley":{"formattedCitation":"(Berendsen et al., 2012)","plainTextFormattedCitation":"(Berendsen et al., 2012)","previouslyFormattedCitation":"(Berendsen et al., 2012)"},"properties":{"noteIndex":0},"schema":"https://github.com/citation-style-language/schema/raw/master/csl-citation.json"}</w:instrText>
      </w:r>
      <w:r>
        <w:rPr>
          <w:iCs/>
        </w:rPr>
        <w:fldChar w:fldCharType="separate"/>
      </w:r>
      <w:r w:rsidRPr="00322DFA">
        <w:rPr>
          <w:iCs/>
          <w:noProof/>
        </w:rPr>
        <w:t>(Berendsen et al., 2012)</w:t>
      </w:r>
      <w:r>
        <w:rPr>
          <w:iCs/>
        </w:rPr>
        <w:fldChar w:fldCharType="end"/>
      </w:r>
      <w:r>
        <w:rPr>
          <w:iCs/>
        </w:rPr>
        <w:t>, thus the clear clustering observed in the full community (</w:t>
      </w:r>
      <w:proofErr w:type="spellStart"/>
      <w:r w:rsidRPr="00477F11">
        <w:rPr>
          <w:iCs/>
        </w:rPr>
        <w:t>Figure_Beta_diversity_all_samples</w:t>
      </w:r>
      <w:proofErr w:type="spellEnd"/>
      <w:r>
        <w:rPr>
          <w:b/>
          <w:bCs/>
          <w:iCs/>
        </w:rPr>
        <w:t xml:space="preserve">) </w:t>
      </w:r>
      <w:r>
        <w:rPr>
          <w:iCs/>
        </w:rPr>
        <w:t xml:space="preserve"> was expected.</w:t>
      </w:r>
      <w:r w:rsidR="00B02EF2">
        <w:rPr>
          <w:iCs/>
        </w:rPr>
        <w:t xml:space="preserve"> </w:t>
      </w:r>
      <w:r w:rsidR="00013390">
        <w:rPr>
          <w:iCs/>
        </w:rPr>
        <w:t>P</w:t>
      </w:r>
      <w:r w:rsidR="008E187F">
        <w:rPr>
          <w:iCs/>
        </w:rPr>
        <w:t>revious studies indicate</w:t>
      </w:r>
      <w:r w:rsidR="00A315DD">
        <w:rPr>
          <w:iCs/>
        </w:rPr>
        <w:t xml:space="preserve"> that microbial communities of </w:t>
      </w:r>
      <w:proofErr w:type="spellStart"/>
      <w:r w:rsidR="00A315DD">
        <w:rPr>
          <w:iCs/>
        </w:rPr>
        <w:t>MeJA</w:t>
      </w:r>
      <w:proofErr w:type="spellEnd"/>
      <w:r w:rsidR="00A315DD">
        <w:rPr>
          <w:iCs/>
        </w:rPr>
        <w:t>-treated</w:t>
      </w:r>
      <w:r w:rsidR="00F8198A">
        <w:rPr>
          <w:iCs/>
        </w:rPr>
        <w:t xml:space="preserve"> plants</w:t>
      </w:r>
      <w:r w:rsidR="00A315DD">
        <w:rPr>
          <w:iCs/>
        </w:rPr>
        <w:t xml:space="preserve"> can be indistinguishable from controls in </w:t>
      </w:r>
      <w:r w:rsidR="00F8198A">
        <w:rPr>
          <w:iCs/>
        </w:rPr>
        <w:t>Arabidopsis</w:t>
      </w:r>
      <w:r w:rsidR="00A315DD">
        <w:rPr>
          <w:iCs/>
        </w:rPr>
        <w:t xml:space="preserve"> </w:t>
      </w:r>
      <w:r w:rsidR="00A315DD">
        <w:rPr>
          <w:iCs/>
        </w:rPr>
        <w:fldChar w:fldCharType="begin" w:fldLock="1"/>
      </w:r>
      <w:r w:rsidR="00191E4C">
        <w:rPr>
          <w:iCs/>
        </w:rPr>
        <w:instrText>ADDIN CSL_CITATION {"citationItems":[{"id":"ITEM-1","itemData":{"DOI":"10.1038/s41396-018-0093-1","author":[{"dropping-particle":"","family":"Berendsen","given":"Roeland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De","family":"Jonge","given":"Ronnie","non-dropping-particl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 H M","non-dropping-particle":"","parse-names":false,"suffix":""},{"dropping-particle":"","family":"Pieterse","given":"Corné M J","non-dropping-particle":"","parse-names":false,"suffix":""}],"id":"ITEM-1","issued":{"date-parts":[["2018"]]},"page":"1496-1507","title":"Disease-induced assemblage of a plant-bene fi cial bacterial consortium","type":"article-journal"},"uris":["http://www.mendeley.com/documents/?uuid=775d1548-6ec0-442e-b48a-5de89f5d1eb0"]},{"id":"ITEM-2","itemData":{"DOI":"10.1094/MPMI-05-10-0115","ISSN":"0894-0282","PMID":"21171889","abstract":"Systemically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thaliana","type":"article-journal","volume":"24"},"uris":["http://www.mendeley.com/documents/?uuid=fed15c09-e71b-3029-91ae-aeae1fd4506c"]}],"mendeley":{"formattedCitation":"(Roeland L Berendsen et al., 2018; Doornbos et al., 2011)","plainTextFormattedCitation":"(Roeland L Berendsen et al., 2018; Doornbos et al., 2011)","previouslyFormattedCitation":"(Roeland L Berendsen et al., 2018; Doornbos et al., 2011)"},"properties":{"noteIndex":0},"schema":"https://github.com/citation-style-language/schema/raw/master/csl-citation.json"}</w:instrText>
      </w:r>
      <w:r w:rsidR="00A315DD">
        <w:rPr>
          <w:iCs/>
        </w:rPr>
        <w:fldChar w:fldCharType="separate"/>
      </w:r>
      <w:r w:rsidR="00F8198A" w:rsidRPr="00F8198A">
        <w:rPr>
          <w:iCs/>
          <w:noProof/>
        </w:rPr>
        <w:t>(Roeland L Berendsen et al., 2018; Doornbos et al., 2011)</w:t>
      </w:r>
      <w:r w:rsidR="00A315DD">
        <w:rPr>
          <w:iCs/>
        </w:rPr>
        <w:fldChar w:fldCharType="end"/>
      </w:r>
      <w:r w:rsidR="00F8198A">
        <w:rPr>
          <w:iCs/>
        </w:rPr>
        <w:t xml:space="preserve">, different in </w:t>
      </w:r>
      <w:proofErr w:type="spellStart"/>
      <w:r w:rsidR="00F8198A">
        <w:rPr>
          <w:iCs/>
        </w:rPr>
        <w:t>endophytic</w:t>
      </w:r>
      <w:proofErr w:type="spellEnd"/>
      <w:r w:rsidR="00F8198A">
        <w:rPr>
          <w:iCs/>
        </w:rPr>
        <w:t xml:space="preserve"> but not rhizospheric or bulk soil communities </w:t>
      </w:r>
      <w:r w:rsidR="00F8198A">
        <w:rPr>
          <w:iCs/>
        </w:rPr>
        <w:fldChar w:fldCharType="begin" w:fldLock="1"/>
      </w:r>
      <w:r w:rsidR="00F8198A">
        <w:rPr>
          <w:i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sidR="00F8198A">
        <w:rPr>
          <w:iCs/>
        </w:rPr>
        <w:fldChar w:fldCharType="separate"/>
      </w:r>
      <w:r w:rsidR="00F8198A" w:rsidRPr="00F8198A">
        <w:rPr>
          <w:iCs/>
          <w:noProof/>
        </w:rPr>
        <w:t>(Liu et al., 2017)</w:t>
      </w:r>
      <w:r w:rsidR="00F8198A">
        <w:rPr>
          <w:iCs/>
        </w:rPr>
        <w:fldChar w:fldCharType="end"/>
      </w:r>
      <w:r w:rsidR="0013060F">
        <w:rPr>
          <w:iCs/>
        </w:rPr>
        <w:t xml:space="preserve">, or different in rhizospheric communities but not on bulk soils </w:t>
      </w:r>
      <w:r w:rsidR="0013060F">
        <w:rPr>
          <w:iCs/>
        </w:rPr>
        <w:fldChar w:fldCharType="begin" w:fldLock="1"/>
      </w:r>
      <w:r w:rsidR="0013060F">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Communities","type":"article-journal","volume":"8"},"uris":["http://www.mendeley.com/documents/?uuid=398760d0-7168-3110-8728-563da096700c"]}],"mendeley":{"formattedCitation":"(Carvalhais et al., 2013)","plainTextFormattedCitation":"(Carvalhais et al., 2013)","previouslyFormattedCitation":"(Carvalhais et al., 2013)"},"properties":{"noteIndex":0},"schema":"https://github.com/citation-style-language/schema/raw/master/csl-citation.json"}</w:instrText>
      </w:r>
      <w:r w:rsidR="0013060F">
        <w:rPr>
          <w:iCs/>
        </w:rPr>
        <w:fldChar w:fldCharType="separate"/>
      </w:r>
      <w:r w:rsidR="0013060F" w:rsidRPr="0013060F">
        <w:rPr>
          <w:iCs/>
          <w:noProof/>
        </w:rPr>
        <w:t>(Carvalhais et al., 2013)</w:t>
      </w:r>
      <w:r w:rsidR="0013060F">
        <w:rPr>
          <w:iCs/>
        </w:rPr>
        <w:fldChar w:fldCharType="end"/>
      </w:r>
      <w:r w:rsidR="0074362A">
        <w:rPr>
          <w:iCs/>
        </w:rPr>
        <w:t>.</w:t>
      </w:r>
      <w:r w:rsidR="0092530C">
        <w:rPr>
          <w:iCs/>
        </w:rPr>
        <w:t xml:space="preserve"> </w:t>
      </w:r>
      <w:r w:rsidR="0074362A">
        <w:rPr>
          <w:iCs/>
        </w:rPr>
        <w:t>We found that community differences due to the experimental stress treatment</w:t>
      </w:r>
      <w:r w:rsidR="003F1CA4">
        <w:rPr>
          <w:iCs/>
        </w:rPr>
        <w:t xml:space="preserve"> could be significant depending on plant species and sample type, but</w:t>
      </w:r>
      <w:r w:rsidR="0074362A">
        <w:rPr>
          <w:iCs/>
        </w:rPr>
        <w:t xml:space="preserve"> were subtle</w:t>
      </w:r>
      <w:r w:rsidR="003F1CA4">
        <w:rPr>
          <w:iCs/>
        </w:rPr>
        <w:t xml:space="preserve"> overall</w:t>
      </w:r>
      <w:proofErr w:type="gramStart"/>
      <w:r w:rsidR="003F1CA4">
        <w:rPr>
          <w:iCs/>
        </w:rPr>
        <w:t>.</w:t>
      </w:r>
      <w:r w:rsidR="00742EDF" w:rsidRPr="00742EDF">
        <w:rPr>
          <w:iCs/>
          <w:color w:val="FF0000"/>
        </w:rPr>
        <w:t>[</w:t>
      </w:r>
      <w:proofErr w:type="gramEnd"/>
      <w:r w:rsidR="00742EDF" w:rsidRPr="00742EDF">
        <w:rPr>
          <w:iCs/>
          <w:color w:val="FF0000"/>
        </w:rPr>
        <w:t>DID THIS REFERENCES TEST MEJA IN A SINGLE PLANT SP?]</w:t>
      </w:r>
    </w:p>
    <w:p w14:paraId="7A5B6B49" w14:textId="77E4F0E4" w:rsidR="002C4C25" w:rsidRDefault="006669F3" w:rsidP="00F1047A">
      <w:pPr>
        <w:rPr>
          <w:iCs/>
        </w:rPr>
      </w:pPr>
      <w:r>
        <w:rPr>
          <w:iCs/>
        </w:rPr>
        <w:t xml:space="preserve">However, when </w:t>
      </w:r>
      <w:r w:rsidR="00A8037B">
        <w:rPr>
          <w:iCs/>
        </w:rPr>
        <w:t>analysis</w:t>
      </w:r>
      <w:r w:rsidR="00711BE8">
        <w:rPr>
          <w:iCs/>
        </w:rPr>
        <w:t xml:space="preserve"> is focused</w:t>
      </w:r>
      <w:r w:rsidR="00A8037B">
        <w:rPr>
          <w:iCs/>
        </w:rPr>
        <w:t xml:space="preserve"> </w:t>
      </w:r>
      <w:r w:rsidR="0092530C">
        <w:rPr>
          <w:iCs/>
        </w:rPr>
        <w:t>on</w:t>
      </w:r>
      <w:r w:rsidR="00A8037B">
        <w:rPr>
          <w:iCs/>
        </w:rPr>
        <w:t xml:space="preserve"> the ASVs</w:t>
      </w:r>
      <w:r w:rsidR="0092530C">
        <w:rPr>
          <w:iCs/>
        </w:rPr>
        <w:t xml:space="preserve"> classified as above </w:t>
      </w:r>
      <w:r w:rsidR="00711BE8">
        <w:rPr>
          <w:iCs/>
        </w:rPr>
        <w:t>expected</w:t>
      </w:r>
      <w:r w:rsidR="00A8037B">
        <w:rPr>
          <w:iCs/>
        </w:rPr>
        <w:t xml:space="preserve"> </w:t>
      </w:r>
      <w:r w:rsidR="00711BE8">
        <w:rPr>
          <w:iCs/>
        </w:rPr>
        <w:t>by</w:t>
      </w:r>
      <w:r w:rsidR="00A8037B">
        <w:rPr>
          <w:iCs/>
        </w:rPr>
        <w:t xml:space="preserve"> the Sloan neutral </w:t>
      </w:r>
      <w:r w:rsidR="0092530C">
        <w:rPr>
          <w:iCs/>
        </w:rPr>
        <w:t xml:space="preserve">community </w:t>
      </w:r>
      <w:r w:rsidR="00A8037B">
        <w:rPr>
          <w:iCs/>
        </w:rPr>
        <w:t>model</w:t>
      </w:r>
      <w:r w:rsidR="00590D05">
        <w:rPr>
          <w:iCs/>
        </w:rPr>
        <w:t xml:space="preserve"> (</w:t>
      </w:r>
      <w:proofErr w:type="spellStart"/>
      <w:r w:rsidR="00590D05" w:rsidRPr="004572ED">
        <w:rPr>
          <w:iCs/>
        </w:rPr>
        <w:t>Figure_beta_div_neutral</w:t>
      </w:r>
      <w:proofErr w:type="spellEnd"/>
      <w:r w:rsidR="00590D05" w:rsidRPr="004572ED">
        <w:rPr>
          <w:iCs/>
        </w:rPr>
        <w:t xml:space="preserve"> </w:t>
      </w:r>
      <w:r w:rsidR="00590D05">
        <w:rPr>
          <w:iCs/>
        </w:rPr>
        <w:t>b</w:t>
      </w:r>
      <w:r w:rsidR="00590D05" w:rsidRPr="004572ED">
        <w:rPr>
          <w:iCs/>
        </w:rPr>
        <w:t>)</w:t>
      </w:r>
      <w:r w:rsidR="00386D6A">
        <w:rPr>
          <w:iCs/>
        </w:rPr>
        <w:t>, treatment effects on microbial communities become</w:t>
      </w:r>
      <w:r w:rsidR="00590D05">
        <w:rPr>
          <w:iCs/>
        </w:rPr>
        <w:t xml:space="preserve"> surprisingly clear </w:t>
      </w:r>
      <w:r w:rsidR="00590D05" w:rsidRPr="004572ED">
        <w:rPr>
          <w:iCs/>
        </w:rPr>
        <w:t>(</w:t>
      </w:r>
      <w:proofErr w:type="spellStart"/>
      <w:r w:rsidR="00590D05" w:rsidRPr="004572ED">
        <w:rPr>
          <w:iCs/>
        </w:rPr>
        <w:t>Figure_beta_div_neutral</w:t>
      </w:r>
      <w:proofErr w:type="spellEnd"/>
      <w:r w:rsidR="00590D05" w:rsidRPr="004572ED">
        <w:rPr>
          <w:iCs/>
        </w:rPr>
        <w:t xml:space="preserve"> </w:t>
      </w:r>
      <w:r w:rsidR="00590D05">
        <w:rPr>
          <w:iCs/>
        </w:rPr>
        <w:t>c</w:t>
      </w:r>
      <w:r w:rsidR="003F1CA4">
        <w:rPr>
          <w:iCs/>
        </w:rPr>
        <w:t xml:space="preserve">, </w:t>
      </w:r>
      <w:proofErr w:type="spellStart"/>
      <w:r w:rsidR="003F1CA4" w:rsidRPr="00FE0B4E">
        <w:rPr>
          <w:iCs/>
        </w:rPr>
        <w:t>Pairwise_permanova_</w:t>
      </w:r>
      <w:r w:rsidR="003F1CA4">
        <w:rPr>
          <w:iCs/>
        </w:rPr>
        <w:t>neutral_</w:t>
      </w:r>
      <w:r w:rsidR="003F1CA4" w:rsidRPr="00FE0B4E">
        <w:rPr>
          <w:iCs/>
        </w:rPr>
        <w:t>table</w:t>
      </w:r>
      <w:proofErr w:type="spellEnd"/>
      <w:r w:rsidR="003F1CA4">
        <w:rPr>
          <w:iCs/>
        </w:rPr>
        <w:t>)</w:t>
      </w:r>
      <w:r w:rsidR="004D7F62">
        <w:rPr>
          <w:iCs/>
        </w:rPr>
        <w:t>.</w:t>
      </w:r>
      <w:r w:rsidR="002B18E1">
        <w:rPr>
          <w:iCs/>
        </w:rPr>
        <w:t xml:space="preserve"> </w:t>
      </w:r>
      <w:r w:rsidR="002B18E1">
        <w:t xml:space="preserve">This </w:t>
      </w:r>
      <w:r w:rsidR="003F1CA4">
        <w:t>suggests</w:t>
      </w:r>
      <w:r w:rsidR="002B18E1">
        <w:t xml:space="preserve"> that each treatment selects a different portion of the microbial community. </w:t>
      </w:r>
      <w:r w:rsidR="008E4318">
        <w:rPr>
          <w:iCs/>
        </w:rPr>
        <w:t xml:space="preserve"> </w:t>
      </w:r>
      <w:r w:rsidR="00910AF0">
        <w:t xml:space="preserve">Interestingly, the oral secretion treatment that acts as a positive control is clustered between both </w:t>
      </w:r>
      <w:proofErr w:type="spellStart"/>
      <w:r w:rsidR="00910AF0">
        <w:t>MeJA</w:t>
      </w:r>
      <w:proofErr w:type="spellEnd"/>
      <w:r w:rsidR="00910AF0">
        <w:t xml:space="preserve"> treatments for </w:t>
      </w:r>
      <w:r w:rsidR="00910AF0" w:rsidRPr="00ED3EFC">
        <w:rPr>
          <w:i/>
        </w:rPr>
        <w:t>A. thaliana</w:t>
      </w:r>
      <w:r w:rsidR="00910AF0">
        <w:t xml:space="preserve">, and in between control and </w:t>
      </w:r>
      <w:proofErr w:type="spellStart"/>
      <w:r w:rsidR="00910AF0">
        <w:t>MeJA</w:t>
      </w:r>
      <w:proofErr w:type="spellEnd"/>
      <w:r w:rsidR="00910AF0">
        <w:t xml:space="preserve"> 0.1 treatments for </w:t>
      </w:r>
      <w:r w:rsidR="00910AF0" w:rsidRPr="009C13C0">
        <w:rPr>
          <w:i/>
        </w:rPr>
        <w:t xml:space="preserve">B. </w:t>
      </w:r>
      <w:proofErr w:type="spellStart"/>
      <w:r w:rsidR="00910AF0" w:rsidRPr="009C13C0">
        <w:rPr>
          <w:i/>
        </w:rPr>
        <w:t>oleraceae</w:t>
      </w:r>
      <w:proofErr w:type="spellEnd"/>
      <w:r w:rsidR="00910AF0">
        <w:t xml:space="preserve">. </w:t>
      </w:r>
      <w:r w:rsidR="00AB2B28">
        <w:rPr>
          <w:iCs/>
        </w:rPr>
        <w:t xml:space="preserve">This </w:t>
      </w:r>
      <w:r w:rsidR="00C073DB">
        <w:rPr>
          <w:iCs/>
        </w:rPr>
        <w:t xml:space="preserve">suggests that </w:t>
      </w:r>
      <w:r w:rsidR="004D7F62">
        <w:rPr>
          <w:iCs/>
        </w:rPr>
        <w:t xml:space="preserve">for </w:t>
      </w:r>
      <w:r w:rsidR="004D7F62" w:rsidRPr="004D7F62">
        <w:rPr>
          <w:i/>
          <w:iCs/>
        </w:rPr>
        <w:t xml:space="preserve">B. </w:t>
      </w:r>
      <w:proofErr w:type="spellStart"/>
      <w:r w:rsidR="004D7F62" w:rsidRPr="004D7F62">
        <w:rPr>
          <w:i/>
          <w:iCs/>
        </w:rPr>
        <w:t>oleraceae</w:t>
      </w:r>
      <w:proofErr w:type="spellEnd"/>
      <w:r w:rsidR="004D7F62">
        <w:rPr>
          <w:iCs/>
        </w:rPr>
        <w:t xml:space="preserve"> </w:t>
      </w:r>
      <w:r w:rsidR="00C073DB">
        <w:rPr>
          <w:iCs/>
        </w:rPr>
        <w:t>the 0.1</w:t>
      </w:r>
      <w:r w:rsidR="003F1CA4">
        <w:rPr>
          <w:iCs/>
        </w:rPr>
        <w:t>mM</w:t>
      </w:r>
      <w:r w:rsidR="00C073DB">
        <w:rPr>
          <w:iCs/>
        </w:rPr>
        <w:t xml:space="preserve"> </w:t>
      </w:r>
      <w:proofErr w:type="spellStart"/>
      <w:r w:rsidR="00C073DB">
        <w:rPr>
          <w:iCs/>
        </w:rPr>
        <w:t>MeJA</w:t>
      </w:r>
      <w:proofErr w:type="spellEnd"/>
      <w:r w:rsidR="00C073DB">
        <w:rPr>
          <w:iCs/>
        </w:rPr>
        <w:t xml:space="preserve"> treatment</w:t>
      </w:r>
      <w:r w:rsidR="003E4DAB">
        <w:rPr>
          <w:iCs/>
        </w:rPr>
        <w:t xml:space="preserve"> may</w:t>
      </w:r>
      <w:r w:rsidR="00C073DB">
        <w:rPr>
          <w:iCs/>
        </w:rPr>
        <w:t xml:space="preserve"> accentuat</w:t>
      </w:r>
      <w:r w:rsidR="00BD65B5">
        <w:rPr>
          <w:iCs/>
        </w:rPr>
        <w:t>e</w:t>
      </w:r>
      <w:r w:rsidR="00C073DB">
        <w:rPr>
          <w:iCs/>
        </w:rPr>
        <w:t xml:space="preserve"> the </w:t>
      </w:r>
      <w:r w:rsidR="00471967">
        <w:rPr>
          <w:iCs/>
        </w:rPr>
        <w:t xml:space="preserve">ASV </w:t>
      </w:r>
      <w:r w:rsidR="00C073DB">
        <w:rPr>
          <w:iCs/>
        </w:rPr>
        <w:t>selection</w:t>
      </w:r>
      <w:r w:rsidR="006B3896">
        <w:rPr>
          <w:iCs/>
        </w:rPr>
        <w:t>s of Oral Secretion treatment</w:t>
      </w:r>
      <w:r w:rsidR="00EA1F81">
        <w:rPr>
          <w:iCs/>
        </w:rPr>
        <w:t xml:space="preserve"> when compared to non-stress</w:t>
      </w:r>
      <w:r w:rsidR="004D7F62">
        <w:rPr>
          <w:iCs/>
        </w:rPr>
        <w:t>ed</w:t>
      </w:r>
      <w:r w:rsidR="00EA1F81">
        <w:rPr>
          <w:iCs/>
        </w:rPr>
        <w:t xml:space="preserve"> con</w:t>
      </w:r>
      <w:r w:rsidR="004D7F62">
        <w:rPr>
          <w:iCs/>
        </w:rPr>
        <w:t>trols</w:t>
      </w:r>
      <w:r w:rsidR="00EA1F81">
        <w:rPr>
          <w:iCs/>
        </w:rPr>
        <w:t>.</w:t>
      </w:r>
      <w:r w:rsidR="00E14E26">
        <w:rPr>
          <w:iCs/>
        </w:rPr>
        <w:t xml:space="preserve"> </w:t>
      </w:r>
      <w:r w:rsidR="00622A1D">
        <w:rPr>
          <w:iCs/>
        </w:rPr>
        <w:t xml:space="preserve">If control samples were clustered between the oral secretion and </w:t>
      </w:r>
      <w:proofErr w:type="spellStart"/>
      <w:r w:rsidR="004D7F62">
        <w:rPr>
          <w:iCs/>
        </w:rPr>
        <w:t>MeJA</w:t>
      </w:r>
      <w:proofErr w:type="spellEnd"/>
      <w:r w:rsidR="00622A1D">
        <w:rPr>
          <w:iCs/>
        </w:rPr>
        <w:t xml:space="preserve"> treatments we would know that they would be selecting for </w:t>
      </w:r>
      <w:r w:rsidR="004D7F62">
        <w:rPr>
          <w:iCs/>
        </w:rPr>
        <w:t>completely</w:t>
      </w:r>
      <w:r w:rsidR="001C4E59">
        <w:rPr>
          <w:iCs/>
        </w:rPr>
        <w:t xml:space="preserve"> distinct</w:t>
      </w:r>
      <w:r w:rsidR="00622A1D">
        <w:rPr>
          <w:iCs/>
        </w:rPr>
        <w:t xml:space="preserve"> microbial communities</w:t>
      </w:r>
      <w:r w:rsidR="00EC0DC9">
        <w:rPr>
          <w:iCs/>
        </w:rPr>
        <w:t xml:space="preserve"> instead of an extension of observed differences</w:t>
      </w:r>
      <w:r w:rsidR="00622A1D">
        <w:rPr>
          <w:iCs/>
        </w:rPr>
        <w:t>.</w:t>
      </w:r>
      <w:r w:rsidR="005B200B">
        <w:rPr>
          <w:iCs/>
        </w:rPr>
        <w:t xml:space="preserve"> For </w:t>
      </w:r>
      <w:r w:rsidR="005B200B" w:rsidRPr="004D7F62">
        <w:rPr>
          <w:i/>
          <w:iCs/>
        </w:rPr>
        <w:t>A. Thaliana</w:t>
      </w:r>
      <w:r w:rsidR="00425AB2">
        <w:rPr>
          <w:iCs/>
        </w:rPr>
        <w:t xml:space="preserve">, </w:t>
      </w:r>
      <w:r w:rsidR="00BD6A2C">
        <w:rPr>
          <w:iCs/>
        </w:rPr>
        <w:t xml:space="preserve">it could be argued that an </w:t>
      </w:r>
      <w:r w:rsidR="007B5C1B">
        <w:rPr>
          <w:iCs/>
        </w:rPr>
        <w:t>intermediate</w:t>
      </w:r>
      <w:r w:rsidR="00BD6A2C">
        <w:rPr>
          <w:iCs/>
        </w:rPr>
        <w:t xml:space="preserve"> concentration of </w:t>
      </w:r>
      <w:proofErr w:type="spellStart"/>
      <w:r w:rsidR="00BD6A2C">
        <w:rPr>
          <w:iCs/>
        </w:rPr>
        <w:t>MeJA</w:t>
      </w:r>
      <w:proofErr w:type="spellEnd"/>
      <w:r w:rsidR="00BD6A2C">
        <w:rPr>
          <w:iCs/>
        </w:rPr>
        <w:t xml:space="preserve"> </w:t>
      </w:r>
      <w:r w:rsidR="002C4C25">
        <w:rPr>
          <w:iCs/>
        </w:rPr>
        <w:t>c</w:t>
      </w:r>
      <w:r w:rsidR="00BD6A2C">
        <w:rPr>
          <w:iCs/>
        </w:rPr>
        <w:t xml:space="preserve">ould be even closer </w:t>
      </w:r>
      <w:r w:rsidR="004D7F62">
        <w:rPr>
          <w:iCs/>
        </w:rPr>
        <w:t>to the oral secretion treatment centroid of the NMDS</w:t>
      </w:r>
      <w:r w:rsidR="00BD6A2C">
        <w:rPr>
          <w:iCs/>
        </w:rPr>
        <w:t>. Taken together</w:t>
      </w:r>
      <w:r w:rsidR="00A648A0">
        <w:rPr>
          <w:iCs/>
        </w:rPr>
        <w:t>, we consider that</w:t>
      </w:r>
      <w:r w:rsidR="001C1B95">
        <w:rPr>
          <w:iCs/>
        </w:rPr>
        <w:t xml:space="preserve"> the</w:t>
      </w:r>
      <w:r w:rsidR="00BD6992">
        <w:rPr>
          <w:iCs/>
        </w:rPr>
        <w:t xml:space="preserve"> effects of </w:t>
      </w:r>
      <w:proofErr w:type="spellStart"/>
      <w:r w:rsidR="00BD6992">
        <w:rPr>
          <w:iCs/>
        </w:rPr>
        <w:t>MeJA</w:t>
      </w:r>
      <w:proofErr w:type="spellEnd"/>
      <w:r w:rsidR="00BD6992">
        <w:rPr>
          <w:iCs/>
        </w:rPr>
        <w:t xml:space="preserve"> treatments on the</w:t>
      </w:r>
      <w:r w:rsidR="00A433FB">
        <w:rPr>
          <w:iCs/>
        </w:rPr>
        <w:t xml:space="preserve"> neutrally-selected</w:t>
      </w:r>
      <w:r w:rsidR="00BD6992">
        <w:rPr>
          <w:iCs/>
        </w:rPr>
        <w:t xml:space="preserve"> microbial communities are similar </w:t>
      </w:r>
      <w:r w:rsidR="007B5C1B">
        <w:rPr>
          <w:iCs/>
        </w:rPr>
        <w:t>enough</w:t>
      </w:r>
      <w:r w:rsidR="00C04633">
        <w:rPr>
          <w:iCs/>
        </w:rPr>
        <w:t xml:space="preserve"> to the oral secretion </w:t>
      </w:r>
      <w:r w:rsidR="007B5C1B">
        <w:rPr>
          <w:iCs/>
        </w:rPr>
        <w:t xml:space="preserve">positive </w:t>
      </w:r>
      <w:r w:rsidR="00C04633">
        <w:rPr>
          <w:iCs/>
        </w:rPr>
        <w:t>contr</w:t>
      </w:r>
      <w:r w:rsidR="007B5C1B">
        <w:rPr>
          <w:iCs/>
        </w:rPr>
        <w:t>o</w:t>
      </w:r>
      <w:r w:rsidR="00C04633">
        <w:rPr>
          <w:iCs/>
        </w:rPr>
        <w:t>l treatment to be used as a proxy for insect herbivore pressure</w:t>
      </w:r>
      <w:r w:rsidR="007B5C1B">
        <w:rPr>
          <w:iCs/>
        </w:rPr>
        <w:t xml:space="preserve"> in </w:t>
      </w:r>
      <w:proofErr w:type="spellStart"/>
      <w:r w:rsidR="008C5949">
        <w:rPr>
          <w:iCs/>
        </w:rPr>
        <w:t>Brassicaceae</w:t>
      </w:r>
      <w:proofErr w:type="spellEnd"/>
      <w:r w:rsidR="008C5949">
        <w:rPr>
          <w:iCs/>
        </w:rPr>
        <w:t xml:space="preserve"> plants</w:t>
      </w:r>
      <w:r w:rsidR="004D7F62">
        <w:rPr>
          <w:iCs/>
        </w:rPr>
        <w:t>.</w:t>
      </w:r>
      <w:r w:rsidR="0013060F">
        <w:rPr>
          <w:iCs/>
        </w:rPr>
        <w:t xml:space="preserve"> Previous work using </w:t>
      </w:r>
      <w:proofErr w:type="spellStart"/>
      <w:r w:rsidR="0013060F">
        <w:rPr>
          <w:iCs/>
        </w:rPr>
        <w:t>MeJA</w:t>
      </w:r>
      <w:proofErr w:type="spellEnd"/>
      <w:r w:rsidR="0013060F">
        <w:rPr>
          <w:iCs/>
        </w:rPr>
        <w:t xml:space="preserve"> as a proxy </w:t>
      </w:r>
      <w:r w:rsidR="0013060F">
        <w:rPr>
          <w:iCs/>
        </w:rPr>
        <w:fldChar w:fldCharType="begin" w:fldLock="1"/>
      </w:r>
      <w:r w:rsidR="00BB5BE7">
        <w:rPr>
          <w:iCs/>
        </w:rPr>
        <w:instrText>ADDIN CSL_CITATION {"citationItems":[{"id":"ITEM-1","itemData":{"DOI":"10.1371/JOURNAL.PONE.0056457","ISSN":"1932-6203","PMID":"23424661","abstract":"Jasmonic acid (JA) signalling plays a central role in plant defences against necrotrophic pathogens and herbivorous insects, which afflict both roots and shoots. This pathway is also activated following the interaction with beneficial microbes that may lead to induced systemic resistance. Activation of the JA signalling pathway via application of methyl jasmonate (MeJA) alters the composition of carbon containing compounds released by roots, which are implicated as key determinants of rhizosphere microbial community structure. In this study, we investigated the influence of the JA defence signalling pathway activation in Arabidopsis thaliana on the structure of associated rhizosphere bacterial communities using 16S rRNA gene amplicon pyrosequencing. Application of MeJA did not directly influence bulk soil microbial communities but significant changes in rhizosphere community composition were observed upon activation of the jasmonate signalling pathway. Our results suggest that JA signalling may mediate plant-bacteria interactions in the soil upon necrotrophic pathogen and herbivorous insect attacks.","author":[{"dropping-particle":"","family":"Carvalhais","given":"Lilia C.","non-dropping-particle":"","parse-names":false,"suffix":""},{"dropping-particle":"","family":"Dennis","given":"Paul G.","non-dropping-particle":"","parse-names":false,"suffix":""},{"dropping-particle":"V.","family":"Badri","given":"Dayakar","non-dropping-particle":"","parse-names":false,"suffix":""},{"dropping-particle":"","family":"Tyson","given":"Gene W.","non-dropping-particle":"","parse-names":false,"suffix":""},{"dropping-particle":"","family":"Vivanco","given":"Jorge M.","non-dropping-particle":"","parse-names":false,"suffix":""},{"dropping-particle":"","family":"Schenk","given":"Peer M.","non-dropping-particle":"","parse-names":false,"suffix":""}],"container-title":"PLOS ONE","id":"ITEM-1","issue":"2","issued":{"date-parts":[["2013","2","12"]]},"page":"e56457","publisher":"Public Library of Science","title":"Activation of the Jasmonic Acid Plant Defence Pathway Alters the Composition of Rhizosphere Bacterial Communities","type":"article-journal","volume":"8"},"uris":["http://www.mendeley.com/documents/?uuid=398760d0-7168-3110-8728-563da096700c"]},{"id":"ITEM-2","itemData":{"DOI":"10.1094/MPMI-05-10-0115","ISSN":"0894-0282","PMID":"21171889","abstract":"Systemically induced resistance is a promising strategy to control plant diseases, as it affects numerous pathogens. However, since induced resistance reduces one or both growth and activity of plant pathogens, the indigenous microflora may also be affected by an enhanced defensive state of the plant. The aim of this study was to elucidate how much the bacterial rhizosphere microflora of Arabidopsis is affected by induced systemic resistance (ISR) or systemic acquired resistance (SAR). Therefore, the bacterial microflora of wild-type plants and plants affected in their defense signaling was compared. Additionally, ISR was induced by application of methyl jasmonate and SAR by treatment with salicylic acid or benzothiadiazole. As a comparative model, we also used wild type and ethylene-insensitive tobacco. Some of the Arabidopsis genotypes affected in defense signaling showed altered numbers of culturable bacteria in their rhizospheres; however, effects were dependent on soil type. Effects of plant genotype on rhizosphere bacterial community structure could not be related to plant defense because chemical activation of ISR or SAR had no significant effects on density and structure of the rhizosphere bacterial community. These findings support the notion that control of plant diseases by elicitation of systemic resistance will not significantly affect the resident soil bacterial microflora. © 2011 The American Phytopathological Society.","author":[{"dropping-particle":"","family":"Doornbos","given":"Rogier F.","non-dropping-particle":"","parse-names":false,"suffix":""},{"dropping-particle":"","family":"Geraats","given":"Bart P.J.","non-dropping-particle":"","parse-names":false,"suffix":""},{"dropping-particle":"","family":"Kuramae","given":"Eiko E.","non-dropping-particle":"","parse-names":false,"suffix":""},{"dropping-particle":"","family":"Loon","given":"L. C.","non-dropping-particle":"Van","parse-names":false,"suffix":""},{"dropping-particle":"","family":"Bakker","given":"Peter A.H.M.","non-dropping-particle":"","parse-names":false,"suffix":""}],"container-title":"Molecular plant-microbe interactions : MPMI","id":"ITEM-2","issue":"4","issued":{"date-parts":[["2011","4"]]},"page":"395-407","publisher":"Mol Plant Microbe Interact","title":"Effects of jasmonic acid, ethylene, and salicylic acid signaling on the rhizosphere bacterial community of Arabidopsis thaliana","type":"article-journal","volume":"24"},"uris":["http://www.mendeley.com/documents/?uuid=fed15c09-e71b-3029-91ae-aeae1fd4506c"]},{"id":"ITEM-3","itemData":{"DOI":"10.1038/s41396-018-0093-1","ISSN":"1751-7370","PMID":"29520025","abstract":"Disease suppressive soils typically develop after a disease outbreak due to the subsequent assembly of protective microbiota in the rhizosphere. The role of the plant immune system in the assemblage of a protective rhizosphere microbiome is largely unknown. In this study, we demonstrate that Arabidopsis thaliana specifically promotes three bacterial species in the rhizosphere upon foliar defense activation by the downy mildew pathogen Hyaloperonospora arabidopsidis. The promoted bacteria were isolated and found to interact synergistically in biofilm formation in vitro. Although separately these bacteria did not affect the plant significantly, together they induced systemic resistance against downy mildew and promoted growth of the plant. Moreover, we show that the soil-mediated legacy of a primary population of downy mildew infected plants confers enhanced protection against this pathogen in a second population of plants growing in the same soil. Together our results indicate that plants can adjust their root microbiome upon pathogen infection and specifically recruit a group of disease resistance-inducing and growth-promoting beneficial microbes, therewith potentially maximizing the chance of survival of their offspring that will grow in the same soil.","author":[{"dropping-particle":"","family":"Berendsen","given":"Roeland L.","non-dropping-particle":"","parse-names":false,"suffix":""},{"dropping-particle":"","family":"Vismans","given":"Gilles","non-dropping-particle":"","parse-names":false,"suffix":""},{"dropping-particle":"","family":"Yu","given":"Ke","non-dropping-particle":"","parse-names":false,"suffix":""},{"dropping-particle":"","family":"Song","given":"Yang","non-dropping-particle":"","parse-names":false,"suffix":""},{"dropping-particle":"","family":"Jonge","given":"Ronnie","non-dropping-particle":"De","parse-names":false,"suffix":""},{"dropping-particle":"","family":"Burgman","given":"Wilco P.","non-dropping-particle":"","parse-names":false,"suffix":""},{"dropping-particle":"","family":"Burmølle","given":"Mette","non-dropping-particle":"","parse-names":false,"suffix":""},{"dropping-particle":"","family":"Herschend","given":"Jakob","non-dropping-particle":"","parse-names":false,"suffix":""},{"dropping-particle":"","family":"Bakker","given":"Peter A.H.M.","non-dropping-particle":"","parse-names":false,"suffix":""},{"dropping-particle":"","family":"Pieterse","given":"Corné M.J.","non-dropping-particle":"","parse-names":false,"suffix":""}],"container-title":"The ISME Journal 2018 12:6","id":"ITEM-3","issue":"6","issued":{"date-parts":[["2018","3","8"]]},"page":"1496-1507","publisher":"Nature Publishing Group","title":"Disease-induced assemblage of a plant-beneficial bacterial consortium","type":"article-journal","volume":"12"},"uris":["http://www.mendeley.com/documents/?uuid=9fa5ae50-7971-3d4b-aaca-5358a3412eb5"]},{"id":"ITEM-4","itemData":{"DOI":"10.1038/SREP41766","ISSN":"2045-2322","PMID":"28134326","abstract":"Jasmonic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7:1","id":"ITEM-4","issue":"1","issued":{"date-parts":[["2017","1","30"]]},"page":"1-8","publisher":"Nature Publishing Group","title":"Effects of jasmonic acid signalling on the wheat microbiome differ between body sites","type":"article-journal","volume":"7"},"uris":["http://www.mendeley.com/documents/?uuid=62ae2e3e-d3b6-3359-a3d9-bf511ce105f0"]}],"mendeley":{"formattedCitation":"(Roeland L. Berendsen et al., 2018; Carvalhais et al., 2013; Doornbos et al., 2011; Liu et al., 2017)","plainTextFormattedCitation":"(Roeland L. Berendsen et al., 2018; Carvalhais et al., 2013; Doornbos et al., 2011; Liu et al., 2017)","previouslyFormattedCitation":"(Roeland L. Berendsen et al., 2018; Carvalhais et al., 2013; Doornbos et al., 2011; Liu et al., 2017)"},"properties":{"noteIndex":0},"schema":"https://github.com/citation-style-language/schema/raw/master/csl-citation.json"}</w:instrText>
      </w:r>
      <w:r w:rsidR="0013060F">
        <w:rPr>
          <w:iCs/>
        </w:rPr>
        <w:fldChar w:fldCharType="separate"/>
      </w:r>
      <w:r w:rsidR="0013060F" w:rsidRPr="0013060F">
        <w:rPr>
          <w:iCs/>
          <w:noProof/>
        </w:rPr>
        <w:t>(Roeland L. Berendsen et al., 2018; Carvalhais et al., 2013; Doornbos et al., 2011; Liu et al., 2017)</w:t>
      </w:r>
      <w:r w:rsidR="0013060F">
        <w:rPr>
          <w:iCs/>
        </w:rPr>
        <w:fldChar w:fldCharType="end"/>
      </w:r>
      <w:r w:rsidR="0013060F">
        <w:rPr>
          <w:iCs/>
        </w:rPr>
        <w:t xml:space="preserve"> did not apply neutral community models.</w:t>
      </w:r>
    </w:p>
    <w:p w14:paraId="2A79CB30" w14:textId="06842404" w:rsidR="00C64BBE" w:rsidRDefault="003720ED" w:rsidP="00F1047A">
      <w:r>
        <w:rPr>
          <w:iCs/>
        </w:rPr>
        <w:t>The</w:t>
      </w:r>
      <w:r w:rsidR="00A433FB">
        <w:rPr>
          <w:iCs/>
        </w:rPr>
        <w:t xml:space="preserve"> neutral</w:t>
      </w:r>
      <w:r>
        <w:rPr>
          <w:iCs/>
        </w:rPr>
        <w:t xml:space="preserve"> model expectation is that </w:t>
      </w:r>
      <w:r w:rsidR="007B283B">
        <w:rPr>
          <w:iCs/>
        </w:rPr>
        <w:t xml:space="preserve">ASVs </w:t>
      </w:r>
      <w:r w:rsidR="008E4318">
        <w:rPr>
          <w:iCs/>
        </w:rPr>
        <w:t>occurring</w:t>
      </w:r>
      <w:r w:rsidR="007B283B">
        <w:rPr>
          <w:iCs/>
        </w:rPr>
        <w:t xml:space="preserve"> in high </w:t>
      </w:r>
      <w:r w:rsidR="00E54566">
        <w:rPr>
          <w:iCs/>
        </w:rPr>
        <w:t>mean relative abundance</w:t>
      </w:r>
      <w:r w:rsidR="007B283B">
        <w:rPr>
          <w:iCs/>
        </w:rPr>
        <w:t xml:space="preserve"> (</w:t>
      </w:r>
      <w:r w:rsidR="003F1CA4">
        <w:rPr>
          <w:iCs/>
        </w:rPr>
        <w:t>t</w:t>
      </w:r>
      <w:r w:rsidR="00A433FB">
        <w:rPr>
          <w:iCs/>
        </w:rPr>
        <w:t xml:space="preserve">hat is, </w:t>
      </w:r>
      <w:r w:rsidR="007B283B">
        <w:rPr>
          <w:iCs/>
        </w:rPr>
        <w:t>have a large number of reads)</w:t>
      </w:r>
      <w:r w:rsidR="00E54566">
        <w:rPr>
          <w:iCs/>
        </w:rPr>
        <w:t xml:space="preserve"> should also have high frequency (are present in many samples)</w:t>
      </w:r>
      <w:r w:rsidR="00CC0786">
        <w:rPr>
          <w:iCs/>
        </w:rPr>
        <w:t xml:space="preserve"> </w:t>
      </w:r>
      <w:r w:rsidR="00CC0786">
        <w:rPr>
          <w:iCs/>
        </w:rPr>
        <w:lastRenderedPageBreak/>
        <w:t xml:space="preserve">because </w:t>
      </w:r>
      <w:r w:rsidR="003F1CA4">
        <w:rPr>
          <w:iCs/>
        </w:rPr>
        <w:t xml:space="preserve">they </w:t>
      </w:r>
      <w:r w:rsidR="008E4318">
        <w:rPr>
          <w:iCs/>
        </w:rPr>
        <w:t>are neutrally or stochastically distributed</w:t>
      </w:r>
      <w:r w:rsidR="00CC0786">
        <w:rPr>
          <w:iCs/>
        </w:rPr>
        <w:t>.</w:t>
      </w:r>
      <w:r w:rsidR="008E4318">
        <w:rPr>
          <w:iCs/>
        </w:rPr>
        <w:t xml:space="preserve"> </w:t>
      </w:r>
      <w:r w:rsidR="00B82C4D">
        <w:rPr>
          <w:iCs/>
        </w:rPr>
        <w:t xml:space="preserve">It </w:t>
      </w:r>
      <w:r w:rsidR="00BE226C">
        <w:rPr>
          <w:iCs/>
        </w:rPr>
        <w:t xml:space="preserve">has already been reported that </w:t>
      </w:r>
      <w:r w:rsidR="00A433FB">
        <w:rPr>
          <w:iCs/>
        </w:rPr>
        <w:t>the</w:t>
      </w:r>
      <w:r w:rsidR="00BE226C">
        <w:rPr>
          <w:iCs/>
        </w:rPr>
        <w:t xml:space="preserve"> majority of ASVs fit</w:t>
      </w:r>
      <w:r w:rsidR="00A433FB">
        <w:rPr>
          <w:iCs/>
        </w:rPr>
        <w:t>s</w:t>
      </w:r>
      <w:r w:rsidR="00B82C4D">
        <w:rPr>
          <w:iCs/>
        </w:rPr>
        <w:t xml:space="preserve"> the neutral model</w:t>
      </w:r>
      <w:r w:rsidR="00BE226C">
        <w:rPr>
          <w:iCs/>
        </w:rPr>
        <w:t>,</w:t>
      </w:r>
      <w:r w:rsidR="00B82C4D">
        <w:rPr>
          <w:iCs/>
        </w:rPr>
        <w:t xml:space="preserve"> from </w:t>
      </w:r>
      <w:r w:rsidR="00BE226C">
        <w:rPr>
          <w:iCs/>
        </w:rPr>
        <w:t>fish guts</w:t>
      </w:r>
      <w:r w:rsidR="00B82C4D">
        <w:rPr>
          <w:iCs/>
        </w:rPr>
        <w:t xml:space="preserve"> </w:t>
      </w:r>
      <w:r w:rsidR="00B82C4D">
        <w:t xml:space="preserve"> </w:t>
      </w:r>
      <w:r w:rsidR="00B82C4D">
        <w:fldChar w:fldCharType="begin" w:fldLock="1"/>
      </w:r>
      <w:r w:rsidR="00BE226C">
        <w:instrText>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rsidR="00B82C4D">
        <w:fldChar w:fldCharType="separate"/>
      </w:r>
      <w:r w:rsidR="00BE226C" w:rsidRPr="00BE226C">
        <w:rPr>
          <w:noProof/>
        </w:rPr>
        <w:t>(Burns et al., 2015; Heys et al., 2022)</w:t>
      </w:r>
      <w:r w:rsidR="00B82C4D">
        <w:fldChar w:fldCharType="end"/>
      </w:r>
      <w:r w:rsidR="00A92667">
        <w:t xml:space="preserve">, </w:t>
      </w:r>
      <w:r w:rsidR="00BE226C">
        <w:t xml:space="preserve"> to human lungs </w:t>
      </w:r>
      <w:r w:rsidR="00BE226C">
        <w:fldChar w:fldCharType="begin" w:fldLock="1"/>
      </w:r>
      <w:r w:rsidR="00BE226C">
        <w:instrText>ADDIN CSL_CITATION {"citationItems":[{"id":"ITEM-1","itemData":{"DOI":"10.1128/mBio.02284-14.Venkataraman","author":[{"dropping-particle":"","family":"Venkataraman","given":"Arvind","non-dropping-particle":"","parse-names":false,"suffix":""},{"dropping-particle":"","family":"Bassis","given":"Christine M","non-dropping-particle":"","parse-names":false,"suffix":""},{"dropping-particle":"","family":"Beck","given":"James M","non-dropping-particle":"","parse-names":false,"suffix":""},{"dropping-particle":"","family":"Young","given":"Vincent B","non-dropping-particle":"","parse-names":false,"suffix":""},{"dropping-particle":"","family":"Curtis","given":"Jeffrey L","non-dropping-particle":"","parse-names":false,"suffix":""},{"dropping-particle":"","family":"Huffnagle","given":"Gary B","non-dropping-particle":"","parse-names":false,"suffix":""},{"dropping-particle":"","family":"Schmidt","given":"Thomas M","non-dropping-particle":"","parse-names":false,"suffix":""}],"id":"ITEM-1","issue":"1","issued":{"date-parts":[["2015"]]},"title":"Application of a Neutral Community Model To Assess Structuring of the Human Lung Microbiome","type":"article-journal","volume":"6"},"uris":["http://www.mendeley.com/documents/?uuid=deddab20-dbf2-4eec-b5fb-710439a7ede6"]}],"mendeley":{"formattedCitation":"(Venkataraman et al., 2015)","plainTextFormattedCitation":"(Venkataraman et al., 2015)","previouslyFormattedCitation":"(Venkataraman et al., 2015)"},"properties":{"noteIndex":0},"schema":"https://github.com/citation-style-language/schema/raw/master/csl-citation.json"}</w:instrText>
      </w:r>
      <w:r w:rsidR="00BE226C">
        <w:fldChar w:fldCharType="separate"/>
      </w:r>
      <w:r w:rsidR="00BE226C" w:rsidRPr="00BE226C">
        <w:rPr>
          <w:noProof/>
        </w:rPr>
        <w:t>(Venkataraman et al., 2015)</w:t>
      </w:r>
      <w:r w:rsidR="00BE226C">
        <w:fldChar w:fldCharType="end"/>
      </w:r>
      <w:r w:rsidR="0032430D">
        <w:t xml:space="preserve">, </w:t>
      </w:r>
      <w:proofErr w:type="spellStart"/>
      <w:r w:rsidR="0032430D">
        <w:t>b</w:t>
      </w:r>
      <w:r w:rsidR="0032430D" w:rsidRPr="0032430D">
        <w:t>acterioplankton</w:t>
      </w:r>
      <w:proofErr w:type="spellEnd"/>
      <w:r w:rsidR="0032430D" w:rsidRPr="0032430D">
        <w:t xml:space="preserve"> </w:t>
      </w:r>
      <w:r w:rsidR="0032430D">
        <w:fldChar w:fldCharType="begin" w:fldLock="1"/>
      </w:r>
      <w:r w:rsidR="0032430D">
        <w:instrText>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rsidR="0032430D">
        <w:fldChar w:fldCharType="separate"/>
      </w:r>
      <w:r w:rsidR="0032430D" w:rsidRPr="0032430D">
        <w:rPr>
          <w:noProof/>
        </w:rPr>
        <w:t>(Wang et al., 2020)</w:t>
      </w:r>
      <w:r w:rsidR="0032430D">
        <w:fldChar w:fldCharType="end"/>
      </w:r>
      <w:r w:rsidR="0032430D">
        <w:t>,</w:t>
      </w:r>
      <w:r w:rsidR="00BE226C">
        <w:t xml:space="preserve"> and geographically distant soils </w:t>
      </w:r>
      <w:r w:rsidR="00BE226C">
        <w:fldChar w:fldCharType="begin" w:fldLock="1"/>
      </w:r>
      <w:r w:rsidR="00BE226C">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BE226C">
        <w:fldChar w:fldCharType="separate"/>
      </w:r>
      <w:r w:rsidR="00BE226C" w:rsidRPr="004E4105">
        <w:rPr>
          <w:noProof/>
        </w:rPr>
        <w:t>(Barnett et al., 2020)</w:t>
      </w:r>
      <w:r w:rsidR="00BE226C">
        <w:fldChar w:fldCharType="end"/>
      </w:r>
      <w:r w:rsidR="00BE226C">
        <w:t xml:space="preserve">. </w:t>
      </w:r>
      <w:r w:rsidR="00BE226C">
        <w:rPr>
          <w:iCs/>
        </w:rPr>
        <w:t xml:space="preserve">A deterministic process could shift the community away from neutrality </w:t>
      </w:r>
      <w:r w:rsidR="00BE226C">
        <w:fldChar w:fldCharType="begin" w:fldLock="1"/>
      </w:r>
      <w:r w:rsidR="00BE226C">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BE226C">
        <w:fldChar w:fldCharType="separate"/>
      </w:r>
      <w:r w:rsidR="00BE226C" w:rsidRPr="004E4105">
        <w:rPr>
          <w:noProof/>
        </w:rPr>
        <w:t>(Barnett et al., 2020)</w:t>
      </w:r>
      <w:r w:rsidR="00BE226C">
        <w:fldChar w:fldCharType="end"/>
      </w:r>
      <w:r w:rsidR="00BE226C">
        <w:rPr>
          <w:iCs/>
        </w:rPr>
        <w:t>, with microbes more fit to the environment occurring more often than predicted</w:t>
      </w:r>
      <w:r w:rsidR="00A92667">
        <w:rPr>
          <w:iCs/>
        </w:rPr>
        <w:t xml:space="preserve"> by the model</w:t>
      </w:r>
      <w:r w:rsidR="00BE226C">
        <w:rPr>
          <w:iCs/>
        </w:rPr>
        <w:t>.</w:t>
      </w:r>
      <w:r w:rsidR="00BE226C">
        <w:t xml:space="preserve"> </w:t>
      </w:r>
      <w:r w:rsidR="00DA2666">
        <w:t>The</w:t>
      </w:r>
      <w:r w:rsidR="00BE226C">
        <w:t>se</w:t>
      </w:r>
      <w:r w:rsidR="00DA2666">
        <w:t xml:space="preserve"> above-expected </w:t>
      </w:r>
      <w:r w:rsidR="00CC0786">
        <w:t>ASVs</w:t>
      </w:r>
      <w:r w:rsidR="00DA2666">
        <w:t xml:space="preserve"> </w:t>
      </w:r>
      <w:r w:rsidR="00BE226C">
        <w:t>may</w:t>
      </w:r>
      <w:r w:rsidR="00DA2666">
        <w:t xml:space="preserve"> represent </w:t>
      </w:r>
      <w:r w:rsidR="008E4318">
        <w:t>“</w:t>
      </w:r>
      <w:r w:rsidR="00C6227E">
        <w:t>positively</w:t>
      </w:r>
      <w:r w:rsidR="00DA2666">
        <w:t xml:space="preserve"> selected</w:t>
      </w:r>
      <w:r w:rsidR="008E4318">
        <w:t>”</w:t>
      </w:r>
      <w:r w:rsidR="00BE226C">
        <w:t xml:space="preserve"> microbes </w:t>
      </w:r>
      <w:r w:rsidR="00BE226C">
        <w:fldChar w:fldCharType="begin" w:fldLock="1"/>
      </w:r>
      <w:r w:rsidR="0032430D">
        <w:instrText>ADDIN CSL_CITATION {"citationItems":[{"id":"ITEM-1","itemData":{"DOI":"10.1038/ismej.2015.142","ISSN":"1751-7362","author":[{"dropping-particle":"","family":"Burns","given":"Adam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Journal","id":"ITEM-1","issue":"3","issued":{"date-parts":[["2015"]]},"page":"655-664","publisher":"Nature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2015)","plainTextFormattedCitation":"(Burns et al., 2015)","previouslyFormattedCitation":"(Burns et al., 2015)"},"properties":{"noteIndex":0},"schema":"https://github.com/citation-style-language/schema/raw/master/csl-citation.json"}</w:instrText>
      </w:r>
      <w:r w:rsidR="00BE226C">
        <w:fldChar w:fldCharType="separate"/>
      </w:r>
      <w:r w:rsidR="00BE226C" w:rsidRPr="00BE226C">
        <w:rPr>
          <w:noProof/>
        </w:rPr>
        <w:t>(Burns et al., 2015)</w:t>
      </w:r>
      <w:r w:rsidR="00BE226C">
        <w:fldChar w:fldCharType="end"/>
      </w:r>
      <w:r w:rsidR="00C6227E">
        <w:t xml:space="preserve">. </w:t>
      </w:r>
      <w:r w:rsidR="00A92667">
        <w:t>Higher selection pressure in the community can potentially be seen as lower fits to the model, such as lower neutrality fit in fish gut microbes as the animal develops</w:t>
      </w:r>
      <w:r w:rsidR="0032430D">
        <w:t xml:space="preserve"> </w:t>
      </w:r>
      <w:r w:rsidR="00A92667">
        <w:fldChar w:fldCharType="begin" w:fldLock="1"/>
      </w:r>
      <w:r w:rsidR="00A92667">
        <w:instrText>ADDIN CSL_CITATION {"citationItems":[{"id":"ITEM-1","itemData":{"DOI":"10.1128/AEM.02283-19","abstract":"In recent years, a wealth of studies has examined the relationships between a host and its microbiome across diverse taxa. Many studies characterize the host microbiome without considering the ecological processes that underpin micro-biome assembly. In this study, the intestinal microbiota of Atlantic salmon, Salmo salar, sampled from farmed and wild environments was first characterized using 16S rRNA gene MiSeq sequencing analysis. We used neutral community models to determine the balance of stochastic and deterministic processes that underpin microbial community assembly and transfer across life cycle stage and between gut compartments. Across gut compartments in farmed fish, neutral models suggest that most microbes are transient with no evidence of adaptation to their environment. In wild fish, we found declining taxonomic and functional microbial community richness as fish mature through different life cycle stages. Alongside neutral community models applied to wild fish, we suggest that declining richness demonstrates an increasing role for the host in filtering microbial communities that is correlated with age. We found a limited subset of gut microflora adapted to the farmed and wild host environment among which Mycoplasma spp. are prominent. Our study reveals the ecological drivers underpinning community assembly in both farmed and wild Atlantic salmon and underlines the importance of understanding the role of stochastic processes , such as random drift and small migration rates in microbial community assembly , before considering any functional role of the gut microbes encountered. IMPORTANCE A growing number of studies have examined variation in the micro-biome to determine the role in modulating host health, physiology, and ecology. However, the ecology of host microbial colonization is not fully understood and rarely tested. The continued increase in production of farmed Atlantic salmon, coupled with increased farmed-wild salmon interactions, has accentuated the need to unravel the potential adaptive function of the microbiome and to distinguish resident from transient gut microbes. Between gut compartments in a farmed system, we found a majority of operational taxonomic units (OTUs) that fit the neutral model, with Mycoplasma species among the key exceptions. In wild fish, determinis-tic processes account for more OTU differences across life stages than those observed across gut compartments. Unlike previous studies, our results make detai…","author":[{"dropping-particle":"","family":"Heys","given":"C","non-dropping-particle":"","parse-names":false,"suffix":""},{"dropping-particle":"","family":"Cheaib","given":"B","non-dropping-particle":"","parse-names":false,"suffix":""},{"dropping-particle":"","family":"Busetti","given":"A","non-dropping-particle":"","parse-names":false,"suffix":""},{"dropping-particle":"","family":"Kazlauskaite","given":"R","non-dropping-particle":"","parse-names":false,"suffix":""},{"dropping-particle":"","family":"Maier","given":"L","non-dropping-particle":"","parse-names":false,"suffix":""},{"dropping-particle":"","family":"Sloan","given":"W T","non-dropping-particle":"","parse-names":false,"suffix":""},{"dropping-particle":"","family":"Ijaz","given":"U Z","non-dropping-particle":"","parse-names":false,"suffix":""},{"dropping-particle":"","family":"Kaufmann","given":"J","non-dropping-particle":"","parse-names":false,"suffix":""},{"dropping-particle":"","family":"Mcginnity","given":"P","non-dropping-particle":"","parse-names":false,"suffix":""},{"dropping-particle":"","family":"Llewellyn","given":"M S","non-dropping-particle":"","parse-names":false,"suffix":""}],"id":"ITEM-1","issued":{"date-parts":[["2022"]]},"title":"Neutral Processes Dominate Microbial Community Assembly in Atlantic Salmon, Salmo salar","type":"article-journal"},"uris":["http://www.mendeley.com/documents/?uuid=8a039474-37a4-3a31-b5b4-d8b31e3c3ad0"]},{"id":"ITEM-2","itemData":{"DOI":"10.1038/ismej.2015.142","ISSN":"1751-7362","author":[{"dropping-particle":"","family":"Burns","given":"Adam R","non-dropping-particle":"","parse-names":false,"suffix":""},{"dropping-particle":"","family":"Stephens","given":"W Zac","non-dropping-particle":"","parse-names":false,"suffix":""},{"dropping-particle":"","family":"Stagaman","given":"Keaton","non-dropping-particle":"","parse-names":false,"suffix":""},{"dropping-particle":"","family":"Wong","given":"Sandi","non-dropping-particle":"","parse-names":false,"suffix":""},{"dropping-particle":"","family":"Rawls","given":"John F","non-dropping-particle":"","parse-names":false,"suffix":""},{"dropping-particle":"","family":"Guillemin","given":"Karen","non-dropping-particle":"","parse-names":false,"suffix":""},{"dropping-particle":"","family":"Bohannan","given":"Brendan J M","non-dropping-particle":"","parse-names":false,"suffix":""}],"container-title":"The ISME Journal","id":"ITEM-2","issue":"3","issued":{"date-parts":[["2015"]]},"page":"655-664","publisher":"Nature Publishing Group","title":"Contribution of neutral processes to the assembly of gut microbial communities in the zebrafish over host development","type":"article-journal","volume":"10"},"uris":["http://www.mendeley.com/documents/?uuid=3ae8df10-8141-4b38-b8e7-f7ee1681543c"]}],"mendeley":{"formattedCitation":"(Burns et al., 2015; Heys et al., 2022)","plainTextFormattedCitation":"(Burns et al., 2015; Heys et al., 2022)","previouslyFormattedCitation":"(Burns et al., 2015; Heys et al., 2022)"},"properties":{"noteIndex":0},"schema":"https://github.com/citation-style-language/schema/raw/master/csl-citation.json"}</w:instrText>
      </w:r>
      <w:r w:rsidR="00A92667">
        <w:fldChar w:fldCharType="separate"/>
      </w:r>
      <w:r w:rsidR="00A92667" w:rsidRPr="00BE226C">
        <w:rPr>
          <w:noProof/>
        </w:rPr>
        <w:t>(Burns et al., 2015; Heys et al., 2022)</w:t>
      </w:r>
      <w:r w:rsidR="00A92667">
        <w:fldChar w:fldCharType="end"/>
      </w:r>
      <w:r w:rsidR="0032430D">
        <w:t xml:space="preserve">, alterations in </w:t>
      </w:r>
      <w:proofErr w:type="spellStart"/>
      <w:r w:rsidR="0032430D">
        <w:t>b</w:t>
      </w:r>
      <w:r w:rsidR="0032430D" w:rsidRPr="0032430D">
        <w:t>acterioplankton</w:t>
      </w:r>
      <w:proofErr w:type="spellEnd"/>
      <w:r w:rsidR="0032430D" w:rsidRPr="0032430D">
        <w:t xml:space="preserve"> </w:t>
      </w:r>
      <w:r w:rsidR="0032430D">
        <w:t xml:space="preserve">during </w:t>
      </w:r>
      <w:proofErr w:type="spellStart"/>
      <w:r w:rsidR="0032430D">
        <w:t>cyanobacterial</w:t>
      </w:r>
      <w:proofErr w:type="spellEnd"/>
      <w:r w:rsidR="0032430D">
        <w:t xml:space="preserve"> blooms </w:t>
      </w:r>
      <w:r w:rsidR="0032430D">
        <w:fldChar w:fldCharType="begin" w:fldLock="1"/>
      </w:r>
      <w:r w:rsidR="009805EE">
        <w:instrText>ADDIN CSL_CITATION {"citationItems":[{"id":"ITEM-1","itemData":{"DOI":"10.1016/J.SCITOTENV.2019.135724","ISSN":"0048-9697","PMID":"31806344","abstract":"CyanoHABs have substantial impacts on the functioning and sustainability of freshwater ecosystems by restricting light penetration, depleting dissolved oxygen, and producing various toxins. This study combined physicochemical variable measurements, 16S rRNA gene sequencing and microscopy observations to examine mechanisms that govern the assembly of bacterioplankton communities following the progress of cyanobacterial blooms in a freshwater reservoir. Throughout the sampling season, bacterioplankton distribution patterns were well predicted by a neutral model, which assumes passive dispersal and ecological drift as the predominate mechanisms for community assembly. The neutral model consistently explained the distribution of over 67% of bacterioplankton OTUs and its fit was weaker during the cyanobacterial blooms (R2 = 0.322) than the before- (R2 = 0.549) and after-bloom stages (R2 = 0.535). Variations of environmental factors, acting as selective pressures, explained shifts of non-neutral OTUs (above/under neutral prediction) (63.9%) better than neutral OTUs (34.5%). Co-occurrence network analysis organized microbial communities into modules and revealed strong positive correlations between bacterioplankton and cyanobacteria than with planktonic algae and zooplankton. Overall, our results suggest that neutral processes play significant roles in assembling bacterioplankton communities over a cyanobacterial bloom succession and its relative importance may be weakened by biotic pressures (interspecific interactions) during the bloom period. Our results also indicate that among biotic factors, cyanobacteria had greater impacts on bacterioplankton community assembly than planktonic algae and zooplankton.","author":[{"dropping-particle":"","family":"Wang","given":"Kai","non-dropping-particle":"","parse-names":false,"suffix":""},{"dropping-particle":"","family":"Razzano","given":"Mandy","non-dropping-particle":"","parse-names":false,"suffix":""},{"dropping-particle":"","family":"Mou","given":"Xiaozhen","non-dropping-particle":"","parse-names":false,"suffix":""}],"container-title":"Science of The Total Environment","id":"ITEM-1","issued":{"date-parts":[["2020","3","1"]]},"page":"135724","publisher":"Elsevier","title":"Cyanobacterial blooms alter the relative importance of neutral and selective processes in assembling freshwater bacterioplankton community","type":"article-journal","volume":"706"},"uris":["http://www.mendeley.com/documents/?uuid=7c8891d1-81ba-30d1-bebe-fa8dc51e240d"]}],"mendeley":{"formattedCitation":"(Wang et al., 2020)","plainTextFormattedCitation":"(Wang et al., 2020)","previouslyFormattedCitation":"(Wang et al., 2020)"},"properties":{"noteIndex":0},"schema":"https://github.com/citation-style-language/schema/raw/master/csl-citation.json"}</w:instrText>
      </w:r>
      <w:r w:rsidR="0032430D">
        <w:fldChar w:fldCharType="separate"/>
      </w:r>
      <w:r w:rsidR="0032430D" w:rsidRPr="0032430D">
        <w:rPr>
          <w:noProof/>
        </w:rPr>
        <w:t>(Wang et al., 2020)</w:t>
      </w:r>
      <w:r w:rsidR="0032430D">
        <w:fldChar w:fldCharType="end"/>
      </w:r>
      <w:r w:rsidR="0032430D">
        <w:t>,  or in soil microbes in later successional stages after a disturbance</w:t>
      </w:r>
      <w:r w:rsidR="00A92667">
        <w:t xml:space="preserve">  </w:t>
      </w:r>
      <w:r w:rsidR="0032430D">
        <w:fldChar w:fldCharType="begin" w:fldLock="1"/>
      </w:r>
      <w:r w:rsidR="0032430D">
        <w:instrText>ADDIN CSL_CITATION {"citationItems":[{"id":"ITEM-1","itemData":{"DOI":"10.1093/FEMSEC/FIZ194","ISSN":"0168-6496","PMID":"31834372","abstract":"Land-use and soil characteristics drive variation in soil community composition, but the influences of these factors on dispersal and community assembly at regional scale remain poorly characterized. Land-use remains a consistent driver of soil community composition even when exhibiting patchy spatial distribution at regional scale. In addition, disturbed and early successional soils often exhibit stochastic community assembly patterns. These observations suggest local community composition is influenced by dispersal and assembly from regional species pools. We examined bacterial community assembly within agricultural cropland, old-field, and forested sites across 10 landscapes in the region around Ithaca, New York (USA). We found that the Sloan neutral model explained assembly well at regional scale (R2 = 0.763), but that both soil pH and land-use imposed selection that shaped community composition. We show that homogeneous selection was a dominant assembly process with respect to both soil pH and land-use regime, but that these two factors interacted in their effects on bacterial community assembly. We conclude that bacterial community assembly at a regional scale is driven by dispersal from regional species pools and local selection on the basis of soil pH and other soil characteristics that vary with land-use.","author":[{"dropping-particle":"","family":"Barnett","given":"Samuel E.","non-dropping-particle":"","parse-names":false,"suffix":""},{"dropping-particle":"","family":"Youngblut","given":"Nicholas D.","non-dropping-particle":"","parse-names":false,"suffix":""},{"dropping-particle":"","family":"Buckley","given":"Daniel H.","non-dropping-particle":"","parse-names":false,"suffix":""}],"container-title":"FEMS Microbiology Ecology","id":"ITEM-1","issue":"1","issued":{"date-parts":[["2020","2","1"]]},"page":"194","publisher":"Oxford Academic","title":"Soil characteristics and land-use drive bacterial community assembly patterns","type":"article-journal","volume":"96"},"uris":["http://www.mendeley.com/documents/?uuid=cd8d9312-1b7b-3231-bf5f-0a97f96bca8e"]}],"mendeley":{"formattedCitation":"(Barnett et al., 2020)","plainTextFormattedCitation":"(Barnett et al., 2020)","previouslyFormattedCitation":"(Barnett et al., 2020)"},"properties":{"noteIndex":0},"schema":"https://github.com/citation-style-language/schema/raw/master/csl-citation.json"}</w:instrText>
      </w:r>
      <w:r w:rsidR="0032430D">
        <w:fldChar w:fldCharType="separate"/>
      </w:r>
      <w:r w:rsidR="0032430D" w:rsidRPr="004E4105">
        <w:rPr>
          <w:noProof/>
        </w:rPr>
        <w:t>(Barnett et al., 2020)</w:t>
      </w:r>
      <w:r w:rsidR="0032430D">
        <w:fldChar w:fldCharType="end"/>
      </w:r>
      <w:r w:rsidR="0032430D">
        <w:t>.</w:t>
      </w:r>
      <w:r w:rsidR="0077209F">
        <w:t xml:space="preserve"> In our study, </w:t>
      </w:r>
      <w:r w:rsidR="0077209F" w:rsidRPr="0077209F">
        <w:rPr>
          <w:i/>
        </w:rPr>
        <w:t xml:space="preserve">B. </w:t>
      </w:r>
      <w:proofErr w:type="spellStart"/>
      <w:r w:rsidR="0077209F" w:rsidRPr="0077209F">
        <w:rPr>
          <w:i/>
        </w:rPr>
        <w:t>oleraceae</w:t>
      </w:r>
      <w:proofErr w:type="spellEnd"/>
      <w:r w:rsidR="0077209F" w:rsidRPr="0077209F">
        <w:rPr>
          <w:i/>
        </w:rPr>
        <w:t xml:space="preserve"> </w:t>
      </w:r>
      <w:r w:rsidR="0077209F">
        <w:t xml:space="preserve">samples had a lower fit to the neutral model than </w:t>
      </w:r>
      <w:r w:rsidR="0077209F" w:rsidRPr="0077209F">
        <w:rPr>
          <w:i/>
        </w:rPr>
        <w:t>A. thaliana</w:t>
      </w:r>
      <w:r w:rsidR="003F1CA4">
        <w:t xml:space="preserve"> samples, so</w:t>
      </w:r>
      <w:r w:rsidR="0077209F">
        <w:t xml:space="preserve"> selection pressures could be higher in </w:t>
      </w:r>
      <w:r w:rsidR="0077209F" w:rsidRPr="003D43EA">
        <w:rPr>
          <w:i/>
        </w:rPr>
        <w:t xml:space="preserve">B. </w:t>
      </w:r>
      <w:proofErr w:type="spellStart"/>
      <w:r w:rsidR="003D43EA" w:rsidRPr="003D43EA">
        <w:rPr>
          <w:i/>
        </w:rPr>
        <w:t>oleracea</w:t>
      </w:r>
      <w:proofErr w:type="spellEnd"/>
      <w:r w:rsidR="003B554C">
        <w:rPr>
          <w:i/>
        </w:rPr>
        <w:t xml:space="preserve"> </w:t>
      </w:r>
      <w:r w:rsidR="003B554C">
        <w:t>communities</w:t>
      </w:r>
      <w:r w:rsidR="003D43EA">
        <w:t>.</w:t>
      </w:r>
    </w:p>
    <w:p w14:paraId="58F49BAF" w14:textId="000CAEE2" w:rsidR="009805EE" w:rsidRDefault="00A433FB" w:rsidP="00AD52C2">
      <w:r>
        <w:rPr>
          <w:iCs/>
        </w:rPr>
        <w:t xml:space="preserve">We consider that this approach of detailing above-selected ASVs is very useful when treatment effects are subtle. </w:t>
      </w:r>
      <w:r w:rsidR="00AD52C2">
        <w:rPr>
          <w:iCs/>
        </w:rPr>
        <w:t xml:space="preserve">Our bootstrapping </w:t>
      </w:r>
      <w:proofErr w:type="gramStart"/>
      <w:r w:rsidR="00AD52C2">
        <w:rPr>
          <w:iCs/>
        </w:rPr>
        <w:t xml:space="preserve">approach to detect </w:t>
      </w:r>
      <w:proofErr w:type="spellStart"/>
      <w:r w:rsidR="00AD52C2">
        <w:rPr>
          <w:iCs/>
        </w:rPr>
        <w:t>artefacts</w:t>
      </w:r>
      <w:proofErr w:type="spellEnd"/>
      <w:r w:rsidR="00AD52C2">
        <w:rPr>
          <w:iCs/>
        </w:rPr>
        <w:t xml:space="preserve"> show</w:t>
      </w:r>
      <w:proofErr w:type="gramEnd"/>
      <w:r w:rsidR="00AD52C2">
        <w:rPr>
          <w:iCs/>
        </w:rPr>
        <w:t xml:space="preserve"> that a same number of ASVs picked random from the same samples cannot nearly replicate the clear separation made by the neutral models.</w:t>
      </w:r>
      <w:r>
        <w:rPr>
          <w:iCs/>
        </w:rPr>
        <w:t xml:space="preserve"> </w:t>
      </w:r>
      <w:r w:rsidR="009805EE">
        <w:t xml:space="preserve">It is worth mentioning that the input data for </w:t>
      </w:r>
      <w:proofErr w:type="spellStart"/>
      <w:r w:rsidR="009805EE">
        <w:t>Sloans</w:t>
      </w:r>
      <w:proofErr w:type="spellEnd"/>
      <w:r w:rsidR="00795585">
        <w:t>’</w:t>
      </w:r>
      <w:r w:rsidR="009805EE">
        <w:t xml:space="preserve"> neutral models should be rarefied. Rarefaction can normalize different sequencing library sizes, but it is currently under criticism and disuse </w:t>
      </w:r>
      <w:r w:rsidR="009805EE">
        <w:fldChar w:fldCharType="begin" w:fldLock="1"/>
      </w:r>
      <w:r w:rsidR="00795585">
        <w:instrText>ADDIN CSL_CITATION {"citationItems":[{"id":"ITEM-1","itemData":{"DOI":"10.1371/JOURNAL.PCBI.1003531","ISSN":"1553-7358","PMID":"24699258","abstract":"Current practice in the normalization of microbiome count data is inefficient in the statistical sense. For apparently historical reasons, the common approach is either to use simple proportions (which does not address heteroscedasticity) or to use rarefying of counts, even though both of these approaches are inappropriate for detection of differentially abundant species. Well-established statistical theory is available that simultaneously accounts for library size differences and biological variability using an appropriate mixture model. Moreover, specific implementations for DNA sequencing read count data (based on a Negative Binomial model for instance) are already available in RNA-Seq focused R packages such as edgeR and DESeq. Here we summarize the supporting statistical theory and use simulations and empirical data to demonstrate substantial improvements provided by a relevant mixture model framework over simple proportions or rarefying. We show how both proportions and rarefied counts result in a high rate of false positives in tests for species that are differentially abundant across sample classes. Regarding microbiome sample-wise clustering, we also show that the rarefying procedure often discards samples that can be accurately clustered by alternative methods. We further compare different Negative Binomial methods with a recently-described zero-inflated Gaussian mixture, implemented in a package called metagenomeSeq. We find that metagenomeSeq performs well when there is an adequate number of biological replicates, but it nevertheless tends toward a higher false positive rate. Based on these results and well-established statistical theory, we advocate that investigators avoid rarefying altogether. We have provided microbiome-specific extensions to these tools in the R package, phyloseq.","author":[{"dropping-particle":"","family":"McMurdie","given":"Paul J.","non-dropping-particle":"","parse-names":false,"suffix":""},{"dropping-particle":"","family":"Holmes","given":"Susan","non-dropping-particle":"","parse-names":false,"suffix":""}],"container-title":"PLOS Computational Biology","id":"ITEM-1","issue":"4","issued":{"date-parts":[["2014"]]},"page":"e1003531","publisher":"Public Library of Science","title":"Waste Not, Want Not: Why Rarefying Microbiome Data Is Inadmissible","type":"article-journal","volume":"10"},"uris":["http://www.mendeley.com/documents/?uuid=83d1db11-f040-3d2d-9abe-bfc21dfbf0e0"]}],"mendeley":{"formattedCitation":"(McMurdie and Holmes, 2014)","plainTextFormattedCitation":"(McMurdie and Holmes, 2014)","previouslyFormattedCitation":"(McMurdie and Holmes, 2014)"},"properties":{"noteIndex":0},"schema":"https://github.com/citation-style-language/schema/raw/master/csl-citation.json"}</w:instrText>
      </w:r>
      <w:r w:rsidR="009805EE">
        <w:fldChar w:fldCharType="separate"/>
      </w:r>
      <w:r w:rsidR="009805EE" w:rsidRPr="009805EE">
        <w:rPr>
          <w:noProof/>
        </w:rPr>
        <w:t>(McMurdie and Holmes, 2014)</w:t>
      </w:r>
      <w:r w:rsidR="009805EE">
        <w:fldChar w:fldCharType="end"/>
      </w:r>
      <w:r w:rsidR="009805EE">
        <w:t xml:space="preserve">. While rarefaction level seems to be of little relevance in neutral models  </w:t>
      </w:r>
      <w:r w:rsidR="009805EE">
        <w:fldChar w:fldCharType="begin" w:fldLock="1"/>
      </w:r>
      <w:r w:rsidR="009805EE">
        <w:instrText>ADDIN CSL_CITATION {"citationItems":[{"id":"ITEM-1","itemData":{"ISBN":"1111111111","author":[{"dropping-particle":"","family":"Weiland-bra","given":"Nancy","non-dropping-particle":"","parse-names":false,"suffix":""},{"dropping-particle":"","family":"Dirksen","given":"Philipp","non-dropping-particle":"","parse-names":false,"suffix":""},{"dropping-particle":"","family":"Wang","given":"Jun","non-dropping-particle":"","parse-names":false,"suffix":""},{"dropping-particle":"","family":"Id","given":"Michael Sieber","non-dropping-particle":"","parse-names":false,"suffix":""},{"dropping-particle":"","family":"Id","given":"Franzenburg","non-dropping-particle":"","parse-names":false,"suffix":""},{"dropping-particle":"","family":"Schmitz","given":"Ruth A","non-dropping-particle":"","parse-names":false,"suffix":""},{"dropping-particle":"","family":"Baines","given":"John F","non-dropping-particle":"","parse-names":false,"suffix":""},{"dropping-particle":"","family":"Id","given":"Benedikt Mortzfeld","non-dropping-particle":"","parse-names":false,"suffix":""},{"dropping-particle":"","family":"Id","given":"Arne Traulsen","non-dropping-particle":"","parse-names":false,"suffix":""}],"id":"ITEM-1","issued":{"date-parts":[["2019"]]},"page":"1-21","title":"Neutrality in the Metaorganism","type":"article-journal"},"uris":["http://www.mendeley.com/documents/?uuid=75095ffb-b63d-49bd-bf2a-33a5cb955e6b"]}],"mendeley":{"formattedCitation":"(Weiland-bra et al., 2019)","plainTextFormattedCitation":"(Weiland-bra et al., 2019)","previouslyFormattedCitation":"(Weiland-bra et al., 2019)"},"properties":{"noteIndex":0},"schema":"https://github.com/citation-style-language/schema/raw/master/csl-citation.json"}</w:instrText>
      </w:r>
      <w:r w:rsidR="009805EE">
        <w:fldChar w:fldCharType="separate"/>
      </w:r>
      <w:r w:rsidR="009805EE" w:rsidRPr="004E4105">
        <w:rPr>
          <w:noProof/>
        </w:rPr>
        <w:t>(Weiland-bra et al., 2019)</w:t>
      </w:r>
      <w:r w:rsidR="009805EE">
        <w:fldChar w:fldCharType="end"/>
      </w:r>
      <w:r w:rsidR="009805EE">
        <w:t>, approaches like repeated rarefaction</w:t>
      </w:r>
      <w:r w:rsidR="003B554C">
        <w:t xml:space="preserve"> </w:t>
      </w:r>
      <w:r w:rsidR="003B554C">
        <w:fldChar w:fldCharType="begin" w:fldLock="1"/>
      </w:r>
      <w:r w:rsidR="0013060F">
        <w:instrText>ADDIN CSL_CITATION {"citationItems":[{"id":"ITEM-1","itemData":{"DOI":"10.1038/S41598-021-01636-1","ISBN":"0123456789","ISSN":"2045-2322","PMID":"34785722","abstract":"Amplicon sequencing has revolutionized our ability to study DNA collected from environmental samples by providing a rapid and sensitive technique for microbial community analysis that eliminates the challenges associated with lab cultivation and taxonomic identification through microscopy. In water resources management, it can be especially useful to evaluate ecosystem shifts in response to natural and anthropogenic landscape disturbances to signal potential water quality concerns, such as the detection of toxic cyanobacteria or pathogenic bacteria. Amplicon sequencing data consist of discrete counts of sequence reads, the sum of which is the library size. Groups of samples typically have different library sizes that are not representative of biological variation; library size normalization is required to meaningfully compare diversity between them. Rarefaction is a widely used normalization technique that involves the random subsampling of sequences from the initial sample library to a selected normalized library size. This process is often dismissed as statistically invalid because subsampling effectively discards a portion of the observed sequences, yet it remains prevalent in practice and the suitability of rarefying, relative to many other normalization approaches, for diversity analysis has been argued. Here, repeated rarefying is proposed as a tool to normalize library sizes for diversity analyses. This enables (i) proportionate representation of all observed sequences and (ii) characterization of the random variation introduced to diversity analyses by rarefying to a smaller library size shared by all samples. While many deterministic data transformations are not tailored to produce equal library sizes, repeatedly rarefying reflects the probabilistic process by which amplicon sequencing data are obtained as a representation of the amplified source microbial community. Specifically, it evaluates which data might have been obtained if a particular sample’s library size had been smaller and allows graphical representation of the effects of this library size normalization process upon diversity analysis results.","author":[{"dropping-particle":"","family":"Cameron","given":"Ellen S.","non-dropping-particle":"","parse-names":false,"suffix":""},{"dropping-particle":"","family":"Schmidt","given":"Philip J.","non-dropping-particle":"","parse-names":false,"suffix":""},{"dropping-particle":"","family":"Tremblay","given":"Benjamin J.M.","non-dropping-particle":"","parse-names":false,"suffix":""},{"dropping-particle":"","family":"Emelko","given":"Monica B.","non-dropping-particle":"","parse-names":false,"suffix":""},{"dropping-particle":"","family":"Müller","given":"Kirsten M.","non-dropping-particle":"","parse-names":false,"suffix":""}],"container-title":"Scientific Reports 2021 11:1","id":"ITEM-1","issue":"1","issued":{"date-parts":[["2021","11","16"]]},"page":"1-13","publisher":"Nature Publishing Group","title":"Enhancing diversity analysis by repeatedly rarefying next generation sequencing data describing microbial communities","type":"article-journal","volume":"11"},"uris":["http://www.mendeley.com/documents/?uuid=ccf019b8-e847-3b53-b700-548a0ac27074"]}],"mendeley":{"formattedCitation":"(Cameron et al., 2021)","plainTextFormattedCitation":"(Cameron et al., 2021)","previouslyFormattedCitation":"(Cameron et al., 2021)"},"properties":{"noteIndex":0},"schema":"https://github.com/citation-style-language/schema/raw/master/csl-citation.json"}</w:instrText>
      </w:r>
      <w:r w:rsidR="003B554C">
        <w:fldChar w:fldCharType="separate"/>
      </w:r>
      <w:r w:rsidR="003B554C" w:rsidRPr="00795585">
        <w:rPr>
          <w:noProof/>
        </w:rPr>
        <w:t>(Cameron et al., 2021)</w:t>
      </w:r>
      <w:r w:rsidR="003B554C">
        <w:fldChar w:fldCharType="end"/>
      </w:r>
      <w:r w:rsidR="00795585">
        <w:t xml:space="preserve"> </w:t>
      </w:r>
      <w:r w:rsidR="003B554C">
        <w:t>could</w:t>
      </w:r>
      <w:r w:rsidR="00795585">
        <w:t xml:space="preserve"> help alleviate the issue.</w:t>
      </w:r>
    </w:p>
    <w:p w14:paraId="070D972D" w14:textId="343C9EAD" w:rsidR="00AE656D" w:rsidRDefault="00AE656D" w:rsidP="00AE656D">
      <w:pPr>
        <w:rPr>
          <w:i/>
        </w:rPr>
      </w:pPr>
      <w:r w:rsidRPr="00E32705">
        <w:rPr>
          <w:i/>
        </w:rPr>
        <w:t>“Fishing”</w:t>
      </w:r>
      <w:r>
        <w:rPr>
          <w:i/>
        </w:rPr>
        <w:t xml:space="preserve"> with Fisher:</w:t>
      </w:r>
      <w:r w:rsidRPr="00E32705">
        <w:rPr>
          <w:i/>
        </w:rPr>
        <w:t xml:space="preserve"> </w:t>
      </w:r>
      <w:r>
        <w:rPr>
          <w:i/>
        </w:rPr>
        <w:t xml:space="preserve">1 out of 1.111 </w:t>
      </w:r>
      <w:r w:rsidRPr="00E32705">
        <w:rPr>
          <w:i/>
        </w:rPr>
        <w:t>taxa highlighted by 3 different methods</w:t>
      </w:r>
    </w:p>
    <w:p w14:paraId="51CD46BF" w14:textId="5F97F5F2" w:rsidR="00F82EEC" w:rsidRDefault="00044C23" w:rsidP="00AE656D">
      <w:r>
        <w:t>A major challenge in microbiome analysis is addressing the complexity and diversity of microbial communities. Several analysis methods, each with their own advantages and limitations, have been developed to address this issue. Differential abundance, random forest, and network analysis</w:t>
      </w:r>
      <w:r w:rsidR="00F82EEC">
        <w:t>,</w:t>
      </w:r>
      <w:r>
        <w:t xml:space="preserve"> can all identify ASVs</w:t>
      </w:r>
      <w:r w:rsidR="00F82EEC">
        <w:t xml:space="preserve"> of special relevance for an experimental system.</w:t>
      </w:r>
      <w:r>
        <w:t xml:space="preserve"> While applying different methods may help alleviate their individual drawbacks, it is still difficult to summarize their output, </w:t>
      </w:r>
      <w:r w:rsidR="00F82EEC">
        <w:t>especially</w:t>
      </w:r>
      <w:r>
        <w:t xml:space="preserve"> when considering the hierarchical taxonomic levels</w:t>
      </w:r>
      <w:r w:rsidR="00F82EEC">
        <w:t xml:space="preserve"> across plant species and sample types. Therefore, focusing on the 346 ASVs detected as important in these 3 methods is a challenge on its own, without tools designed to address it.</w:t>
      </w:r>
      <w:r w:rsidR="00796183">
        <w:t xml:space="preserve"> </w:t>
      </w:r>
      <w:r w:rsidR="00F82EEC">
        <w:t>Our approach</w:t>
      </w:r>
      <w:r w:rsidR="00796183">
        <w:t xml:space="preserve"> was to use a</w:t>
      </w:r>
      <w:r w:rsidR="00F82EEC">
        <w:t xml:space="preserve"> statistical test to check if a taxa level has been overly represented in the list of “important” ASVs</w:t>
      </w:r>
      <w:r w:rsidR="00796183">
        <w:t xml:space="preserve">, considering the microbial community in the same dataset as a background. Once this is performed for all taxa levels in all “important” ASVs, we plot the results in a heat trees from the </w:t>
      </w:r>
      <w:proofErr w:type="spellStart"/>
      <w:r w:rsidR="00796183">
        <w:t>metacoder</w:t>
      </w:r>
      <w:proofErr w:type="spellEnd"/>
      <w:r w:rsidR="00796183">
        <w:t xml:space="preserve"> package, a recent tool on visualizing taxonomies of microbial communities.</w:t>
      </w:r>
      <w:r w:rsidR="00057685">
        <w:rPr>
          <w:iCs/>
        </w:rPr>
        <w:t xml:space="preserve"> </w:t>
      </w:r>
      <w:r w:rsidR="00796183">
        <w:t xml:space="preserve">A relevant feature of our approach is that it is independent of the tools that tag ASVs as relevant or not. </w:t>
      </w:r>
      <w:r w:rsidR="00D16A7D">
        <w:t>For example,</w:t>
      </w:r>
      <w:r w:rsidR="00796183">
        <w:t xml:space="preserve"> network analysis </w:t>
      </w:r>
      <w:r w:rsidR="00D16A7D">
        <w:t>could be replaces by</w:t>
      </w:r>
      <w:r w:rsidR="00796183">
        <w:t xml:space="preserve"> indicator species analysis</w:t>
      </w:r>
      <w:r w:rsidR="00D16A7D">
        <w:t>,</w:t>
      </w:r>
      <w:r w:rsidR="00796183">
        <w:t xml:space="preserve"> or random forest </w:t>
      </w:r>
      <w:r w:rsidR="00D16A7D">
        <w:t>could be substituted by</w:t>
      </w:r>
      <w:r w:rsidR="00796183">
        <w:t xml:space="preserve"> genetic algorithms</w:t>
      </w:r>
      <w:r w:rsidR="00D16A7D">
        <w:t>.</w:t>
      </w:r>
      <w:r w:rsidR="00796183">
        <w:t xml:space="preserve"> </w:t>
      </w:r>
      <w:r w:rsidR="00D16A7D">
        <w:t xml:space="preserve">As long there is a list of “important” ASVs drawn from a full microbial community, our approach can be applied to summarize results from different methods. In our data, this approach highlighted family </w:t>
      </w:r>
      <w:proofErr w:type="spellStart"/>
      <w:r w:rsidR="00D16A7D">
        <w:t>Comamonadaceae</w:t>
      </w:r>
      <w:proofErr w:type="spellEnd"/>
      <w:r w:rsidR="00D16A7D">
        <w:t xml:space="preserve"> as overly represented in them </w:t>
      </w:r>
      <w:r w:rsidR="00D16A7D">
        <w:lastRenderedPageBreak/>
        <w:t xml:space="preserve">important ASV set in 3 </w:t>
      </w:r>
      <w:proofErr w:type="spellStart"/>
      <w:r w:rsidR="00D16A7D">
        <w:t>our</w:t>
      </w:r>
      <w:proofErr w:type="spellEnd"/>
      <w:r w:rsidR="00D16A7D">
        <w:t xml:space="preserve"> of 4 sample partitions, which facilitated further analysis and in depth discussion in only 1 out of the 1.111 different taxonomic groups evaluated in this report.</w:t>
      </w:r>
    </w:p>
    <w:p w14:paraId="7D5005AB" w14:textId="014CEF5B" w:rsidR="00935543" w:rsidRPr="005B7032" w:rsidRDefault="005B7032" w:rsidP="00AE656D">
      <w:pPr>
        <w:rPr>
          <w:iCs/>
        </w:rPr>
      </w:pPr>
      <w:r>
        <w:rPr>
          <w:iCs/>
        </w:rPr>
        <w:t xml:space="preserve">This visualization also gives us a taxonomic pathway: instead of stating that </w:t>
      </w:r>
      <w:proofErr w:type="spellStart"/>
      <w:r>
        <w:rPr>
          <w:iCs/>
        </w:rPr>
        <w:t>proteobacteria</w:t>
      </w:r>
      <w:proofErr w:type="spellEnd"/>
      <w:r>
        <w:rPr>
          <w:iCs/>
        </w:rPr>
        <w:t xml:space="preserve"> will be important in soil systems, like has been done many times before, we could find the right taxonomic level that responds to our experimental system. The </w:t>
      </w:r>
      <w:proofErr w:type="spellStart"/>
      <w:r w:rsidR="00935543">
        <w:rPr>
          <w:iCs/>
        </w:rPr>
        <w:t>Suprataxons</w:t>
      </w:r>
      <w:proofErr w:type="spellEnd"/>
      <w:r w:rsidR="00935543">
        <w:rPr>
          <w:iCs/>
        </w:rPr>
        <w:t xml:space="preserve"> for family </w:t>
      </w:r>
      <w:proofErr w:type="spellStart"/>
      <w:r w:rsidR="00935543">
        <w:rPr>
          <w:iCs/>
        </w:rPr>
        <w:t>Commonadaceae</w:t>
      </w:r>
      <w:proofErr w:type="spellEnd"/>
      <w:r w:rsidR="00935543">
        <w:rPr>
          <w:iCs/>
        </w:rPr>
        <w:t xml:space="preserve"> (order </w:t>
      </w:r>
      <w:proofErr w:type="spellStart"/>
      <w:r w:rsidR="00935543">
        <w:rPr>
          <w:iCs/>
        </w:rPr>
        <w:t>burkholderiales</w:t>
      </w:r>
      <w:proofErr w:type="spellEnd"/>
      <w:proofErr w:type="gramStart"/>
      <w:r w:rsidR="00935543">
        <w:rPr>
          <w:iCs/>
        </w:rPr>
        <w:t>,  class</w:t>
      </w:r>
      <w:proofErr w:type="gramEnd"/>
      <w:r w:rsidR="00935543">
        <w:rPr>
          <w:iCs/>
        </w:rPr>
        <w:t xml:space="preserve"> </w:t>
      </w:r>
      <w:proofErr w:type="spellStart"/>
      <w:r w:rsidR="00935543">
        <w:rPr>
          <w:iCs/>
        </w:rPr>
        <w:t>gammaproteobacteria</w:t>
      </w:r>
      <w:proofErr w:type="spellEnd"/>
      <w:r w:rsidR="00935543">
        <w:rPr>
          <w:iCs/>
        </w:rPr>
        <w:t xml:space="preserve">, and phylum </w:t>
      </w:r>
      <w:proofErr w:type="spellStart"/>
      <w:r w:rsidR="00935543">
        <w:rPr>
          <w:iCs/>
        </w:rPr>
        <w:t>proteobacteria</w:t>
      </w:r>
      <w:proofErr w:type="spellEnd"/>
      <w:r w:rsidR="00935543">
        <w:rPr>
          <w:iCs/>
        </w:rPr>
        <w:t xml:space="preserve">) are also all highlighted in these data partitions. However, the heat tree visualization suggests that </w:t>
      </w:r>
      <w:proofErr w:type="spellStart"/>
      <w:r w:rsidR="00935543">
        <w:rPr>
          <w:iCs/>
        </w:rPr>
        <w:t>Commonadaceae</w:t>
      </w:r>
      <w:proofErr w:type="spellEnd"/>
      <w:r w:rsidR="00935543">
        <w:rPr>
          <w:iCs/>
        </w:rPr>
        <w:t xml:space="preserve"> could be driving the relevance of these </w:t>
      </w:r>
      <w:proofErr w:type="spellStart"/>
      <w:r w:rsidR="00935543">
        <w:rPr>
          <w:iCs/>
        </w:rPr>
        <w:t>suprataxons</w:t>
      </w:r>
      <w:proofErr w:type="spellEnd"/>
      <w:r w:rsidR="00935543">
        <w:rPr>
          <w:iCs/>
        </w:rPr>
        <w:t xml:space="preserve"> in this analysis. An </w:t>
      </w:r>
      <w:proofErr w:type="spellStart"/>
      <w:r w:rsidR="00935543">
        <w:rPr>
          <w:iCs/>
        </w:rPr>
        <w:t>infrataxon</w:t>
      </w:r>
      <w:proofErr w:type="spellEnd"/>
      <w:r w:rsidR="00935543">
        <w:rPr>
          <w:iCs/>
        </w:rPr>
        <w:t xml:space="preserve"> to family </w:t>
      </w:r>
      <w:proofErr w:type="spellStart"/>
      <w:r w:rsidR="00935543">
        <w:rPr>
          <w:iCs/>
        </w:rPr>
        <w:t>Commonadaceae</w:t>
      </w:r>
      <w:proofErr w:type="spellEnd"/>
      <w:r w:rsidR="00935543">
        <w:rPr>
          <w:iCs/>
        </w:rPr>
        <w:t xml:space="preserve">, </w:t>
      </w:r>
      <w:r w:rsidR="006E267A">
        <w:rPr>
          <w:iCs/>
        </w:rPr>
        <w:t>the</w:t>
      </w:r>
      <w:r w:rsidR="00935543">
        <w:rPr>
          <w:iCs/>
        </w:rPr>
        <w:t xml:space="preserve"> </w:t>
      </w:r>
      <w:r w:rsidR="006E267A">
        <w:rPr>
          <w:iCs/>
        </w:rPr>
        <w:t xml:space="preserve">plant pathogenic genus </w:t>
      </w:r>
      <w:proofErr w:type="spellStart"/>
      <w:r w:rsidR="00935543" w:rsidRPr="006E267A">
        <w:rPr>
          <w:i/>
          <w:iCs/>
        </w:rPr>
        <w:t>Acidovorax</w:t>
      </w:r>
      <w:proofErr w:type="spellEnd"/>
      <w:r w:rsidR="006E267A">
        <w:rPr>
          <w:i/>
          <w:iCs/>
        </w:rPr>
        <w:t xml:space="preserve"> </w:t>
      </w:r>
      <w:r w:rsidR="006E267A">
        <w:rPr>
          <w:i/>
          <w:iCs/>
        </w:rPr>
        <w:fldChar w:fldCharType="begin" w:fldLock="1"/>
      </w:r>
      <w:r w:rsidR="00EE0DDF">
        <w:rPr>
          <w:i/>
          <w:iCs/>
        </w:rPr>
        <w:instrText>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006E267A">
        <w:rPr>
          <w:i/>
          <w:iCs/>
        </w:rPr>
        <w:fldChar w:fldCharType="separate"/>
      </w:r>
      <w:r w:rsidR="006E267A" w:rsidRPr="006E267A">
        <w:rPr>
          <w:iCs/>
          <w:noProof/>
        </w:rPr>
        <w:t>(Fujiwara et al., 2022)</w:t>
      </w:r>
      <w:r w:rsidR="006E267A">
        <w:rPr>
          <w:i/>
          <w:iCs/>
        </w:rPr>
        <w:fldChar w:fldCharType="end"/>
      </w:r>
      <w:r w:rsidR="00935543">
        <w:rPr>
          <w:iCs/>
        </w:rPr>
        <w:t xml:space="preserve">, presented a very high fold ratio in the rhizosphere communities of </w:t>
      </w:r>
      <w:r w:rsidR="00935543" w:rsidRPr="005B7032">
        <w:rPr>
          <w:i/>
          <w:iCs/>
        </w:rPr>
        <w:t xml:space="preserve">b. </w:t>
      </w:r>
      <w:proofErr w:type="spellStart"/>
      <w:r w:rsidR="00935543" w:rsidRPr="005B7032">
        <w:rPr>
          <w:i/>
          <w:iCs/>
        </w:rPr>
        <w:t>oleraceae</w:t>
      </w:r>
      <w:proofErr w:type="spellEnd"/>
      <w:r w:rsidR="00935543">
        <w:rPr>
          <w:iCs/>
        </w:rPr>
        <w:t xml:space="preserve">. This indicates that this </w:t>
      </w:r>
      <w:proofErr w:type="gramStart"/>
      <w:r w:rsidR="00935543">
        <w:rPr>
          <w:iCs/>
        </w:rPr>
        <w:t>genera</w:t>
      </w:r>
      <w:proofErr w:type="gramEnd"/>
      <w:r w:rsidR="00935543">
        <w:rPr>
          <w:iCs/>
        </w:rPr>
        <w:t xml:space="preserve"> is clearly much more present in the important ASV subset than on the non-important ASV subset, and could be driving th</w:t>
      </w:r>
      <w:r>
        <w:rPr>
          <w:iCs/>
        </w:rPr>
        <w:t>e</w:t>
      </w:r>
      <w:r w:rsidR="00935543">
        <w:rPr>
          <w:iCs/>
        </w:rPr>
        <w:t xml:space="preserve"> weight given to family </w:t>
      </w:r>
      <w:proofErr w:type="spellStart"/>
      <w:r w:rsidR="00935543">
        <w:rPr>
          <w:iCs/>
        </w:rPr>
        <w:t>Commonadace</w:t>
      </w:r>
      <w:proofErr w:type="spellEnd"/>
      <w:r w:rsidR="00935543">
        <w:rPr>
          <w:iCs/>
        </w:rPr>
        <w:t xml:space="preserve"> in this sample partition</w:t>
      </w:r>
      <w:r>
        <w:rPr>
          <w:iCs/>
        </w:rPr>
        <w:t xml:space="preserve">.  </w:t>
      </w:r>
      <w:commentRangeStart w:id="11"/>
      <w:r>
        <w:rPr>
          <w:iCs/>
        </w:rPr>
        <w:t>Genus Streptomyces is also clearly highlighted as overrepresented in the important taxa of A. thaliana roots. This genus has also been highlighted on the neutral model analysis, as above-expected Streptomyces are more abundant in the treatment conditions than in the controls.</w:t>
      </w:r>
      <w:commentRangeEnd w:id="11"/>
      <w:r w:rsidR="00C723EF">
        <w:rPr>
          <w:rStyle w:val="CommentReference"/>
        </w:rPr>
        <w:commentReference w:id="11"/>
      </w:r>
    </w:p>
    <w:p w14:paraId="7574D12F" w14:textId="547EABB2" w:rsidR="00F7729C" w:rsidRDefault="00F7729C" w:rsidP="00F1047A">
      <w:pPr>
        <w:rPr>
          <w:bCs/>
          <w:i/>
          <w:iCs/>
        </w:rPr>
      </w:pPr>
      <w:r w:rsidRPr="00F7729C">
        <w:rPr>
          <w:bCs/>
          <w:i/>
          <w:iCs/>
        </w:rPr>
        <w:t xml:space="preserve">Family </w:t>
      </w:r>
      <w:proofErr w:type="spellStart"/>
      <w:r w:rsidR="00C95CFA">
        <w:rPr>
          <w:bCs/>
          <w:i/>
          <w:iCs/>
        </w:rPr>
        <w:t>C</w:t>
      </w:r>
      <w:r w:rsidRPr="00F7729C">
        <w:rPr>
          <w:bCs/>
          <w:i/>
          <w:iCs/>
        </w:rPr>
        <w:t>ommonadaceae</w:t>
      </w:r>
      <w:proofErr w:type="spellEnd"/>
      <w:r w:rsidRPr="00F7729C">
        <w:rPr>
          <w:bCs/>
          <w:i/>
          <w:iCs/>
        </w:rPr>
        <w:t xml:space="preserve"> </w:t>
      </w:r>
      <w:r w:rsidR="004E732B">
        <w:rPr>
          <w:bCs/>
          <w:i/>
          <w:iCs/>
        </w:rPr>
        <w:t>was</w:t>
      </w:r>
      <w:r w:rsidRPr="00F7729C">
        <w:rPr>
          <w:bCs/>
          <w:i/>
          <w:iCs/>
        </w:rPr>
        <w:t xml:space="preserve"> relevant across treatments, plant species, sampl</w:t>
      </w:r>
      <w:r w:rsidR="004E732B">
        <w:rPr>
          <w:bCs/>
          <w:i/>
          <w:iCs/>
        </w:rPr>
        <w:t>e types</w:t>
      </w:r>
      <w:r w:rsidR="00D1057C">
        <w:rPr>
          <w:bCs/>
          <w:i/>
          <w:iCs/>
        </w:rPr>
        <w:t>, and analysis methods</w:t>
      </w:r>
    </w:p>
    <w:p w14:paraId="4DEB3D22" w14:textId="4BB9DB6B" w:rsidR="00203E69" w:rsidRDefault="00AE52A9" w:rsidP="00F1047A">
      <w:pPr>
        <w:rPr>
          <w:bCs/>
        </w:rPr>
      </w:pPr>
      <w:r>
        <w:rPr>
          <w:bCs/>
        </w:rPr>
        <w:t xml:space="preserve">Our analysis based on neutral models indicates </w:t>
      </w:r>
      <w:r w:rsidRPr="006B4D6D">
        <w:rPr>
          <w:bCs/>
        </w:rPr>
        <w:t xml:space="preserve">Family </w:t>
      </w:r>
      <w:proofErr w:type="spellStart"/>
      <w:r>
        <w:rPr>
          <w:bCs/>
        </w:rPr>
        <w:t>C</w:t>
      </w:r>
      <w:r w:rsidRPr="006B4D6D">
        <w:rPr>
          <w:bCs/>
        </w:rPr>
        <w:t>om</w:t>
      </w:r>
      <w:r>
        <w:rPr>
          <w:bCs/>
        </w:rPr>
        <w:t>a</w:t>
      </w:r>
      <w:r w:rsidRPr="006B4D6D">
        <w:rPr>
          <w:bCs/>
        </w:rPr>
        <w:t>monadaceae</w:t>
      </w:r>
      <w:proofErr w:type="spellEnd"/>
      <w:r>
        <w:rPr>
          <w:bCs/>
        </w:rPr>
        <w:t xml:space="preserve"> as relevant because there is always a different member in this taxa being selected by the different treatments in pairwise comparisons (</w:t>
      </w:r>
      <w:proofErr w:type="spellStart"/>
      <w:r w:rsidRPr="00125519">
        <w:rPr>
          <w:b/>
          <w:bCs/>
        </w:rPr>
        <w:t>Neutral_heat_trees</w:t>
      </w:r>
      <w:proofErr w:type="spellEnd"/>
      <w:r>
        <w:rPr>
          <w:bCs/>
        </w:rPr>
        <w:t>). We also fitted the diversity of families within the above-neutral subset against the diversity of families in the full datasets (</w:t>
      </w:r>
      <w:proofErr w:type="spellStart"/>
      <w:r w:rsidRPr="00176BD4">
        <w:rPr>
          <w:b/>
          <w:bCs/>
        </w:rPr>
        <w:t>figure_alpha_correlation_shannon</w:t>
      </w:r>
      <w:proofErr w:type="spellEnd"/>
      <w:r>
        <w:rPr>
          <w:bCs/>
        </w:rPr>
        <w:t xml:space="preserve">), confirming that </w:t>
      </w:r>
      <w:proofErr w:type="spellStart"/>
      <w:r>
        <w:rPr>
          <w:bCs/>
        </w:rPr>
        <w:t>Comamonadaceae</w:t>
      </w:r>
      <w:proofErr w:type="spellEnd"/>
      <w:r>
        <w:rPr>
          <w:bCs/>
        </w:rPr>
        <w:t xml:space="preserve"> were indeed overly diverse. </w:t>
      </w:r>
      <w:r w:rsidR="00D1057C">
        <w:rPr>
          <w:bCs/>
        </w:rPr>
        <w:t xml:space="preserve">The summarization </w:t>
      </w:r>
      <w:r>
        <w:rPr>
          <w:bCs/>
        </w:rPr>
        <w:t xml:space="preserve">of differential abundance, network analysis, and random forest </w:t>
      </w:r>
      <w:r w:rsidR="0034524F">
        <w:rPr>
          <w:bCs/>
        </w:rPr>
        <w:t>indicate</w:t>
      </w:r>
      <w:r w:rsidR="002857B8">
        <w:rPr>
          <w:bCs/>
        </w:rPr>
        <w:t>s</w:t>
      </w:r>
      <w:r w:rsidR="006B4D6D">
        <w:rPr>
          <w:bCs/>
        </w:rPr>
        <w:t xml:space="preserve"> </w:t>
      </w:r>
      <w:r w:rsidR="006B4D6D" w:rsidRPr="006B4D6D">
        <w:rPr>
          <w:bCs/>
        </w:rPr>
        <w:t xml:space="preserve">Family </w:t>
      </w:r>
      <w:proofErr w:type="spellStart"/>
      <w:r w:rsidR="00D1057C">
        <w:rPr>
          <w:bCs/>
        </w:rPr>
        <w:t>C</w:t>
      </w:r>
      <w:r w:rsidR="006B4D6D" w:rsidRPr="006B4D6D">
        <w:rPr>
          <w:bCs/>
        </w:rPr>
        <w:t>ommonadaceae</w:t>
      </w:r>
      <w:proofErr w:type="spellEnd"/>
      <w:r w:rsidR="006B4D6D">
        <w:rPr>
          <w:bCs/>
        </w:rPr>
        <w:t xml:space="preserve"> </w:t>
      </w:r>
      <w:r w:rsidR="002857B8">
        <w:rPr>
          <w:bCs/>
        </w:rPr>
        <w:t>as</w:t>
      </w:r>
      <w:r w:rsidR="00BB2D0F">
        <w:rPr>
          <w:bCs/>
        </w:rPr>
        <w:t xml:space="preserve"> over-represented in </w:t>
      </w:r>
      <w:r w:rsidR="002857B8">
        <w:rPr>
          <w:bCs/>
        </w:rPr>
        <w:t>the set of ASVs tagged as</w:t>
      </w:r>
      <w:r w:rsidR="009D6F9F">
        <w:rPr>
          <w:bCs/>
        </w:rPr>
        <w:t xml:space="preserve"> important when compared to the ASVs not tagged by these methods.</w:t>
      </w:r>
      <w:r w:rsidR="004514C2">
        <w:rPr>
          <w:bCs/>
        </w:rPr>
        <w:t xml:space="preserve"> </w:t>
      </w:r>
      <w:r w:rsidR="00D1057C">
        <w:rPr>
          <w:bCs/>
        </w:rPr>
        <w:t xml:space="preserve">Note that this summarization </w:t>
      </w:r>
      <w:r w:rsidR="00FF28D8">
        <w:rPr>
          <w:bCs/>
        </w:rPr>
        <w:t xml:space="preserve">does not consider any results </w:t>
      </w:r>
      <w:r w:rsidR="00D1057C">
        <w:rPr>
          <w:bCs/>
        </w:rPr>
        <w:t>from the neutral model</w:t>
      </w:r>
      <w:r w:rsidR="00FF28D8">
        <w:rPr>
          <w:bCs/>
        </w:rPr>
        <w:t xml:space="preserve">, and is therefore both </w:t>
      </w:r>
      <w:r>
        <w:rPr>
          <w:bCs/>
        </w:rPr>
        <w:t>analyses</w:t>
      </w:r>
      <w:r w:rsidR="00FF28D8">
        <w:rPr>
          <w:bCs/>
        </w:rPr>
        <w:t xml:space="preserve"> are independent</w:t>
      </w:r>
      <w:r w:rsidR="00D1057C">
        <w:rPr>
          <w:bCs/>
        </w:rPr>
        <w:t>.</w:t>
      </w:r>
      <w:r w:rsidR="00FF28D8">
        <w:rPr>
          <w:bCs/>
        </w:rPr>
        <w:t xml:space="preserve"> </w:t>
      </w:r>
      <w:r>
        <w:rPr>
          <w:bCs/>
        </w:rPr>
        <w:t>Although</w:t>
      </w:r>
      <w:r w:rsidR="00371C10">
        <w:rPr>
          <w:bCs/>
        </w:rPr>
        <w:t xml:space="preserve"> the endosphere of </w:t>
      </w:r>
      <w:proofErr w:type="spellStart"/>
      <w:r w:rsidR="00371C10" w:rsidRPr="00D1057C">
        <w:rPr>
          <w:bCs/>
          <w:i/>
        </w:rPr>
        <w:t>A.thaliana</w:t>
      </w:r>
      <w:proofErr w:type="spellEnd"/>
      <w:r w:rsidR="00FF28D8">
        <w:rPr>
          <w:bCs/>
          <w:i/>
        </w:rPr>
        <w:t xml:space="preserve"> </w:t>
      </w:r>
      <w:r w:rsidR="00FF28D8">
        <w:rPr>
          <w:bCs/>
        </w:rPr>
        <w:t xml:space="preserve">does not highlight </w:t>
      </w:r>
      <w:proofErr w:type="spellStart"/>
      <w:r w:rsidR="00FF28D8">
        <w:rPr>
          <w:bCs/>
        </w:rPr>
        <w:t>Comamonadaceae</w:t>
      </w:r>
      <w:proofErr w:type="spellEnd"/>
      <w:r>
        <w:rPr>
          <w:bCs/>
        </w:rPr>
        <w:t>,</w:t>
      </w:r>
      <w:r w:rsidR="00FF28D8">
        <w:rPr>
          <w:bCs/>
        </w:rPr>
        <w:t xml:space="preserve"> </w:t>
      </w:r>
      <w:r w:rsidR="00AF5AE7">
        <w:rPr>
          <w:bCs/>
        </w:rPr>
        <w:t xml:space="preserve">we focus the discussion in </w:t>
      </w:r>
      <w:r>
        <w:rPr>
          <w:bCs/>
        </w:rPr>
        <w:t>this family</w:t>
      </w:r>
      <w:r w:rsidR="00A56715">
        <w:rPr>
          <w:bCs/>
        </w:rPr>
        <w:t>.</w:t>
      </w:r>
    </w:p>
    <w:p w14:paraId="106C8976" w14:textId="74EA8C07" w:rsidR="009014DC" w:rsidRDefault="00A56715" w:rsidP="00DB38D0">
      <w:pPr>
        <w:rPr>
          <w:bCs/>
        </w:rPr>
      </w:pPr>
      <w:proofErr w:type="spellStart"/>
      <w:r>
        <w:rPr>
          <w:bCs/>
        </w:rPr>
        <w:t>Comamonadaceae</w:t>
      </w:r>
      <w:proofErr w:type="spellEnd"/>
      <w:r w:rsidR="00D40437">
        <w:rPr>
          <w:bCs/>
        </w:rPr>
        <w:t xml:space="preserve"> have a very diverse physiology and</w:t>
      </w:r>
      <w:r>
        <w:rPr>
          <w:bCs/>
        </w:rPr>
        <w:t xml:space="preserve"> </w:t>
      </w:r>
      <w:r w:rsidR="00D13803">
        <w:rPr>
          <w:bCs/>
        </w:rPr>
        <w:t>liv</w:t>
      </w:r>
      <w:r w:rsidR="00D40437">
        <w:rPr>
          <w:bCs/>
        </w:rPr>
        <w:t xml:space="preserve">e in a wide range of habitats. They have been detected in plants both as a pathogenic </w:t>
      </w:r>
      <w:r w:rsidR="00C97AAE">
        <w:rPr>
          <w:bCs/>
        </w:rPr>
        <w:t>and as</w:t>
      </w:r>
      <w:r w:rsidR="00D40437">
        <w:rPr>
          <w:bCs/>
        </w:rPr>
        <w:t xml:space="preserve"> beneficial microorganism </w:t>
      </w:r>
      <w:r w:rsidR="00D40437">
        <w:rPr>
          <w:bCs/>
        </w:rPr>
        <w:fldChar w:fldCharType="begin" w:fldLock="1"/>
      </w:r>
      <w:r w:rsidR="00C97AAE">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sidR="00D40437">
        <w:rPr>
          <w:bCs/>
        </w:rPr>
        <w:fldChar w:fldCharType="separate"/>
      </w:r>
      <w:r w:rsidR="00D40437" w:rsidRPr="00D13803">
        <w:rPr>
          <w:bCs/>
          <w:noProof/>
        </w:rPr>
        <w:t>(Willems, 2014)</w:t>
      </w:r>
      <w:r w:rsidR="00D40437">
        <w:rPr>
          <w:bCs/>
        </w:rPr>
        <w:fldChar w:fldCharType="end"/>
      </w:r>
      <w:r w:rsidR="006F1E52">
        <w:rPr>
          <w:bCs/>
        </w:rPr>
        <w:t xml:space="preserve">, and are </w:t>
      </w:r>
      <w:r w:rsidR="00AD3762">
        <w:rPr>
          <w:bCs/>
        </w:rPr>
        <w:t>have been</w:t>
      </w:r>
      <w:r w:rsidR="006F1E52">
        <w:rPr>
          <w:bCs/>
        </w:rPr>
        <w:t xml:space="preserve"> described as </w:t>
      </w:r>
      <w:r w:rsidR="004E69D5">
        <w:rPr>
          <w:bCs/>
        </w:rPr>
        <w:t>enriched</w:t>
      </w:r>
      <w:r w:rsidR="006F1E52">
        <w:rPr>
          <w:bCs/>
        </w:rPr>
        <w:t xml:space="preserve"> inside root systems</w:t>
      </w:r>
      <w:r w:rsidR="004E69D5">
        <w:rPr>
          <w:bCs/>
        </w:rPr>
        <w:t xml:space="preserve"> </w:t>
      </w:r>
      <w:r w:rsidR="006F1E52">
        <w:rPr>
          <w:bCs/>
        </w:rPr>
        <w:fldChar w:fldCharType="begin" w:fldLock="1"/>
      </w:r>
      <w:r w:rsidR="00AA170F">
        <w:rPr>
          <w:bCs/>
        </w:rPr>
        <w:instrText>ADDIN CSL_CITATION {"citationItems":[{"id":"ITEM-1","itemData":{"DOI":"10.1093/FEMSLE/FNAA117","ISBN":"117/5872482","ISSN":"0378-1097","PMID":"32672819","abstract":"This study aims to better understand the relationship between the response to acid mine drainage (AMD) stress of tolerant plants and changes in root-related bacterial communities. In this study, reed stems were planted in AMD-polluted and unpolluted soils, and high-throughput sequencing was conducted to analyze the bacterial community composition in the soil, rhizosphere, rhizoplane and endosphere. The results showed that the effect of AMD pollution on root-associated bacterial communities was greater than that of rhizo-compartments. Proteobacteria were dominant across the rhizo-compartments between treatments. The microbiomes of unpolluted treatments were enriched by Alphaproteobacteria and Betaproteobacteria and depleted in Gammaproteobacteria ranging from the rhizoplane into the endosphere. However, the opposite trend was observed in the AMD pollution treatment, namely, Gammaproteobacteria were enriched, and Alphaproteobacteria and Deltaproteobacteria were mostly depleted. In addition, endophytic microbiomes were dominated by Comamonadaceae and Rhodocyclaceae in the unpolluted treatment and by Enterobacteriaceae in the AMD-polluted soils. PICRUSt showed that functional categories associated with membrane transport, metabolism and cellular processes and signaling processes were overrepresented in the endosphere of the AMD-polluted treatment. In conclusion, our study reveals significant variation in bacterial communities colonizing rhizo-compartments in two soils, indicating that plants can recruit functional bacteria to the roots in response to AMD pollution.","author":[{"dropping-particle":"","family":"Li","given":"Yang","non-dropping-particle":"","parse-names":false,"suffix":""},{"dropping-particle":"","family":"Yuan","given":"Liang","non-dropping-particle":"","parse-names":false,"suffix":""},{"dropping-particle":"","family":"Xue","given":"Sheng","non-dropping-particle":"","parse-names":false,"suffix":""},{"dropping-particle":"","family":"Liu","given":"Bingjun","non-dropping-particle":"","parse-names":false,"suffix":""},{"dropping-particle":"","family":"Jin","given":"Gang","non-dropping-particle":"","parse-names":false,"suffix":""}],"container-title":"FEMS Microbiology Letters","id":"ITEM-1","issue":"15","issued":{"date-parts":[["2020","8","1"]]},"page":"117","publisher":"Oxford Academic","title":"The recruitment of bacterial communities by the plant root system changed by acid mine drainage pollution in soils","type":"article-journal","volume":"367"},"uris":["http://www.mendeley.com/documents/?uuid=e8976445-31f2-36d7-9b9a-84b1e444852a"]},{"id":"ITEM-2","itemData":{"DOI":"10.1016/J.CHOM.2015.01.011","ISSN":"1931-3128","PMID":"25732064","abstract":"The microbial communities inhabiting the root interior of healthy plants, as well as the rhizosphere, which consists of soil particles firmly attached to roots, engage in symbiotic associations with their host. To investigate the structural and functional diversification among these communities, we employed a combination of 16S rRNA gene profiling and shotgun metagenome analysis of the microbiota associated with wild and domesticated accessions of barley (Hordeum vulgare). Bacterial families Comamonadaceae, Flavobacteriaceae, and Rhizobiaceae dominate the barley root-enriched microbiota. Host genotype has a small, but significant, effect on the diversity of root-associated bacterial communities, possibly representing a footprint of barley domestication. Traits related to pathogenesis, secretion, phage interactions, and nutrient mobilization are enriched in the barley root-associated microbiota. Strikingly, protein families assigned to these same traits showed evidence of positive selection. Our results indicate that the combined action of microbe-microbe and host-microbe interactions drives microbiota differentiation at the root-soil interface.","author":[{"dropping-particle":"","family":"Bulgarelli","given":"Davide","non-dropping-particle":"","parse-names":false,"suffix":""},{"dropping-particle":"","family":"Garrido-Oter","given":"Ruben","non-dropping-particle":"","parse-names":false,"suffix":""},{"dropping-particle":"","family":"Münch","given":"Philipp C.","non-dropping-particle":"","parse-names":false,"suffix":""},{"dropping-particle":"","family":"Weiman","given":"Aaron","non-dropping-particle":"","parse-names":false,"suffix":""},{"dropping-particle":"","family":"Dröge","given":"Johannes","non-dropping-particle":"","parse-names":false,"suffix":""},{"dropping-particle":"","family":"Pan","given":"Yao","non-dropping-particle":"","parse-names":false,"suffix":""},{"dropping-particle":"","family":"McHardy","given":"Alice C.","non-dropping-particle":"","parse-names":false,"suffix":""},{"dropping-particle":"","family":"Schulze-Lefert","given":"Paul","non-dropping-particle":"","parse-names":false,"suffix":""}],"container-title":"Cell Host &amp; Microbe","id":"ITEM-2","issue":"3","issued":{"date-parts":[["2015","3","11"]]},"page":"392-403","publisher":"Cell Press","title":"Structure and Function of the Bacterial Root Microbiota in Wild and Domesticated Barley","type":"article-journal","volume":"17"},"uris":["http://www.mendeley.com/documents/?uuid=f9da3009-808b-30e0-b99e-ab3080a99dc8"]},{"id":"ITEM-3","itemData":{"DOI":"10.1016/J.CHOM.2015.04.009","ISSN":"1931-3128","PMID":"25974302","abstract":"Plants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Microbe","id":"ITEM-3","issue":"5","issued":{"date-parts":[["2015","5","13"]]},"page":"603-616","publisher":"Cell Press","title":"Microbiota and Host Nutrition across Plant and Animal Kingdoms","type":"article-journal","volume":"17"},"uris":["http://www.mendeley.com/documents/?uuid=7ce863df-b142-3a88-8647-ca449759d879"]},{"id":"ITEM-4","itemData":{"DOI":"10.1073/PNAS.1414592112","ISSN":"10916490","PMID":"25605935","abstract":"Plants depend upon beneficial interactions between roots and microbes for nutrient availability, growth promotion, and disease suppression. High-throughput sequencing approaches have provided recent insights into root microbiomes, but our current understanding is still limited relative to animal microbiomes. Here we present a detailed characterization of the root-associated microbiomes of the crop plant rice by deep sequencing, using plants grown under controlled conditions as well as field cultivation at multiple sites. The spatial resolution of the study distinguished three root-associated compartments, the endosphere (root interior), rhizoplane (root surface), and rhizosphere (soil close to the root surface), each of which was found to harbor a distinct microbiome. Under controlled greenhouse conditions, microbiome composition varied with soil source and genotype. In field conditions, geographical location and cultivation practice, namely organic vs. conventional, were factors contributing to microbiome variation. Rice cultivation is a major source of global methane emissions, and methanogenic archaea could be detected in all spatial compartments of field-grown rice. The depth and scale of this study were used to build coabundance networks that revealed potential microbial consortia, some of which were involved in methane cycling. Dynamic changes observed during microbiome acquisition, as well as steady-state compositions of spatial compartments, support a multistep model for root microbiome assembly from soil wherein the rhizoplane plays a selective gating role. Similarities in the distribution of phyla in the root microbiomes of rice and other plants suggest that conclusions derived from this study might be generally applicable to land plants.","author":[{"dropping-particle":"","family":"Edwards","given":"Joseph","non-dropping-particle":"","parse-names":false,"suffix":""},{"dropping-particle":"","family":"Johnson","given":"Cameron","non-dropping-particle":"","parse-names":false,"suffix":""},{"dropping-particle":"","family":"Santos-Medellín","given":"Christian","non-dropping-particle":"","parse-names":false,"suffix":""},{"dropping-particle":"","family":"Lurie","given":"Eugene","non-dropping-particle":"","parse-names":false,"suffix":""},{"dropping-particle":"","family":"Podishetty","given":"Natraj Kumar","non-dropping-particle":"","parse-names":false,"suffix":""},{"dropping-particle":"","family":"Bhatnagar","given":"Srijak","non-dropping-particle":"","parse-names":false,"suffix":""},{"dropping-particle":"","family":"Eisen","given":"Jonathan A.","non-dropping-particle":"","parse-names":false,"suffix":""},{"dropping-particle":"","family":"Sundaresan","given":"Venkatesan","non-dropping-particle":"","parse-names":false,"suffix":""},{"dropping-particle":"","family":"Jeffery","given":"L. Dangl","non-dropping-particle":"","parse-names":false,"suffix":""}],"container-title":"Proceedings of the National Academy of Sciences of the United States of America","id":"ITEM-4","issue":"8","issued":{"date-parts":[["2015","2","24"]]},"page":"E911-E920","publisher":"National Academy of Sciences","title":"Structure, variation, and assembly of the root-associated microbiomes of rice","type":"article-journal","volume":"112"},"uris":["http://www.mendeley.com/documents/?uuid=bad4ecbc-5195-340c-bcbe-d738ad77aeac"]}],"mendeley":{"formattedCitation":"(Bulgarelli et al., 2015; Edwards et al., 2015; Hacquard et al., 2015; Li et al., 2020)","plainTextFormattedCitation":"(Bulgarelli et al., 2015; Edwards et al., 2015; Hacquard et al., 2015; Li et al., 2020)","previouslyFormattedCitation":"(Bulgarelli et al., 2015; Edwards et al., 2015; Hacquard et al., 2015; Li et al., 2020)"},"properties":{"noteIndex":0},"schema":"https://github.com/citation-style-language/schema/raw/master/csl-citation.json"}</w:instrText>
      </w:r>
      <w:r w:rsidR="006F1E52">
        <w:rPr>
          <w:bCs/>
        </w:rPr>
        <w:fldChar w:fldCharType="separate"/>
      </w:r>
      <w:r w:rsidR="00E62D6A" w:rsidRPr="00E62D6A">
        <w:rPr>
          <w:bCs/>
          <w:noProof/>
        </w:rPr>
        <w:t>(Bulgarelli et al., 2015; Edwards et al., 2015; Hacquard et al., 2015; Li et al., 2020)</w:t>
      </w:r>
      <w:r w:rsidR="006F1E52">
        <w:rPr>
          <w:bCs/>
        </w:rPr>
        <w:fldChar w:fldCharType="end"/>
      </w:r>
      <w:r w:rsidR="00C97AAE">
        <w:rPr>
          <w:bCs/>
        </w:rPr>
        <w:t xml:space="preserve">. Members of the family have been associated to N nutrition </w:t>
      </w:r>
      <w:r w:rsidR="00C97AAE">
        <w:rPr>
          <w:bCs/>
        </w:rPr>
        <w:fldChar w:fldCharType="begin" w:fldLock="1"/>
      </w:r>
      <w:r w:rsidR="006E78E4">
        <w:rPr>
          <w:bCs/>
        </w:rPr>
        <w:instrText>ADDIN CSL_CITATION {"citationItems":[{"id":"ITEM-1","itemData":{"DOI":"10.1371/JOURNAL.PONE.0210538","ISBN":"1111111111","ISSN":"1932-6203","PMID":"30785878","abstract":"Many plants have natural partnerships with microbes that can boost their nitrogen (N) and/or phosphorus (P) acquisition. To assess whether wheat may have undiscovered associations of these types, we tested if N/P-starved Triticum aestivum show microbiome profiles that are simultaneously different from those of N/P-amended plants and those of their own bulk soils. The bacterial and fungal communities of root, rhizosphere, and bulk soil samples from the Historical Dryland Plots (Lethbridge, Canada), which hold T. aestivum that is grown both under N/P fertilization and in conditions of extreme N/P-starvation, were taxonomically described and compared (bacterial 16S rRNA genes and fungal Internal Transcribed Spacers—ITS). As the list may include novel N- and/or P-providing wheat partners, we then identified all the operational taxonomic units (OTUs) that were proportionally enriched in one or more of the nutrient starvation- and plant-specific communities. These analyses revealed: a) distinct N-starvation root and rhizosphere bacterial communities that were proportionally enriched, among others, in OTUs belonging to families Enterobacteriaceae, Chitinophagaceae, Comamonadaceae, Caulobacteraceae, Cytophagaceae, Streptomycetaceae, b) distinct N-starvation root fungal communities that were proportionally enriched in OTUs belonging to taxa Lulworthia, Sordariomycetes, Apodus, Conocybe, Ascomycota, Crocicreas, c) a distinct P-starvation rhizosphere bacterial community that was proportionally enriched in an OTU belonging to genus Agrobacterium, and d) a distinct P-starvation root fungal community that was proportionally enriched in OTUs belonging to genera Parastagonospora and Phaeosphaeriopsis. Our study might have exposed wheat-microbe connections that can form the basis of novel complementary yield-boosting tools.","author":[{"dropping-particle":"","family":"Pagé","given":"Antoine P.","non-dropping-particle":"","parse-names":false,"suffix":""},{"dropping-particle":"","family":"Tremblay","given":"Julien","non-dropping-particle":"","parse-names":false,"suffix":""},{"dropping-particle":"","family":"Masson","given":"Luke","non-dropping-particle":"","parse-names":false,"suffix":""},{"dropping-particle":"","family":"Greer","given":"Charles W.","non-dropping-particle":"","parse-names":false,"suffix":""}],"container-title":"PLOS ONE","id":"ITEM-1","issue":"2","issued":{"date-parts":[["2019","2","1"]]},"page":"e0210538","publisher":"Public Library of Science","title":"Nitrogen- and phosphorus-starved Triticum aestivum show distinct belowground microbiome profiles","type":"article-journal","volume":"14"},"uris":["http://www.mendeley.com/documents/?uuid=078176f9-0892-389f-b4f1-d817436fb049"]},{"id":"ITEM-2","itemData":{"DOI":"10.1111/GCBB.12364","ISSN":"1757-1707","abstract":"With growing interest in the role of microbiomes, and symbionts in particular, the aim of this study was to determine the diversity of the bacterial endophyte population within Miscanthus and to ascertain the extent of vertical transmission via the seed. A great diversity of endophytic bacteria was found in all parts of the mature plant (rhizome, root, stem and leaf), and in seedlings grown from sterilized seed grown in sterile conditions. A total of three phyla and five families of bacteria were identified as cultures compared to 19 phyla and 85 families using 16S rDNA amplification and sequencing. Not all cultured bacteria could be identified by 16S rDNA, implying that the true diversity is even greater. More bacterial diversity was identified in sterile-grown seedlings than in all parts of the mature plant combined, 17 and 13 phyla, respectively, with 11 in common. Five phyla were present in all plant samples examined. Vertical transmission via the seed may therefore be a major source of endophytes in Miscanthus, presumably supplemented by ingress of soil bacteria as the plant grows. Bacteria identified from the mature plant were predominantly similar to known bacterial sequences in GenBank, but a small number from the stem and many from the seed were novel, potentially adapted to an in planta life cycle. Endophytic bacteria were found to form spores and other dense structures, and this provides a mechanism for long-term survival and seed transmission. The staining of germinating seeds identified bacteria at the root tip of the emerging radicle. We propose that seed transmission of bacterial endophytes requires adaptation of both plant and microbes, plays a role in germination and has evolutionary significance and implications for future plant breeding approaches, in Miscanthus and more widely.","author":[{"dropping-particle":"","family":"Cope-Selby","given":"Naomi","non-dropping-particle":"","parse-names":false,"suffix":""},{"dropping-particle":"","family":"Cookson","given":"Alan","non-dropping-particle":"","parse-names":false,"suffix":""},{"dropping-particle":"","family":"Squance","given":"Michael","non-dropping-particle":"","parse-names":false,"suffix":""},{"dropping-particle":"","family":"Donnison","given":"Iain","non-dropping-particle":"","parse-names":false,"suffix":""},{"dropping-particle":"","family":"Flavell","given":"Richard","non-dropping-particle":"","parse-names":false,"suffix":""},{"dropping-particle":"","family":"Farrar","given":"Kerrie","non-dropping-particle":"","parse-names":false,"suffix":""}],"container-title":"GCB Bioenergy","id":"ITEM-2","issue":"1","issued":{"date-parts":[["2017","1","1"]]},"page":"57-77","publisher":"John Wiley &amp; Sons, Ltd","title":"Endophytic bacteria in Miscanthus seed: implications for germination, vertical inheritance of endophytes, plant evolution and breeding","type":"article-journal","volume":"9"},"uris":["http://www.mendeley.com/documents/?uuid=ffffe2a8-46b8-35f6-9dc8-5e8302977d78"]}],"mendeley":{"formattedCitation":"(Cope-Selby et al., 2017; Pagé et al., 2019)","plainTextFormattedCitation":"(Cope-Selby et al., 2017; Pagé et al., 2019)","previouslyFormattedCitation":"(Cope-Selby et al., 2017; Pagé et al., 2019)"},"properties":{"noteIndex":0},"schema":"https://github.com/citation-style-language/schema/raw/master/csl-citation.json"}</w:instrText>
      </w:r>
      <w:r w:rsidR="00C97AAE">
        <w:rPr>
          <w:bCs/>
        </w:rPr>
        <w:fldChar w:fldCharType="separate"/>
      </w:r>
      <w:r w:rsidR="009C47FD" w:rsidRPr="009C47FD">
        <w:rPr>
          <w:bCs/>
          <w:noProof/>
        </w:rPr>
        <w:t>(Cope-Selby et al., 2017; Pagé et al., 2019)</w:t>
      </w:r>
      <w:r w:rsidR="00C97AAE">
        <w:rPr>
          <w:bCs/>
        </w:rPr>
        <w:fldChar w:fldCharType="end"/>
      </w:r>
      <w:r w:rsidR="006E78E4">
        <w:rPr>
          <w:bCs/>
        </w:rPr>
        <w:t xml:space="preserve">, heavy metal tolerance in phytoremediation </w:t>
      </w:r>
      <w:r w:rsidR="006E78E4">
        <w:rPr>
          <w:bCs/>
        </w:rPr>
        <w:fldChar w:fldCharType="begin" w:fldLock="1"/>
      </w:r>
      <w:r w:rsidR="006E78E4">
        <w:rPr>
          <w:bCs/>
        </w:rPr>
        <w:instrText>ADDIN CSL_CITATION {"citationItems":[{"id":"ITEM-1","itemData":{"DOI":"10.1016/J.SCITOTENV.2018.07.095","ISSN":"0048-9697","PMID":"30743871","abstract":"Successful in situ phytoremediation depends on beneficial interactions between roots and microbes. However, the assembly strategies of root-associated microbiome during phytoremediation are not well known. Here we investigated the assembly patterns of root-associated microbiomes during phytoremediation as well as its regulation by both plants and heavy metals. Plant cultivation and soil amendment increased microbial diversity and restructured microbial communities. Rhizo-compartmentalization was the largest source of variation in root-associated microbiomes, with endosphere being the most independent and exclusive compartment. Soil type explained a larger amount of microbiomes variation in bulk soil and rhizosphere than that in endosphere. A specific core root microbiome was likely to be selected by the metal-tolerant plant H. cannabinus, with Enterobacteriaceae, Pseudomonadaceae and Comamonadaceae which contain a large number of metal-tolerant and plant growth-promoting bacteria (PGPB) being the most abundant families. The root-associated microbial community tended to proceed a niche-assembled patterns and formed a smaller bacterial pool dominant by Proteobacteria, Actinobacteria and Chloroflexi under metal-contaminated conditions. Among these genera, potential metal-tolerant PGPB species have taken up the keystone positions in the microbial co-occurrence networks, revealing their key roles in metal-contaminated environment due to niche selection. We also detected a keystone functional group reducing metal bioavailability which might work as vanguards and devote to maintaining the structure and function of the whole microbial community. In conclusion, this study suggested a specific assembly pattern of root-associated microbiomes of the metal-tolerant plant H. cannabinus during phytoremediation, showing the directional selections of the associated microbiomes by both the plant and metal-contaminated conditions in such a system.","author":[{"dropping-particle":"","family":"Chen","given":"Yanmei","non-dropping-particle":"","parse-names":false,"suffix":""},{"dropping-particle":"","family":"Ding","given":"Qiaobei","non-dropping-particle":"","parse-names":false,"suffix":""},{"dropping-particle":"","family":"Chao","given":"Yuanqing","non-dropping-particle":"","parse-names":false,"suffix":""},{"dropping-particle":"","family":"Wei","given":"Xiange","non-dropping-particle":"","parse-names":false,"suffix":""},{"dropping-particle":"","family":"Wang","given":"Shizhong","non-dropping-particle":"","parse-names":false,"suffix":""},{"dropping-particle":"","family":"Qiu","given":"Rongliang","non-dropping-particle":"","parse-names":false,"suffix":""}],"container-title":"Science of The Total Environment","id":"ITEM-1","issued":{"date-parts":[["2018","12","10"]]},"page":"1591-1601","publisher":"Elsevier","title":"Structural development and assembly patterns of the root-associated microbiomes during phytoremediation","type":"article-journal","volume":"644"},"uris":["http://www.mendeley.com/documents/?uuid=95403e4b-f328-30c8-a23f-77ee7478512f"]}],"mendeley":{"formattedCitation":"(Chen et al., 2018)","plainTextFormattedCitation":"(Chen et al., 2018)","previouslyFormattedCitation":"(Chen et al., 2018)"},"properties":{"noteIndex":0},"schema":"https://github.com/citation-style-language/schema/raw/master/csl-citation.json"}</w:instrText>
      </w:r>
      <w:r w:rsidR="006E78E4">
        <w:rPr>
          <w:bCs/>
        </w:rPr>
        <w:fldChar w:fldCharType="separate"/>
      </w:r>
      <w:r w:rsidR="006E78E4" w:rsidRPr="006E78E4">
        <w:rPr>
          <w:bCs/>
          <w:noProof/>
        </w:rPr>
        <w:t>(Chen et al., 2018)</w:t>
      </w:r>
      <w:r w:rsidR="006E78E4">
        <w:rPr>
          <w:bCs/>
        </w:rPr>
        <w:fldChar w:fldCharType="end"/>
      </w:r>
      <w:r w:rsidR="006E78E4">
        <w:rPr>
          <w:bCs/>
        </w:rPr>
        <w:t>,</w:t>
      </w:r>
      <w:r w:rsidR="006F1E52">
        <w:rPr>
          <w:bCs/>
        </w:rPr>
        <w:t xml:space="preserve"> </w:t>
      </w:r>
      <w:r w:rsidR="006E78E4">
        <w:rPr>
          <w:bCs/>
        </w:rPr>
        <w:t xml:space="preserve">soil disease suppression </w:t>
      </w:r>
      <w:r w:rsidR="006E78E4">
        <w:rPr>
          <w:bCs/>
        </w:rPr>
        <w:fldChar w:fldCharType="begin" w:fldLock="1"/>
      </w:r>
      <w:r w:rsidR="006F1E52">
        <w:rPr>
          <w:bCs/>
        </w:rPr>
        <w:instrText>ADDIN CSL_CITATION {"citationItems":[{"id":"ITEM-1","itemData":{"DOI":"10.1007/S00374-015-1038-8/FIGURES/6","ISSN":"01782762","abstract":"Cotton yield and quality have been severely compromised by soil sickness throughout the primary cotton-growing regions of China. The aim of this study was to gain insight into the role of rhizosphere microbial community in governing soil sickness of cotton. Plant growth, disease resistance, root exudates, and the composition of the rhizosphere microbial community of cotton were analyzed in two different (4- and 15-year) monocropped soils and in a fallow agricultural soil (control). The monocropped soils significantly influenced cotton growth and root exudates and reduced soil suppressiveness to Fusarium wilt in bioassay experiments. Additionally, pyrosequencing of the whole internal transcribed spacers (ITS1 and ITS2) and 16S rRNA gene amplicons demonstrated clear variations in the microbial composition of cotton rhizosphere between monocropped rhizosphere soils and control soil. Specifically, monocropped soils were characterized by an increase in the abundance of fungal pathogens, including Fusarium oxysporum f. sp. vasinfectum and Verticillium dahliae, relative to the rhizosphere of control soil. Some plant-beneficial and disease-suppressive bacterial taxa, including Xanthomonadaceae, Comamonadaceae, Oxalobacteraceae, and Opitutaceae, were associated with healthy cotton. A significant correlation existed between the presence of certain amino acids (e.g., glutamic acid and alanine) and the above identified taxa, indicating that some constituents in root exudates influenced the microbial compositions of the cotton rhizosphere to manage the disease status of plant in monocropped soils. Collectively, these results suggest that pathogenic fungal build-up and a reduction in the abundance of beneficial rhizobacteria in the rhizosphere contribute to changes in soil suppressiveness to soil-borne pathogens in monocropped soils, resulting in an aggravated level of soil sickness.","author":[{"dropping-particle":"","family":"Li","given":"Xiaogang","non-dropping-particle":"","parse-names":false,"suffix":""},{"dropping-particle":"","family":"Zhang","given":"Ya’nan","non-dropping-particle":"","parse-names":false,"suffix":""},{"dropping-particle":"","family":"Ding","given":"Changfeng","non-dropping-particle":"","parse-names":false,"suffix":""},{"dropping-particle":"","family":"Jia","given":"Zhongjun","non-dropping-particle":"","parse-names":false,"suffix":""},{"dropping-particle":"","family":"He","given":"Zhili","non-dropping-particle":"","parse-names":false,"suffix":""},{"dropping-particle":"","family":"Zhang","given":"Taolin","non-dropping-particle":"","parse-names":false,"suffix":""},{"dropping-particle":"","family":"Wang","given":"Xingxiang","non-dropping-particle":"","parse-names":false,"suffix":""}],"container-title":"Biology and Fertility of Soils","id":"ITEM-1","issue":"8","issued":{"date-parts":[["2015","11","1"]]},"page":"935-946","publisher":"Springer Verlag","title":"Declined soil suppressiveness to Fusarium oxysporum by rhizosphere microflora of cotton in soil sickness","type":"article-journal","volume":"51"},"uris":["http://www.mendeley.com/documents/?uuid=b2454e6f-aa45-32e7-a208-b44dd7d79678"]}],"mendeley":{"formattedCitation":"(Li et al., 2015)","plainTextFormattedCitation":"(Li et al., 2015)","previouslyFormattedCitation":"(Li et al., 2015)"},"properties":{"noteIndex":0},"schema":"https://github.com/citation-style-language/schema/raw/master/csl-citation.json"}</w:instrText>
      </w:r>
      <w:r w:rsidR="006E78E4">
        <w:rPr>
          <w:bCs/>
        </w:rPr>
        <w:fldChar w:fldCharType="separate"/>
      </w:r>
      <w:r w:rsidR="006E78E4" w:rsidRPr="006E78E4">
        <w:rPr>
          <w:bCs/>
          <w:noProof/>
        </w:rPr>
        <w:t>(Li et al., 2015)</w:t>
      </w:r>
      <w:r w:rsidR="006E78E4">
        <w:rPr>
          <w:bCs/>
        </w:rPr>
        <w:fldChar w:fldCharType="end"/>
      </w:r>
      <w:r w:rsidR="00E62D6A">
        <w:rPr>
          <w:bCs/>
        </w:rPr>
        <w:t xml:space="preserve">, suppression of </w:t>
      </w:r>
      <w:proofErr w:type="spellStart"/>
      <w:r w:rsidR="00E62D6A" w:rsidRPr="00E62D6A">
        <w:rPr>
          <w:bCs/>
        </w:rPr>
        <w:t>phytopathogenic</w:t>
      </w:r>
      <w:proofErr w:type="spellEnd"/>
      <w:r w:rsidR="00E62D6A" w:rsidRPr="00E62D6A">
        <w:rPr>
          <w:bCs/>
        </w:rPr>
        <w:t xml:space="preserve"> fungi </w:t>
      </w:r>
      <w:r w:rsidR="00E62D6A">
        <w:rPr>
          <w:bCs/>
        </w:rPr>
        <w:t xml:space="preserve">trough negative network correlations </w:t>
      </w:r>
      <w:r w:rsidR="00E62D6A">
        <w:rPr>
          <w:rFonts w:cstheme="minorHAnsi"/>
          <w:bCs/>
        </w:rPr>
        <w:fldChar w:fldCharType="begin" w:fldLock="1"/>
      </w:r>
      <w:r w:rsidR="00E62D6A">
        <w:rPr>
          <w:rFonts w:cstheme="minorHAnsi"/>
          <w:bCs/>
        </w:rPr>
        <w:instrText>ADDIN CSL_CITATION {"citationItems":[{"id":"ITEM-1","itemData":{"DOI":"10.1016/J.CELL.2018.10.020","ISSN":"0092-8674","PMID":"30388454","abstract":"Roots of healthy plants are inhabited by soil-derived bacteria, fungi, and oomycetes that have evolved independently in distinct kingdoms of life. How these microorganisms interact and to what extent those interactions affect plant health are poorly understood. We examined root-associated microbial communities from three Arabidopsis thaliana populations and detected mostly negative correlations between bacteria and filamentous microbial eukaryotes. We established microbial culture collections for reconstitution experiments using germ-free A. thaliana. In plants inoculated with mono- or multi-kingdom synthetic microbial consortia, we observed a profound impact of the bacterial root microbiota on fungal and oomycetal community structure and diversity. We demonstrate that the bacterial microbiota is essential for plant survival and protection against root-derived filamentous eukaryotes. Deconvolution of 2,862 binary bacterial-fungal interactions ex situ, combined with community perturbation experiments in planta, indicate that biocontrol activity of bacterial root commensals is a redundant trait that maintains microbial interkingdom balance for plant health. An interkingdom analysis of the microbes associated with Arabidopsis roots explains their functional contributions to plant survival.","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1"]]},"page":"973-983.e14","publisher":"Cell Press","title":"Microbial Interkingdom Interactions in Roots Promote Arabidopsis Survival","type":"article-journal","volume":"175"},"uris":["http://www.mendeley.com/documents/?uuid=3c37e544-cb3d-3618-958d-cefb7885ed0f"]}],"mendeley":{"formattedCitation":"(Durán et al., 2018)","plainTextFormattedCitation":"(Durán et al., 2018)","previouslyFormattedCitation":"(Durán et al., 2018)"},"properties":{"noteIndex":0},"schema":"https://github.com/citation-style-language/schema/raw/master/csl-citation.json"}</w:instrText>
      </w:r>
      <w:r w:rsidR="00E62D6A">
        <w:rPr>
          <w:rFonts w:cstheme="minorHAnsi"/>
          <w:bCs/>
        </w:rPr>
        <w:fldChar w:fldCharType="separate"/>
      </w:r>
      <w:r w:rsidR="00E62D6A" w:rsidRPr="00A64FDE">
        <w:rPr>
          <w:rFonts w:cstheme="minorHAnsi"/>
          <w:bCs/>
          <w:noProof/>
        </w:rPr>
        <w:t>(Durán et al., 2018)</w:t>
      </w:r>
      <w:r w:rsidR="00E62D6A">
        <w:rPr>
          <w:rFonts w:cstheme="minorHAnsi"/>
          <w:bCs/>
        </w:rPr>
        <w:fldChar w:fldCharType="end"/>
      </w:r>
      <w:r w:rsidR="00AA170F">
        <w:rPr>
          <w:rFonts w:cstheme="minorHAnsi"/>
          <w:bCs/>
        </w:rPr>
        <w:t xml:space="preserve">, </w:t>
      </w:r>
      <w:r w:rsidR="009B3D9C">
        <w:rPr>
          <w:rFonts w:cstheme="minorHAnsi"/>
          <w:bCs/>
        </w:rPr>
        <w:t xml:space="preserve">infestation of </w:t>
      </w:r>
      <w:r w:rsidR="009B3D9C" w:rsidRPr="005B4D69">
        <w:rPr>
          <w:rFonts w:cstheme="minorHAnsi"/>
          <w:bCs/>
        </w:rPr>
        <w:t>with</w:t>
      </w:r>
      <w:r w:rsidR="009B3D9C">
        <w:rPr>
          <w:rFonts w:cstheme="minorHAnsi"/>
          <w:bCs/>
        </w:rPr>
        <w:t>e</w:t>
      </w:r>
      <w:r w:rsidR="009B3D9C" w:rsidRPr="005B4D69">
        <w:rPr>
          <w:rFonts w:cstheme="minorHAnsi"/>
          <w:bCs/>
        </w:rPr>
        <w:t xml:space="preserve"> grubs </w:t>
      </w:r>
      <w:r w:rsidR="009B3D9C">
        <w:rPr>
          <w:rFonts w:cstheme="minorHAnsi"/>
          <w:bCs/>
        </w:rPr>
        <w:fldChar w:fldCharType="begin" w:fldLock="1"/>
      </w:r>
      <w:r w:rsidR="009B3D9C">
        <w:rPr>
          <w:rFonts w:cstheme="minorHAnsi"/>
          <w:bCs/>
        </w:rPr>
        <w:instrText>ADDIN CSL_CITATION {"citationItems":[{"id":"ITEM-1","itemData":{"DOI":"10.1016/J.MICRES.2018.02.008","ISSN":"0944-5013","PMID":"29705202","abstract":"Rhizosphere microorganisms contribute to the health and development of crops and these beneficial microbes are recruited to the root-zone when plants experience biotic/abiotic stress. The subterranean pests Holotrichia parallela cause severe crop loss in peanut (Arachis hypogaea L.) fields. Hypothesizing that infestation by H. parallela larva may influence the composition of rhizosphere microbial communities, deep sequencing of V3 and V4 hypervariable regions of 16S rRNA gene was used to characterize the rhizosphere bacteria of infested and uninfested peanuts. A total of 2,673,656 reads were generated and an average of 2558 OTUs were obtained for each sample. Comparisons of rhizosphere bacterial community structure of peanuts with those infested by H. parallela larva revealed that the relative abundance of Proteobacteria and Bacteroidetes increased, while that of Actinobacteria decreased in the rhizosphere with infestation. A significant shift in bacterial communities was observed within 24 h after infestation by principal coordinate analysis. For the 332 genera identified in 24 h treatment, infestation of white grubs led to the significant changes of abundance of 67 genera. An increase in the Pseudomonas genus of infested-samples for 24 h was verified by real-time qPCR. Our results indicate H. parallela larvae infestation can quickly leads to the change of peanut rhizosphere microbiome and enrichment of specific bacterial species. But the effects were not persistent. This study provides the insight into the function of rhizosphere microbiome in the interaction between subterranean pests and crops.","author":[{"dropping-particle":"","family":"Geng","given":"Li Li","non-dropping-particle":"","parse-names":false,"suffix":""},{"dropping-particle":"","family":"Shao","given":"Gao Xiang","non-dropping-particle":"","parse-names":false,"suffix":""},{"dropping-particle":"","family":"Raymond","given":"Ben","non-dropping-particle":"","parse-names":false,"suffix":""},{"dropping-particle":"","family":"Wang","given":"Mei Ling","non-dropping-particle":"","parse-names":false,"suffix":""},{"dropping-particle":"","family":"Sun","given":"Xiao Xiao","non-dropping-particle":"","parse-names":false,"suffix":""},{"dropping-particle":"","family":"Shu","given":"Chang Long","non-dropping-particle":"","parse-names":false,"suffix":""},{"dropping-particle":"","family":"Zhang","given":"Jie","non-dropping-particle":"","parse-names":false,"suffix":""}],"container-title":"Microbiological Research","id":"ITEM-1","issued":{"date-parts":[["2018","6","1"]]},"page":"13-20","publisher":"Urban &amp; Fischer","title":"Subterranean infestation by Holotrichia parallela larvae is associated with changes in the peanut (Arachis hypogaea L.) rhizosphere microbiome","type":"article-journal","volume":"211"},"uris":["http://www.mendeley.com/documents/?uuid=0a9b48e1-9403-3c40-8fe0-f08c29f18f84"]}],"mendeley":{"formattedCitation":"(Geng et al., 2018)","plainTextFormattedCitation":"(Geng et al., 2018)","previouslyFormattedCitation":"(Geng et al., 2018)"},"properties":{"noteIndex":0},"schema":"https://github.com/citation-style-language/schema/raw/master/csl-citation.json"}</w:instrText>
      </w:r>
      <w:r w:rsidR="009B3D9C">
        <w:rPr>
          <w:rFonts w:cstheme="minorHAnsi"/>
          <w:bCs/>
        </w:rPr>
        <w:fldChar w:fldCharType="separate"/>
      </w:r>
      <w:r w:rsidR="009B3D9C" w:rsidRPr="00851ECE">
        <w:rPr>
          <w:rFonts w:cstheme="minorHAnsi"/>
          <w:bCs/>
          <w:noProof/>
        </w:rPr>
        <w:t>(Geng et al., 2018)</w:t>
      </w:r>
      <w:r w:rsidR="009B3D9C">
        <w:rPr>
          <w:rFonts w:cstheme="minorHAnsi"/>
          <w:bCs/>
        </w:rPr>
        <w:fldChar w:fldCharType="end"/>
      </w:r>
      <w:r w:rsidR="009B3D9C">
        <w:rPr>
          <w:rFonts w:cstheme="minorHAnsi"/>
          <w:bCs/>
        </w:rPr>
        <w:t xml:space="preserve">, </w:t>
      </w:r>
      <w:r w:rsidR="00AD3762">
        <w:rPr>
          <w:rFonts w:cstheme="minorHAnsi"/>
          <w:bCs/>
        </w:rPr>
        <w:t>causation of</w:t>
      </w:r>
      <w:r w:rsidR="00DB38D0">
        <w:rPr>
          <w:rFonts w:cstheme="minorHAnsi"/>
          <w:bCs/>
        </w:rPr>
        <w:t xml:space="preserve"> </w:t>
      </w:r>
      <w:r w:rsidR="00AA170F">
        <w:rPr>
          <w:rFonts w:cstheme="minorHAnsi"/>
          <w:bCs/>
        </w:rPr>
        <w:t xml:space="preserve">fruit blotch in </w:t>
      </w:r>
      <w:proofErr w:type="spellStart"/>
      <w:r w:rsidR="00AA170F">
        <w:rPr>
          <w:rFonts w:cstheme="minorHAnsi"/>
          <w:bCs/>
        </w:rPr>
        <w:t>cucurbitaceae</w:t>
      </w:r>
      <w:proofErr w:type="spellEnd"/>
      <w:r w:rsidR="00AA170F">
        <w:rPr>
          <w:rFonts w:cstheme="minorHAnsi"/>
          <w:bCs/>
        </w:rPr>
        <w:t xml:space="preserve"> </w:t>
      </w:r>
      <w:r w:rsidR="00AA170F">
        <w:rPr>
          <w:rFonts w:cstheme="minorHAnsi"/>
          <w:bCs/>
        </w:rPr>
        <w:fldChar w:fldCharType="begin" w:fldLock="1"/>
      </w:r>
      <w:r w:rsidR="00801EF2">
        <w:rPr>
          <w:rFonts w:cstheme="minorHAnsi"/>
          <w:bCs/>
        </w:rPr>
        <w:instrText>ADDIN CSL_CITATION {"citationItems":[{"id":"ITEM-1","itemData":{"DOI":"10.1016/J.BBRC.2022.05.071","ISSN":"0006-291X","PMID":"35636254","abstract":"RipAY, an effector protein from the plant bacterial pathogen Ralstonia solanacearum, exhibits γ-glutamyl cyclotransferase (GGCT) activity to degrade the host cellular glutathione (GSH) when stimulated by host eukaryotic-type thioredoxins (Trxs). Aave_4606 from Acidovorax citrulli, the causal agent of bacterial fruit blotch of cucurbit plants, shows significant homology to RipAY. Based on its homology, it was predicted that the GGCT activity of Aave_4606 is also stimulated by host Trxs. The GGCT activity of a recombinant Aave_4606 protein was investigated in the presence of various Trxs, such as yeast (ScTrx1), Arabidopsis thaliana (AtTrx-h1, AtTrx-h2, AtTrx-h3, and AtTrx-h5), or watermelon (Cla022460/ClTrx). Unlike RipAY, the GGCT activity of Aave_4606 is stimulated only by AtTrx-h1, AtTrx-h3, AtTrx-h5 and ClTrx from a watermelon, the primary host of A. citrulli, but not by ScTrx1, AtTrx-h2. Interestingly, GGCT activity of Aave_4606 is more efficiently stimulated by AtTrx-h1 and ClTrx than AtTrx-h5. These results suggested that Aave_4606 recognizes host-specific Trxs, which specifically activates the GGCT activity of Aave_4606 to decrease the host cellular GSH. These findings provide new insights into that effector is one of the host-range determinants for pathogenic bacteria via its host-dependent activation.","author":[{"dropping-particle":"","family":"Fujiwara","given":"Shoko","non-dropping-particle":"","parse-names":false,"suffix":""},{"dropping-particle":"","family":"Toshio","given":"Mana","non-dropping-particle":"","parse-names":false,"suffix":""},{"dropping-particle":"","family":"Nakayama","given":"Eri","non-dropping-particle":"","parse-names":false,"suffix":""},{"dropping-particle":"","family":"Tanaka","given":"Naotaka","non-dropping-particle":"","parse-names":false,"suffix":""},{"dropping-particle":"","family":"Tabuchi","given":"Mitsuaki","non-dropping-particle":"","parse-names":false,"suffix":""}],"container-title":"Biochemical and Biophysical Research Communications","id":"ITEM-1","issued":{"date-parts":[["2022","8","6"]]},"page":"41-48","publisher":"Academic Press","title":"Host-specific activation of a pathogen effector Aave_4606 from Acidovorax citrulli, the causal agent for bacterial fruit blotch","type":"article-journal","volume":"616"},"uris":["http://www.mendeley.com/documents/?uuid=9d7f742e-92ab-33b4-a430-6068874d39a0"]}],"mendeley":{"formattedCitation":"(Fujiwara et al., 2022)","plainTextFormattedCitation":"(Fujiwara et al., 2022)","previouslyFormattedCitation":"(Fujiwara et al., 2022)"},"properties":{"noteIndex":0},"schema":"https://github.com/citation-style-language/schema/raw/master/csl-citation.json"}</w:instrText>
      </w:r>
      <w:r w:rsidR="00AA170F">
        <w:rPr>
          <w:rFonts w:cstheme="minorHAnsi"/>
          <w:bCs/>
        </w:rPr>
        <w:fldChar w:fldCharType="separate"/>
      </w:r>
      <w:r w:rsidR="00AA170F" w:rsidRPr="00AA170F">
        <w:rPr>
          <w:rFonts w:cstheme="minorHAnsi"/>
          <w:bCs/>
          <w:noProof/>
        </w:rPr>
        <w:t>(Fujiwara et al., 2022)</w:t>
      </w:r>
      <w:r w:rsidR="00AA170F">
        <w:rPr>
          <w:rFonts w:cstheme="minorHAnsi"/>
          <w:bCs/>
        </w:rPr>
        <w:fldChar w:fldCharType="end"/>
      </w:r>
      <w:r w:rsidR="006307F1">
        <w:rPr>
          <w:rFonts w:cstheme="minorHAnsi"/>
          <w:bCs/>
        </w:rPr>
        <w:t xml:space="preserve">, and also resistance to </w:t>
      </w:r>
      <w:proofErr w:type="spellStart"/>
      <w:r w:rsidR="006307F1">
        <w:rPr>
          <w:rFonts w:cstheme="minorHAnsi"/>
          <w:bCs/>
        </w:rPr>
        <w:t>Fusarium</w:t>
      </w:r>
      <w:proofErr w:type="spellEnd"/>
      <w:r w:rsidR="006307F1">
        <w:rPr>
          <w:rFonts w:cstheme="minorHAnsi"/>
          <w:bCs/>
        </w:rPr>
        <w:t xml:space="preserve"> wilt disease in </w:t>
      </w:r>
      <w:proofErr w:type="spellStart"/>
      <w:r w:rsidR="006307F1">
        <w:rPr>
          <w:rFonts w:cstheme="minorHAnsi"/>
          <w:bCs/>
        </w:rPr>
        <w:t>cucurbitaceae</w:t>
      </w:r>
      <w:proofErr w:type="spellEnd"/>
      <w:r w:rsidR="006F1E52">
        <w:rPr>
          <w:bCs/>
        </w:rPr>
        <w:t xml:space="preserve">. </w:t>
      </w:r>
      <w:r w:rsidR="008106ED">
        <w:rPr>
          <w:bCs/>
        </w:rPr>
        <w:t>As environmental contexts like soil diversity levels can determine if the same strain can be detrimental or beneficial for plant development</w:t>
      </w:r>
      <w:r w:rsidR="007068B7">
        <w:rPr>
          <w:bCs/>
        </w:rPr>
        <w:t xml:space="preserve"> </w:t>
      </w:r>
      <w:r w:rsidR="007068B7">
        <w:rPr>
          <w:bCs/>
        </w:rPr>
        <w:fldChar w:fldCharType="begin" w:fldLock="1"/>
      </w:r>
      <w:r w:rsidR="008106ED">
        <w:rPr>
          <w:bCs/>
        </w:rPr>
        <w:instrText>ADDIN CSL_CITATION {"citationItems":[{"id":"ITEM-1","itemData":{"DOI":"10.1016/j.soilbio.2020.107893","ISSN":"0038-0717","author":[{"dropping-particle":"","family":"Beschoren","given":"Pedro","non-dropping-particle":"","parse-names":false,"suffix":""},{"dropping-particle":"","family":"Dirk","given":"Jan","non-dropping-particle":"","parse-names":false,"suffix":""},{"dropping-particle":"","family":"Elsas","given":"Van","non-dropping-particle":"","parse-names":false,"suffix":""},{"dropping-particle":"","family":"Mallon","given":"Cyrus","non-dropping-particle":"","parse-names":false,"suffix":""},{"dropping-particle":"","family":"Gustavo","given":"Luiz","non-dropping-particle":"","parse-names":false,"suffix":""},{"dropping-particle":"","family":"Maria","given":"Luciane","non-dropping-particle":"","parse-names":false,"suffix":""},{"dropping-particle":"","family":"Passaglia","given":"Pereira","non-dropping-particle":"","parse-names":false,"suffix":""}],"container-title":"Soil Biology and Biochemistry","id":"ITEM-1","issue":"September 2019","issued":{"date-parts":[["2020"]]},"page":"107893","publisher":"Elsevier Ltd","title":"Efficiency of probiotic traits in plant inoculation is determined by environmental constrains","type":"article-journal","volume":"148"},"uris":["http://www.mendeley.com/documents/?uuid=356cc03b-7b89-4a5f-aa24-db0552877eca"]}],"mendeley":{"formattedCitation":"(Beschoren et al., 2020)","plainTextFormattedCitation":"(Beschoren et al., 2020)","previouslyFormattedCitation":"(Beschoren et al., 2020)"},"properties":{"noteIndex":0},"schema":"https://github.com/citation-style-language/schema/raw/master/csl-citation.json"}</w:instrText>
      </w:r>
      <w:r w:rsidR="007068B7">
        <w:rPr>
          <w:bCs/>
        </w:rPr>
        <w:fldChar w:fldCharType="separate"/>
      </w:r>
      <w:r w:rsidR="007068B7" w:rsidRPr="007068B7">
        <w:rPr>
          <w:bCs/>
          <w:noProof/>
        </w:rPr>
        <w:t xml:space="preserve">(Beschoren et </w:t>
      </w:r>
      <w:r w:rsidR="007068B7" w:rsidRPr="007068B7">
        <w:rPr>
          <w:bCs/>
          <w:noProof/>
        </w:rPr>
        <w:lastRenderedPageBreak/>
        <w:t>al., 2020)</w:t>
      </w:r>
      <w:r w:rsidR="007068B7">
        <w:rPr>
          <w:bCs/>
        </w:rPr>
        <w:fldChar w:fldCharType="end"/>
      </w:r>
      <w:r w:rsidR="008106ED">
        <w:rPr>
          <w:bCs/>
        </w:rPr>
        <w:t>, having both  pathogenic and beneficial microorganisms on the same family is unsurprising.</w:t>
      </w:r>
    </w:p>
    <w:p w14:paraId="653E52CA" w14:textId="332CB464" w:rsidR="00EE0DDF" w:rsidRPr="00762944" w:rsidRDefault="009014DC" w:rsidP="008070CA">
      <w:pPr>
        <w:rPr>
          <w:color w:val="FF0000"/>
        </w:rPr>
      </w:pPr>
      <w:proofErr w:type="spellStart"/>
      <w:r>
        <w:rPr>
          <w:rFonts w:cstheme="minorHAnsi"/>
          <w:bCs/>
        </w:rPr>
        <w:t>Comamonadaceae</w:t>
      </w:r>
      <w:proofErr w:type="spellEnd"/>
      <w:r>
        <w:rPr>
          <w:rFonts w:cstheme="minorHAnsi"/>
          <w:bCs/>
        </w:rPr>
        <w:t xml:space="preserve"> are also important in digestive systems of animals with poor diets </w:t>
      </w:r>
      <w:r>
        <w:rPr>
          <w:bCs/>
        </w:rPr>
        <w:t xml:space="preserve"> </w:t>
      </w:r>
      <w:r>
        <w:rPr>
          <w:bCs/>
        </w:rPr>
        <w:fldChar w:fldCharType="begin" w:fldLock="1"/>
      </w:r>
      <w:r>
        <w:rPr>
          <w:bCs/>
        </w:rPr>
        <w:instrText>ADDIN CSL_CITATION {"citationItems":[{"id":"ITEM-1","itemData":{"DOI":"10.11646/zootaxa.3263.1.2","ISBN":"9783642301964","ISSN":"11755334","author":[{"dropping-particle":"","family":"Willems","given":"Anne","non-dropping-particle":"","parse-names":false,"suffix":""}],"chapter-number":"The Family","container-title":"The Prokaryotes","edition":"Fourth Edi","editor":[{"dropping-particle":"","family":"Rosenberg","given":"Eugene","non-dropping-particle":"","parse-names":false,"suffix":""},{"dropping-particle":"","family":"DeLong","given":"Edward F.","non-dropping-particle":"","parse-names":false,"suffix":""},{"dropping-particle":"","family":"Lory","given":"Stephen","non-dropping-particle":"","parse-names":false,"suffix":""},{"dropping-particle":"","family":"Stackebrandt","given":"Erko","non-dropping-particle":"","parse-names":false,"suffix":""},{"dropping-particle":"","family":"Thompson","given":"Fabiano","non-dropping-particle":"","parse-names":false,"suffix":""}],"id":"ITEM-1","issued":{"date-parts":[["2014"]]},"page":"777-851","publisher":"Springer Verlag Berlin Heidelberg","title":"The Prokaryotes","type":"chapter"},"uris":["http://www.mendeley.com/documents/?uuid=5412757d-d2f0-4423-a18d-36905665c577"]}],"mendeley":{"formattedCitation":"(Willems, 2014)","plainTextFormattedCitation":"(Willems, 2014)","previouslyFormattedCitation":"(Willems, 2014)"},"properties":{"noteIndex":0},"schema":"https://github.com/citation-style-language/schema/raw/master/csl-citation.json"}</w:instrText>
      </w:r>
      <w:r>
        <w:rPr>
          <w:bCs/>
        </w:rPr>
        <w:fldChar w:fldCharType="separate"/>
      </w:r>
      <w:r w:rsidRPr="00D13803">
        <w:rPr>
          <w:bCs/>
          <w:noProof/>
        </w:rPr>
        <w:t>(Willems, 2014)</w:t>
      </w:r>
      <w:r>
        <w:rPr>
          <w:bCs/>
        </w:rPr>
        <w:fldChar w:fldCharType="end"/>
      </w:r>
      <w:r>
        <w:rPr>
          <w:rFonts w:cstheme="minorHAnsi"/>
          <w:bCs/>
        </w:rPr>
        <w:t xml:space="preserve">, such as </w:t>
      </w:r>
      <w:r w:rsidR="008106ED">
        <w:rPr>
          <w:rFonts w:cstheme="minorHAnsi"/>
          <w:bCs/>
        </w:rPr>
        <w:t xml:space="preserve">herbivorous insects </w:t>
      </w:r>
      <w:r w:rsidR="00C86CA3">
        <w:rPr>
          <w:rFonts w:cstheme="minorHAnsi"/>
          <w:bCs/>
        </w:rPr>
        <w:t>and</w:t>
      </w:r>
      <w:r w:rsidR="008106ED">
        <w:rPr>
          <w:rFonts w:cstheme="minorHAnsi"/>
          <w:bCs/>
        </w:rPr>
        <w:t xml:space="preserve"> even algae-consuming carnivorous plants </w:t>
      </w:r>
      <w:r w:rsidR="008106ED">
        <w:rPr>
          <w:rFonts w:cstheme="minorHAnsi"/>
          <w:bCs/>
        </w:rPr>
        <w:fldChar w:fldCharType="begin" w:fldLock="1"/>
      </w:r>
      <w:r w:rsidR="0028647F">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106ED">
        <w:rPr>
          <w:rFonts w:cstheme="minorHAnsi"/>
          <w:bCs/>
        </w:rPr>
        <w:fldChar w:fldCharType="separate"/>
      </w:r>
      <w:r w:rsidR="008106ED" w:rsidRPr="008106ED">
        <w:rPr>
          <w:rFonts w:cstheme="minorHAnsi"/>
          <w:bCs/>
          <w:noProof/>
        </w:rPr>
        <w:t>(Sirová et al., 2018)</w:t>
      </w:r>
      <w:r w:rsidR="008106ED">
        <w:rPr>
          <w:rFonts w:cstheme="minorHAnsi"/>
          <w:bCs/>
        </w:rPr>
        <w:fldChar w:fldCharType="end"/>
      </w:r>
      <w:r>
        <w:rPr>
          <w:rFonts w:cstheme="minorHAnsi"/>
          <w:bCs/>
        </w:rPr>
        <w:t xml:space="preserve">. </w:t>
      </w:r>
      <w:proofErr w:type="spellStart"/>
      <w:r w:rsidR="008106ED">
        <w:rPr>
          <w:rFonts w:cstheme="minorHAnsi"/>
          <w:bCs/>
        </w:rPr>
        <w:t>Comamonadaceae</w:t>
      </w:r>
      <w:proofErr w:type="spellEnd"/>
      <w:r w:rsidR="008106ED">
        <w:rPr>
          <w:rFonts w:cstheme="minorHAnsi"/>
          <w:bCs/>
        </w:rPr>
        <w:t xml:space="preserve"> </w:t>
      </w:r>
      <w:r w:rsidR="00B7013A">
        <w:rPr>
          <w:rFonts w:cstheme="minorHAnsi"/>
          <w:bCs/>
        </w:rPr>
        <w:t>have been found to be abundant</w:t>
      </w:r>
      <w:r w:rsidR="009F628B">
        <w:rPr>
          <w:rFonts w:cstheme="minorHAnsi"/>
          <w:bCs/>
        </w:rPr>
        <w:t xml:space="preserve"> in </w:t>
      </w:r>
      <w:r w:rsidR="00B7013A">
        <w:rPr>
          <w:rFonts w:cstheme="minorHAnsi"/>
          <w:bCs/>
        </w:rPr>
        <w:t>the guts of the herbivore beetles</w:t>
      </w:r>
      <w:r>
        <w:rPr>
          <w:rFonts w:cstheme="minorHAnsi"/>
          <w:bCs/>
        </w:rPr>
        <w:t xml:space="preserve"> </w:t>
      </w:r>
      <w:proofErr w:type="spellStart"/>
      <w:r w:rsidR="00B7013A" w:rsidRPr="00AC5709">
        <w:rPr>
          <w:bCs/>
          <w:i/>
        </w:rPr>
        <w:t>Dactylispa</w:t>
      </w:r>
      <w:proofErr w:type="spellEnd"/>
      <w:r w:rsidR="00B7013A" w:rsidRPr="00AC5709">
        <w:rPr>
          <w:bCs/>
          <w:i/>
        </w:rPr>
        <w:t xml:space="preserve"> </w:t>
      </w:r>
      <w:proofErr w:type="spellStart"/>
      <w:r w:rsidR="00B7013A" w:rsidRPr="00AC5709">
        <w:rPr>
          <w:bCs/>
          <w:i/>
        </w:rPr>
        <w:t>xanthospila</w:t>
      </w:r>
      <w:proofErr w:type="spellEnd"/>
      <w:r w:rsidR="00B7013A">
        <w:rPr>
          <w:bCs/>
          <w:i/>
        </w:rPr>
        <w:t xml:space="preserve"> </w:t>
      </w:r>
      <w:r w:rsidR="00B7013A">
        <w:rPr>
          <w:bCs/>
        </w:rPr>
        <w:fldChar w:fldCharType="begin" w:fldLock="1"/>
      </w:r>
      <w:r w:rsidR="006E267A">
        <w:rPr>
          <w:bCs/>
        </w:rPr>
        <w:instrText>ADDIN CSL_CITATION {"citationItems":[{"id":"ITEM-1","itemData":{"DOI":"10.3897/BDJ.9.E62843","ISSN":"13142828","PMID":"34012315","abstract":"Microorganisms play an essential role in the growth and development of numerous insect species. In this study, the total DNA from the midgut of adults of Dactylispa xanthospila were isolated and bacterial 16S rRNA sequenced using the high-throughput Illumina MiSeq platform. Then, the composition and diversity of the midgut bacterial community were analysed with QIIME2. The results showed the midgut bacteria of D. xanthospila belong to 30 phyla, 64 classes, 135 orders, 207 families and 369 genera. At the phylum level, Proteobacteria, Bacteroidetes and Firmicutes were the dominant bacteria, accounting for 91.95%, 3.44% and 2.53%, respectively. The top five families are Enterobacteriaceae (69.51%), Caulobacteraceae (5.24%), Rhizobiaceae (4.61%), Sphingomonadaceae (4.23%) and Comamonadaceae (2.67%). The bacterial community’s primary functions are carbohydrate metabolism, amino acid metabolism and cofactor and vitamin metabolism, which are important for the nutritional requirements of plant-feeding insects.","author":[{"dropping-particle":"","family":"Cui","given":"Lixing","non-dropping-particle":"","parse-names":false,"suffix":""},{"dropping-particle":"","family":"Guo","given":"Qingyun","non-dropping-particle":"","parse-names":false,"suffix":""},{"dropping-particle":"","family":"Wang","given":"Xuexiong","non-dropping-particle":"","parse-names":false,"suffix":""},{"dropping-particle":"","family":"Duffy","given":"Kevin Jan","non-dropping-particle":"","parse-names":false,"suffix":""},{"dropping-particle":"","family":"Dai","given":"Xiaohua","non-dropping-particle":"","parse-names":false,"suffix":""}],"container-title":"Biodiversity Data Journal","id":"ITEM-1","issued":{"date-parts":[["2021"]]},"page":"1-16","publisher":"Pensoft Publishers","title":"Midgut bacterial diversity of a leaf-mining beetle, Dactylispa\nxanthospila (Gestro) (Coleoptera: Chrysomelidae: Cassidinae)","type":"article-journal","volume":"9"},"uris":["http://www.mendeley.com/documents/?uuid=ab003153-d92b-32c8-ba4d-6add2afa76f7"]}],"mendeley":{"formattedCitation":"(Cui et al., 2021)","plainTextFormattedCitation":"(Cui et al., 2021)","previouslyFormattedCitation":"(Cui et al., 2021)"},"properties":{"noteIndex":0},"schema":"https://github.com/citation-style-language/schema/raw/master/csl-citation.json"}</w:instrText>
      </w:r>
      <w:r w:rsidR="00B7013A">
        <w:rPr>
          <w:bCs/>
        </w:rPr>
        <w:fldChar w:fldCharType="separate"/>
      </w:r>
      <w:r w:rsidR="00B77DB9" w:rsidRPr="001F4E2E">
        <w:rPr>
          <w:bCs/>
          <w:noProof/>
        </w:rPr>
        <w:t>(Cui et al., 2021)</w:t>
      </w:r>
      <w:r w:rsidR="00B7013A">
        <w:rPr>
          <w:bCs/>
        </w:rPr>
        <w:fldChar w:fldCharType="end"/>
      </w:r>
      <w:r w:rsidR="00B7013A" w:rsidRPr="001F4E2E">
        <w:rPr>
          <w:bCs/>
        </w:rPr>
        <w:t xml:space="preserve">, </w:t>
      </w:r>
      <w:r w:rsidR="009F628B">
        <w:rPr>
          <w:bCs/>
        </w:rPr>
        <w:t xml:space="preserve">cycad-feeding </w:t>
      </w:r>
      <w:proofErr w:type="spellStart"/>
      <w:r w:rsidR="00B7013A" w:rsidRPr="001F4E2E">
        <w:rPr>
          <w:rStyle w:val="Emphasis"/>
          <w:color w:val="2A2A2A"/>
          <w:sz w:val="23"/>
          <w:szCs w:val="23"/>
          <w:bdr w:val="none" w:sz="0" w:space="0" w:color="auto" w:frame="1"/>
          <w:shd w:val="clear" w:color="auto" w:fill="FFFFFF"/>
        </w:rPr>
        <w:t>Rhopalotria</w:t>
      </w:r>
      <w:proofErr w:type="spellEnd"/>
      <w:r w:rsidR="00B7013A" w:rsidRPr="001F4E2E">
        <w:rPr>
          <w:rStyle w:val="Emphasis"/>
          <w:color w:val="2A2A2A"/>
          <w:sz w:val="23"/>
          <w:szCs w:val="23"/>
          <w:bdr w:val="none" w:sz="0" w:space="0" w:color="auto" w:frame="1"/>
          <w:shd w:val="clear" w:color="auto" w:fill="FFFFFF"/>
        </w:rPr>
        <w:t xml:space="preserve"> </w:t>
      </w:r>
      <w:proofErr w:type="spellStart"/>
      <w:r w:rsidR="00B7013A" w:rsidRPr="001F4E2E">
        <w:rPr>
          <w:rStyle w:val="Emphasis"/>
          <w:color w:val="2A2A2A"/>
          <w:sz w:val="23"/>
          <w:szCs w:val="23"/>
          <w:bdr w:val="none" w:sz="0" w:space="0" w:color="auto" w:frame="1"/>
          <w:shd w:val="clear" w:color="auto" w:fill="FFFFFF"/>
        </w:rPr>
        <w:t>furfuracea</w:t>
      </w:r>
      <w:proofErr w:type="spellEnd"/>
      <w:r w:rsidR="00B7013A" w:rsidRPr="001F4E2E">
        <w:rPr>
          <w:rStyle w:val="Emphasis"/>
          <w:color w:val="2A2A2A"/>
          <w:sz w:val="23"/>
          <w:szCs w:val="23"/>
          <w:bdr w:val="none" w:sz="0" w:space="0" w:color="auto" w:frame="1"/>
          <w:shd w:val="clear" w:color="auto" w:fill="FFFFFF"/>
        </w:rPr>
        <w:t xml:space="preserve"> </w:t>
      </w:r>
      <w:r w:rsidR="00B7013A" w:rsidRPr="001F4E2E">
        <w:rPr>
          <w:bCs/>
        </w:rPr>
        <w:t xml:space="preserve"> </w:t>
      </w:r>
      <w:r w:rsidR="00B7013A">
        <w:rPr>
          <w:bCs/>
        </w:rPr>
        <w:fldChar w:fldCharType="begin" w:fldLock="1"/>
      </w:r>
      <w:r w:rsidR="00B7013A" w:rsidRPr="001F4E2E">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w:instrText>
      </w:r>
      <w:r w:rsidR="00B7013A" w:rsidRPr="00B7013A">
        <w:rPr>
          <w:bCs/>
        </w:rPr>
        <w:instrText>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00B7013A">
        <w:rPr>
          <w:bCs/>
        </w:rPr>
        <w:fldChar w:fldCharType="separate"/>
      </w:r>
      <w:r w:rsidR="00B7013A" w:rsidRPr="00B7013A">
        <w:rPr>
          <w:bCs/>
          <w:noProof/>
        </w:rPr>
        <w:t>(Salzman et al., 2018)</w:t>
      </w:r>
      <w:r w:rsidR="00B7013A">
        <w:rPr>
          <w:bCs/>
        </w:rPr>
        <w:fldChar w:fldCharType="end"/>
      </w:r>
      <w:r w:rsidR="00B7013A">
        <w:rPr>
          <w:bCs/>
        </w:rPr>
        <w:t xml:space="preserve">, </w:t>
      </w:r>
      <w:proofErr w:type="spellStart"/>
      <w:r w:rsidR="00B7013A" w:rsidRPr="00B7013A">
        <w:rPr>
          <w:bCs/>
          <w:i/>
        </w:rPr>
        <w:t>Cryptocephalus</w:t>
      </w:r>
      <w:proofErr w:type="spellEnd"/>
      <w:r w:rsidR="00B7013A">
        <w:rPr>
          <w:bCs/>
          <w:i/>
        </w:rPr>
        <w:t xml:space="preserve"> </w:t>
      </w:r>
      <w:r w:rsidR="00B7013A">
        <w:rPr>
          <w:bCs/>
          <w:i/>
        </w:rPr>
        <w:fldChar w:fldCharType="begin" w:fldLock="1"/>
      </w:r>
      <w:r w:rsidR="009F628B">
        <w:rPr>
          <w:bCs/>
          <w:i/>
        </w:rP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rsidR="00B7013A">
        <w:rPr>
          <w:bCs/>
          <w:i/>
        </w:rPr>
        <w:fldChar w:fldCharType="separate"/>
      </w:r>
      <w:r w:rsidR="00B7013A" w:rsidRPr="00B7013A">
        <w:rPr>
          <w:bCs/>
          <w:noProof/>
        </w:rPr>
        <w:t>(Montagna et al., 2015)</w:t>
      </w:r>
      <w:r w:rsidR="00B7013A">
        <w:rPr>
          <w:bCs/>
          <w:i/>
        </w:rPr>
        <w:fldChar w:fldCharType="end"/>
      </w:r>
      <w:r w:rsidR="00B7013A">
        <w:rPr>
          <w:bCs/>
          <w:i/>
        </w:rPr>
        <w:t xml:space="preserve">, </w:t>
      </w:r>
      <w:r w:rsidR="009F628B">
        <w:rPr>
          <w:bCs/>
        </w:rPr>
        <w:t xml:space="preserve"> all life stages of </w:t>
      </w:r>
      <w:r w:rsidR="00B7013A">
        <w:rPr>
          <w:bCs/>
        </w:rPr>
        <w:t xml:space="preserve">the poor-diet </w:t>
      </w:r>
      <w:r w:rsidR="00B7013A" w:rsidRPr="00B77DB9">
        <w:rPr>
          <w:rFonts w:cstheme="minorHAnsi"/>
          <w:bCs/>
        </w:rPr>
        <w:t xml:space="preserve">dung beetle </w:t>
      </w:r>
      <w:proofErr w:type="spellStart"/>
      <w:r w:rsidR="00B7013A" w:rsidRPr="00B77DB9">
        <w:rPr>
          <w:i/>
        </w:rPr>
        <w:t>Onthophagus</w:t>
      </w:r>
      <w:proofErr w:type="spellEnd"/>
      <w:r w:rsidR="00B7013A" w:rsidRPr="00B77DB9">
        <w:rPr>
          <w:i/>
        </w:rPr>
        <w:t xml:space="preserve"> Taurus</w:t>
      </w:r>
      <w:r w:rsidR="00B7013A" w:rsidRPr="00B77DB9">
        <w:t xml:space="preserve"> </w:t>
      </w:r>
      <w:r w:rsidR="00B7013A" w:rsidRPr="00B77DB9">
        <w:fldChar w:fldCharType="begin" w:fldLock="1"/>
      </w:r>
      <w:r w:rsidR="00B7013A" w:rsidRPr="00B77DB9">
        <w:instrText>ADDIN CSL_CITATION {"citationItems":[{"id":"ITEM-1","itemData":{"DOI":"10.1371/JOURNAL.PONE.0079061","ISSN":"1932-6203","PMID":"24223880","abstract":"Insects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ONE","id":"ITEM-1","issue":"11","issued":{"date-parts":[["2013","11"]]},"page":"e79061","publisher":"Public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Scarabaeidae)","type":"article-journal","volume":"8"},"uris":["http://www.mendeley.com/documents/?uuid=7a6af91a-3228-362b-82a4-6160deec7626"]}],"mendeley":{"formattedCitation":"(Estes et al., 2013)","plainTextFormattedCitation":"(Estes et al., 2013)","previouslyFormattedCitation":"(Estes et al., 2013)"},"properties":{"noteIndex":0},"schema":"https://github.com/citation-style-language/schema/raw/master/csl-citation.json"}</w:instrText>
      </w:r>
      <w:r w:rsidR="00B7013A" w:rsidRPr="00B77DB9">
        <w:fldChar w:fldCharType="separate"/>
      </w:r>
      <w:r w:rsidR="00B7013A" w:rsidRPr="00B77DB9">
        <w:rPr>
          <w:noProof/>
        </w:rPr>
        <w:t>(Estes et al., 2013)</w:t>
      </w:r>
      <w:r w:rsidR="00B7013A" w:rsidRPr="00B77DB9">
        <w:fldChar w:fldCharType="end"/>
      </w:r>
      <w:r w:rsidR="009F628B" w:rsidRPr="00B77DB9">
        <w:t>,</w:t>
      </w:r>
      <w:r w:rsidR="00B7013A" w:rsidRPr="00B77DB9">
        <w:t xml:space="preserve"> besides </w:t>
      </w:r>
      <w:r w:rsidR="009F628B" w:rsidRPr="00B77DB9">
        <w:t xml:space="preserve">larval stages of </w:t>
      </w:r>
      <w:r w:rsidR="00B7013A" w:rsidRPr="00B77DB9">
        <w:t>Lepidoptera</w:t>
      </w:r>
      <w:r w:rsidR="009F628B" w:rsidRPr="00B77DB9">
        <w:t xml:space="preserve"> </w:t>
      </w:r>
      <w:proofErr w:type="spellStart"/>
      <w:r w:rsidR="009F628B" w:rsidRPr="00B77DB9">
        <w:rPr>
          <w:bCs/>
          <w:i/>
        </w:rPr>
        <w:t>Trichoplusia</w:t>
      </w:r>
      <w:proofErr w:type="spellEnd"/>
      <w:r w:rsidR="009F628B" w:rsidRPr="00B77DB9">
        <w:rPr>
          <w:bCs/>
          <w:i/>
        </w:rPr>
        <w:t xml:space="preserve"> </w:t>
      </w:r>
      <w:proofErr w:type="spellStart"/>
      <w:r w:rsidR="009F628B" w:rsidRPr="00B77DB9">
        <w:rPr>
          <w:bCs/>
          <w:i/>
        </w:rPr>
        <w:t>ni</w:t>
      </w:r>
      <w:proofErr w:type="spellEnd"/>
      <w:r w:rsidR="009F628B" w:rsidRPr="00B77DB9">
        <w:rPr>
          <w:bCs/>
        </w:rPr>
        <w:t xml:space="preserve"> </w:t>
      </w:r>
      <w:r w:rsidR="009F628B" w:rsidRPr="00B77DB9">
        <w:rPr>
          <w:bCs/>
        </w:rPr>
        <w:fldChar w:fldCharType="begin" w:fldLock="1"/>
      </w:r>
      <w:r w:rsidR="009F628B" w:rsidRPr="00B77DB9">
        <w:rPr>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9F628B" w:rsidRPr="00B77DB9">
        <w:rPr>
          <w:bCs/>
        </w:rPr>
        <w:fldChar w:fldCharType="separate"/>
      </w:r>
      <w:r w:rsidR="009F628B" w:rsidRPr="00B77DB9">
        <w:rPr>
          <w:bCs/>
          <w:noProof/>
        </w:rPr>
        <w:t>(Leite-Mondin et al., 2021)</w:t>
      </w:r>
      <w:r w:rsidR="009F628B" w:rsidRPr="00B77DB9">
        <w:rPr>
          <w:bCs/>
        </w:rPr>
        <w:fldChar w:fldCharType="end"/>
      </w:r>
      <w:r w:rsidR="009F628B" w:rsidRPr="00B77DB9">
        <w:rPr>
          <w:bCs/>
        </w:rPr>
        <w:t xml:space="preserve">, cycad-feeding </w:t>
      </w:r>
      <w:proofErr w:type="spellStart"/>
      <w:r w:rsidR="009F628B" w:rsidRPr="00B77DB9">
        <w:rPr>
          <w:bCs/>
          <w:i/>
        </w:rPr>
        <w:t>Chilades</w:t>
      </w:r>
      <w:proofErr w:type="spellEnd"/>
      <w:r w:rsidR="009F628B" w:rsidRPr="00B77DB9">
        <w:rPr>
          <w:bCs/>
          <w:i/>
        </w:rPr>
        <w:t xml:space="preserve"> </w:t>
      </w:r>
      <w:proofErr w:type="spellStart"/>
      <w:r w:rsidR="009F628B" w:rsidRPr="00B77DB9">
        <w:rPr>
          <w:bCs/>
          <w:i/>
        </w:rPr>
        <w:t>pandava</w:t>
      </w:r>
      <w:proofErr w:type="spellEnd"/>
      <w:r w:rsidR="009F628B" w:rsidRPr="00B77DB9">
        <w:rPr>
          <w:bCs/>
        </w:rPr>
        <w:t xml:space="preserve">  </w:t>
      </w:r>
      <w:r w:rsidR="009F628B" w:rsidRPr="00B77DB9">
        <w:rPr>
          <w:bCs/>
        </w:rPr>
        <w:fldChar w:fldCharType="begin" w:fldLock="1"/>
      </w:r>
      <w:r w:rsidR="009F628B" w:rsidRPr="00B77DB9">
        <w:rPr>
          <w:bCs/>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009F628B" w:rsidRPr="00B77DB9">
        <w:rPr>
          <w:bCs/>
        </w:rPr>
        <w:fldChar w:fldCharType="separate"/>
      </w:r>
      <w:r w:rsidR="009F628B" w:rsidRPr="00B77DB9">
        <w:rPr>
          <w:bCs/>
          <w:noProof/>
        </w:rPr>
        <w:t>(Salzman et al., 2018)</w:t>
      </w:r>
      <w:r w:rsidR="009F628B" w:rsidRPr="00B77DB9">
        <w:rPr>
          <w:bCs/>
        </w:rPr>
        <w:fldChar w:fldCharType="end"/>
      </w:r>
      <w:r w:rsidR="009F628B" w:rsidRPr="00B77DB9">
        <w:rPr>
          <w:bCs/>
        </w:rPr>
        <w:t xml:space="preserve">, </w:t>
      </w:r>
      <w:proofErr w:type="spellStart"/>
      <w:r w:rsidR="009F628B" w:rsidRPr="00B77DB9">
        <w:rPr>
          <w:rFonts w:ascii="Arial" w:hAnsi="Arial" w:cs="Arial"/>
          <w:sz w:val="21"/>
          <w:szCs w:val="21"/>
          <w:shd w:val="clear" w:color="auto" w:fill="FFFFFF"/>
        </w:rPr>
        <w:t>pyralid</w:t>
      </w:r>
      <w:proofErr w:type="spellEnd"/>
      <w:r w:rsidR="009F628B" w:rsidRPr="00B77DB9">
        <w:rPr>
          <w:rFonts w:ascii="Arial" w:hAnsi="Arial" w:cs="Arial"/>
          <w:sz w:val="21"/>
          <w:szCs w:val="21"/>
          <w:shd w:val="clear" w:color="auto" w:fill="FFFFFF"/>
        </w:rPr>
        <w:t xml:space="preserve"> moths</w:t>
      </w:r>
      <w:r w:rsidR="009F628B" w:rsidRPr="00B77DB9">
        <w:rPr>
          <w:bCs/>
        </w:rPr>
        <w:t xml:space="preserve"> </w:t>
      </w:r>
      <w:r w:rsidR="009F628B" w:rsidRPr="00B77DB9">
        <w:rPr>
          <w:bCs/>
        </w:rPr>
        <w:fldChar w:fldCharType="begin" w:fldLock="1"/>
      </w:r>
      <w:r w:rsidR="00B77DB9" w:rsidRPr="00B77DB9">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009F628B" w:rsidRPr="00B77DB9">
        <w:rPr>
          <w:bCs/>
        </w:rPr>
        <w:fldChar w:fldCharType="separate"/>
      </w:r>
      <w:r w:rsidR="009F628B" w:rsidRPr="00B77DB9">
        <w:rPr>
          <w:bCs/>
          <w:noProof/>
        </w:rPr>
        <w:t>(Zhu et al., 2021)</w:t>
      </w:r>
      <w:r w:rsidR="009F628B" w:rsidRPr="00B77DB9">
        <w:rPr>
          <w:bCs/>
        </w:rPr>
        <w:fldChar w:fldCharType="end"/>
      </w:r>
      <w:r w:rsidR="009F628B" w:rsidRPr="00B77DB9">
        <w:rPr>
          <w:bCs/>
        </w:rPr>
        <w:t xml:space="preserve">, the sap-feeding white fly </w:t>
      </w:r>
      <w:proofErr w:type="spellStart"/>
      <w:r w:rsidR="009F628B" w:rsidRPr="00B77DB9">
        <w:rPr>
          <w:bCs/>
          <w:i/>
        </w:rPr>
        <w:t>Bemisia</w:t>
      </w:r>
      <w:proofErr w:type="spellEnd"/>
      <w:r w:rsidR="009F628B" w:rsidRPr="00B77DB9">
        <w:rPr>
          <w:bCs/>
          <w:i/>
        </w:rPr>
        <w:t xml:space="preserve"> </w:t>
      </w:r>
      <w:proofErr w:type="spellStart"/>
      <w:r w:rsidR="009F628B" w:rsidRPr="00B77DB9">
        <w:rPr>
          <w:bCs/>
          <w:i/>
        </w:rPr>
        <w:t>tabaci</w:t>
      </w:r>
      <w:proofErr w:type="spellEnd"/>
      <w:r w:rsidR="009F628B" w:rsidRPr="00B77DB9">
        <w:rPr>
          <w:bCs/>
          <w:i/>
        </w:rPr>
        <w:t xml:space="preserve"> </w:t>
      </w:r>
      <w:r w:rsidR="009F628B" w:rsidRPr="00B77DB9">
        <w:rPr>
          <w:bCs/>
        </w:rPr>
        <w:fldChar w:fldCharType="begin" w:fldLock="1"/>
      </w:r>
      <w:r w:rsidR="009F628B" w:rsidRPr="00B77DB9">
        <w:rPr>
          <w:bCs/>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009F628B" w:rsidRPr="00B77DB9">
        <w:rPr>
          <w:bCs/>
        </w:rPr>
        <w:fldChar w:fldCharType="separate"/>
      </w:r>
      <w:r w:rsidR="009F628B" w:rsidRPr="00B77DB9">
        <w:rPr>
          <w:bCs/>
          <w:noProof/>
        </w:rPr>
        <w:t>(Santos-Garcia et al., 2020)</w:t>
      </w:r>
      <w:r w:rsidR="009F628B" w:rsidRPr="00B77DB9">
        <w:rPr>
          <w:bCs/>
        </w:rPr>
        <w:fldChar w:fldCharType="end"/>
      </w:r>
      <w:r w:rsidR="00C33ED1" w:rsidRPr="00B77DB9">
        <w:rPr>
          <w:bCs/>
        </w:rPr>
        <w:t xml:space="preserve">, and the springtail </w:t>
      </w:r>
      <w:proofErr w:type="spellStart"/>
      <w:r w:rsidR="00C33ED1" w:rsidRPr="00B77DB9">
        <w:rPr>
          <w:i/>
        </w:rPr>
        <w:t>Orchesella</w:t>
      </w:r>
      <w:proofErr w:type="spellEnd"/>
      <w:r w:rsidR="00C33ED1" w:rsidRPr="00B77DB9">
        <w:rPr>
          <w:i/>
        </w:rPr>
        <w:t xml:space="preserve"> </w:t>
      </w:r>
      <w:proofErr w:type="spellStart"/>
      <w:r w:rsidR="00C33ED1" w:rsidRPr="00B77DB9">
        <w:rPr>
          <w:i/>
        </w:rPr>
        <w:t>cincta</w:t>
      </w:r>
      <w:proofErr w:type="spellEnd"/>
      <w:r w:rsidR="00C33ED1" w:rsidRPr="00B77DB9">
        <w:t xml:space="preserve"> </w:t>
      </w:r>
      <w:r w:rsidR="00C33ED1" w:rsidRPr="00B77DB9">
        <w:fldChar w:fldCharType="begin" w:fldLock="1"/>
      </w:r>
      <w:r w:rsidR="00C33ED1" w:rsidRPr="00B77DB9">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00C33ED1" w:rsidRPr="00B77DB9">
        <w:fldChar w:fldCharType="separate"/>
      </w:r>
      <w:r w:rsidR="00C33ED1" w:rsidRPr="00B77DB9">
        <w:rPr>
          <w:noProof/>
        </w:rPr>
        <w:t>(Bahrndorff et al., 2018)</w:t>
      </w:r>
      <w:r w:rsidR="00C33ED1" w:rsidRPr="00B77DB9">
        <w:fldChar w:fldCharType="end"/>
      </w:r>
      <w:r w:rsidR="00C33ED1" w:rsidRPr="00B77DB9">
        <w:t xml:space="preserve">. Therefore, it is very </w:t>
      </w:r>
      <w:r w:rsidR="00B77DB9">
        <w:t>likely</w:t>
      </w:r>
      <w:r w:rsidR="00C33ED1" w:rsidRPr="00B77DB9">
        <w:t xml:space="preserve"> that members of this family are </w:t>
      </w:r>
      <w:r w:rsidR="007068B7">
        <w:t xml:space="preserve">actively </w:t>
      </w:r>
      <w:r w:rsidR="00C33ED1" w:rsidRPr="00B77DB9">
        <w:t>shared and transferred between plants and herbivores, having significant roles in</w:t>
      </w:r>
      <w:r w:rsidR="007068B7">
        <w:t xml:space="preserve"> health and disease for</w:t>
      </w:r>
      <w:r w:rsidR="00C33ED1" w:rsidRPr="00B77DB9">
        <w:t xml:space="preserve"> both ho</w:t>
      </w:r>
      <w:r w:rsidR="004C6CBF" w:rsidRPr="00B77DB9">
        <w:t>s</w:t>
      </w:r>
      <w:r w:rsidR="00C33ED1" w:rsidRPr="00B77DB9">
        <w:t>ts</w:t>
      </w:r>
      <w:r w:rsidR="00B77DB9">
        <w:t>.</w:t>
      </w:r>
      <w:r w:rsidR="00C33ED1">
        <w:t xml:space="preserve"> </w:t>
      </w:r>
      <w:r w:rsidR="00B77DB9">
        <w:t>T</w:t>
      </w:r>
      <w:r w:rsidR="00C33ED1">
        <w:t xml:space="preserve">his can increase </w:t>
      </w:r>
      <w:proofErr w:type="spellStart"/>
      <w:r w:rsidR="00B77DB9">
        <w:t>Comamonadaceae’s</w:t>
      </w:r>
      <w:proofErr w:type="spellEnd"/>
      <w:r w:rsidR="00C33ED1">
        <w:t xml:space="preserve"> niche breath and dispersal</w:t>
      </w:r>
      <w:r w:rsidR="003D1BB9">
        <w:t xml:space="preserve">, similarly to what happens in </w:t>
      </w:r>
      <w:proofErr w:type="spellStart"/>
      <w:r w:rsidR="003D1BB9">
        <w:t>Enterobacteriaceae</w:t>
      </w:r>
      <w:proofErr w:type="spellEnd"/>
      <w:r w:rsidR="00762944">
        <w:t xml:space="preserve"> and </w:t>
      </w:r>
      <w:proofErr w:type="spellStart"/>
      <w:r w:rsidR="00762944">
        <w:t>Pseudomonadaceae</w:t>
      </w:r>
      <w:proofErr w:type="spellEnd"/>
      <w:r w:rsidR="003D1BB9">
        <w:t>, which are also very common and highly function</w:t>
      </w:r>
      <w:r w:rsidR="007068B7">
        <w:t>al</w:t>
      </w:r>
      <w:r w:rsidR="003D1BB9">
        <w:t xml:space="preserve"> in both roots and guts</w:t>
      </w:r>
      <w:r w:rsidR="007068B7">
        <w:t xml:space="preserve"> </w:t>
      </w:r>
      <w:r w:rsidR="007068B7">
        <w:fldChar w:fldCharType="begin" w:fldLock="1"/>
      </w:r>
      <w:r w:rsidR="007068B7">
        <w:instrText>ADDIN CSL_CITATION {"citationItems":[{"id":"ITEM-1","itemData":{"DOI":"10.1038/s43705-022-00127-2","ISSN":"2730-6151","author":[{"dropping-particle":"","family":"Brennan","given":"Fiona P.","non-dropping-particle":"","parse-names":false,"suffix":""},{"dropping-particle":"","family":"Alsanius","given":"Beatrix W.","non-dropping-particle":"","parse-names":false,"suffix":""},{"dropping-particle":"","family":"Allende","given":"Ana","non-dropping-particle":"","parse-names":false,"suffix":""},{"dropping-particle":"","family":"Burgess","given":"Catherine M.","non-dropping-particle":"","parse-names":false,"suffix":""},{"dropping-particle":"","family":"Moreira","given":"Helena","non-dropping-particle":"","parse-names":false,"suffix":""},{"dropping-particle":"","family":"Johannessen","given":"Gro S.","non-dropping-particle":"","parse-names":false,"suffix":""},{"dropping-particle":"","family":"Castro","given":"Paula M. L.","non-dropping-particle":"","parse-names":false,"suffix":""},{"dropping-particle":"","family":"Uyttendaele","given":"Mieke","non-dropping-particle":"","parse-names":false,"suffix":""},{"dropping-particle":"","family":"Truchado","given":"Pilar","non-dropping-particle":"","parse-names":false,"suffix":""},{"dropping-particle":"","family":"Holden","given":"Nicola J.","non-dropping-particle":"","parse-names":false,"suffix":""}],"container-title":"ISME Communications 2022 2:1","id":"ITEM-1","issue":"1","issued":{"date-parts":[["2022","5","19"]]},"page":"1-6","publisher":"Nature Publishing Group","title":"Harnessing agricultural microbiomes for human pathogen control","type":"article-journal","volume":"2"},"uris":["http://www.mendeley.com/documents/?uuid=4749222e-3e89-310d-9fda-b72249206642"]},{"id":"ITEM-2","itemData":{"DOI":"10.1371/journal.pone.0116020","author":[{"dropping-particle":"","family":"Costa","given":"Pedro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one","id":"ITEM-2","issue":"12","issued":{"date-parts":[["2014"]]},"page":"1-25","title":"A Model to Explain Plant Growth Promotion Traits : A Multivariate Analysis of 2 , 211 Bacterial Isolates","type":"article-journal","volume":"9"},"uris":["http://www.mendeley.com/documents/?uuid=accefc21-c133-4e81-ab54-a0aff253602d"]}],"mendeley":{"formattedCitation":"(Brennan et al., 2022; Costa et al., 2014)","plainTextFormattedCitation":"(Brennan et al., 2022; Costa et al., 2014)","previouslyFormattedCitation":"(Brennan et al., 2022; Costa et al., 2014)"},"properties":{"noteIndex":0},"schema":"https://github.com/citation-style-language/schema/raw/master/csl-citation.json"}</w:instrText>
      </w:r>
      <w:r w:rsidR="007068B7">
        <w:fldChar w:fldCharType="separate"/>
      </w:r>
      <w:r w:rsidR="007068B7" w:rsidRPr="007068B7">
        <w:rPr>
          <w:noProof/>
        </w:rPr>
        <w:t>(Brennan et al., 2022; Costa et al., 2014)</w:t>
      </w:r>
      <w:r w:rsidR="007068B7">
        <w:fldChar w:fldCharType="end"/>
      </w:r>
      <w:r w:rsidR="00C33ED1">
        <w:t>.</w:t>
      </w:r>
      <w:r w:rsidR="004A0D6D">
        <w:t xml:space="preserve"> </w:t>
      </w:r>
      <w:r w:rsidR="00EE0DDF">
        <w:t>For example</w:t>
      </w:r>
      <w:r w:rsidR="00EE0DDF" w:rsidRPr="00EE0DDF">
        <w:rPr>
          <w:i/>
        </w:rPr>
        <w:t xml:space="preserve">, Enterobacter </w:t>
      </w:r>
      <w:proofErr w:type="spellStart"/>
      <w:r w:rsidR="00EE0DDF" w:rsidRPr="00EE0DDF">
        <w:rPr>
          <w:i/>
        </w:rPr>
        <w:t>ludwigii</w:t>
      </w:r>
      <w:proofErr w:type="spellEnd"/>
      <w:r w:rsidR="00EE0DDF">
        <w:t xml:space="preserve"> was isolated from oral secretion of the </w:t>
      </w:r>
      <w:proofErr w:type="spellStart"/>
      <w:r w:rsidR="00EE0DDF">
        <w:t>fruitworm</w:t>
      </w:r>
      <w:proofErr w:type="spellEnd"/>
      <w:r w:rsidR="00EE0DDF">
        <w:t xml:space="preserve"> </w:t>
      </w:r>
      <w:proofErr w:type="spellStart"/>
      <w:r w:rsidR="00EE0DDF" w:rsidRPr="00EE0DDF">
        <w:rPr>
          <w:i/>
        </w:rPr>
        <w:t>Helicoverpa</w:t>
      </w:r>
      <w:proofErr w:type="spellEnd"/>
      <w:r w:rsidR="00EE0DDF" w:rsidRPr="00EE0DDF">
        <w:rPr>
          <w:i/>
        </w:rPr>
        <w:t xml:space="preserve"> </w:t>
      </w:r>
      <w:proofErr w:type="spellStart"/>
      <w:r w:rsidR="00EE0DDF" w:rsidRPr="00EE0DDF">
        <w:rPr>
          <w:i/>
        </w:rPr>
        <w:t>zea</w:t>
      </w:r>
      <w:proofErr w:type="spellEnd"/>
      <w:r w:rsidR="00EE0DDF">
        <w:t xml:space="preserve">, and its inoculation on tomato plants increased plant fruit and seed production compared to non-inoculated controls </w:t>
      </w:r>
      <w:r w:rsidR="00EE0DDF">
        <w:fldChar w:fldCharType="begin" w:fldLock="1"/>
      </w:r>
      <w:r w:rsidR="00B03498">
        <w:instrText>ADDIN CSL_CITATION {"citationItems":[{"id":"ITEM-1","itemData":{"DOI":"10.1007/S11829-018-9634-9/FIGURES/6","ISSN":"18728847","abstract":"Insect herbivores possess a diverse and abundant gut microbiota that may influence plant growth in nature. The application of plant beneficial bacteria to improve agricultural production and soil quality has long been of interest. Thus, these insect-associated microbiota have the potential to be developed into effective bio-fertilizers. The bacterium, Enterobacter ludwigii, was isolated from the regurgitant of field-collected tomato fruitworm, Helicoverpa zea. The bacterium can be secreted by the insect onto tomato seeds during fruit feeding and is also commonly found in the soil. We applied E. ludwigii to germinated tomato seeds and measured tomato plant growth and productivity under controlled greenhouse conditions. Since there are often trade-offs between plant growth and plant defenses, we examined whether the E. ludwigii-mediated faster growth corresponds with weaker anti-herbivore defenses. When E. ludwigii was applied to germinated tomato seeds, the plants exhibited faster root, shoot and hypocotyl growth, and produced more fruits and seeds than untreated control plants. The plants treated with bacteria exhibited the same activity levels of two key enzymes involved in anti-herbivore defenses, polyphenol oxidase and peroxidase, and induced the same levels of mortality and growth inhibition in H. zea larvae as untreated plants. Thus, our results demonstrate that the application of E. ludwigii to seeds can promote tomato plant growth and yield without compromising anti-herbivore defenses.","author":[{"dropping-particle":"","family":"Pan","given":"Qinjian","non-dropping-particle":"","parse-names":false,"suffix":""},{"dropping-particle":"","family":"Shikano","given":"Ikkei","non-dropping-particle":"","parse-names":false,"suffix":""},{"dropping-particle":"","family":"Hoover","given":"Kelli","non-dropping-particle":"","parse-names":false,"suffix":""},{"dropping-particle":"","family":"Liu","given":"Tong Xian","non-dropping-particle":"","parse-names":false,"suffix":""},{"dropping-particle":"","family":"Felton","given":"Gary W.","non-dropping-particle":"","parse-names":false,"suffix":""}],"container-title":"Arthropod-Plant Interactions","id":"ITEM-1","issue":"2","issued":{"date-parts":[["2019","4","1"]]},"page":"271-278","publisher":"Springer Netherlands","title":"Enterobacter ludwigii, isolated from the gut microbiota of Helicoverpa zea, promotes tomato plant growth and yield without compromising anti-herbivore defenses","type":"article-journal","volume":"13"},"uris":["http://www.mendeley.com/documents/?uuid=277a7e9d-e0ad-3f57-ab57-a38c7756bc84"]}],"mendeley":{"formattedCitation":"(Pan et al., 2019)","plainTextFormattedCitation":"(Pan et al., 2019)","previouslyFormattedCitation":"(Pan et al., 2019)"},"properties":{"noteIndex":0},"schema":"https://github.com/citation-style-language/schema/raw/master/csl-citation.json"}</w:instrText>
      </w:r>
      <w:r w:rsidR="00EE0DDF">
        <w:fldChar w:fldCharType="separate"/>
      </w:r>
      <w:r w:rsidR="00EE0DDF" w:rsidRPr="00EE0DDF">
        <w:rPr>
          <w:noProof/>
        </w:rPr>
        <w:t>(Pan et al., 2019)</w:t>
      </w:r>
      <w:r w:rsidR="00EE0DDF">
        <w:fldChar w:fldCharType="end"/>
      </w:r>
      <w:r w:rsidR="00B03498">
        <w:t>.</w:t>
      </w:r>
      <w:r w:rsidR="007068B7">
        <w:t xml:space="preserve"> </w:t>
      </w:r>
      <w:r w:rsidR="00762944">
        <w:t xml:space="preserve">A </w:t>
      </w:r>
      <w:r w:rsidR="00762944" w:rsidRPr="00762944">
        <w:t>Pseudomonas</w:t>
      </w:r>
      <w:r w:rsidR="00762944">
        <w:t xml:space="preserve"> strain isolated from </w:t>
      </w:r>
      <w:proofErr w:type="spellStart"/>
      <w:r w:rsidR="00762944" w:rsidRPr="00762944">
        <w:rPr>
          <w:i/>
        </w:rPr>
        <w:t>Plutella</w:t>
      </w:r>
      <w:proofErr w:type="spellEnd"/>
      <w:r w:rsidR="00762944">
        <w:t xml:space="preserve"> moths larvae guts has shown to increase tomato growth and exhibit trains like </w:t>
      </w:r>
      <w:proofErr w:type="spellStart"/>
      <w:r w:rsidR="00762944">
        <w:t>tricalcium</w:t>
      </w:r>
      <w:proofErr w:type="spellEnd"/>
      <w:r w:rsidR="00762944">
        <w:t xml:space="preserve"> phosphate solubilization and production of </w:t>
      </w:r>
      <w:proofErr w:type="spellStart"/>
      <w:r w:rsidR="00762944" w:rsidRPr="00762944">
        <w:t>indole</w:t>
      </w:r>
      <w:proofErr w:type="spellEnd"/>
      <w:r w:rsidR="00762944" w:rsidRPr="00762944">
        <w:t xml:space="preserve"> 3-acetic acid</w:t>
      </w:r>
      <w:r w:rsidR="00762944">
        <w:t xml:space="preserve"> </w:t>
      </w:r>
      <w:r w:rsidR="00762944">
        <w:fldChar w:fldCharType="begin" w:fldLock="1"/>
      </w:r>
      <w:r w:rsidR="00762944">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rsidR="00762944">
        <w:fldChar w:fldCharType="separate"/>
      </w:r>
      <w:r w:rsidR="00762944" w:rsidRPr="00762944">
        <w:rPr>
          <w:noProof/>
        </w:rPr>
        <w:t>(Indiragandhi et al., 2008)</w:t>
      </w:r>
      <w:r w:rsidR="00762944">
        <w:fldChar w:fldCharType="end"/>
      </w:r>
      <w:r w:rsidR="00762944">
        <w:t xml:space="preserve">, traits critical for plant growth promotion </w:t>
      </w:r>
      <w:r w:rsidR="00762944">
        <w:fldChar w:fldCharType="begin" w:fldLock="1"/>
      </w:r>
      <w:r w:rsidR="00762944">
        <w:instrText>ADDIN CSL_CITATION {"citationItems":[{"id":"ITEM-1","itemData":{"DOI":"10.1371/journal.pone.0116020","author":[{"dropping-particle":"","family":"Costa","given":"Pedro B","non-dropping-particle":"","parse-names":false,"suffix":""},{"dropping-particle":"","family":"Granada","given":"Camille E","non-dropping-particle":"","parse-names":false,"suffix":""},{"dropping-particle":"","family":"Ambrosini","given":"Adriana","non-dropping-particle":"","parse-names":false,"suffix":""},{"dropping-particle":"","family":"Moreira","given":"Fernanda","non-dropping-particle":"","parse-names":false,"suffix":""},{"dropping-particle":"","family":"Souza","given":"Rocheli","non-dropping-particle":"","parse-names":false,"suffix":""},{"dropping-particle":"","family":"Passos","given":"João Frederico M","non-dropping-particle":"","parse-names":false,"suffix":""},{"dropping-particle":"","family":"Arruda","given":"Letícia","non-dropping-particle":"","parse-names":false,"suffix":""},{"dropping-particle":"","family":"Passaglia","given":"Luciane Maria P.","non-dropping-particle":"","parse-names":false,"suffix":""}],"container-title":"PloS one","id":"ITEM-1","issue":"12","issued":{"date-parts":[["2014"]]},"page":"1-25","title":"A Model to Explain Plant Growth Promotion Traits : A Multivariate Analysis of 2 , 211 Bacterial Isolates","type":"article-journal","volume":"9"},"uris":["http://www.mendeley.com/documents/?uuid=accefc21-c133-4e81-ab54-a0aff253602d"]}],"mendeley":{"formattedCitation":"(Costa et al., 2014)","plainTextFormattedCitation":"(Costa et al., 2014)"},"properties":{"noteIndex":0},"schema":"https://github.com/citation-style-language/schema/raw/master/csl-citation.json"}</w:instrText>
      </w:r>
      <w:r w:rsidR="00762944">
        <w:fldChar w:fldCharType="separate"/>
      </w:r>
      <w:r w:rsidR="00762944" w:rsidRPr="00762944">
        <w:rPr>
          <w:noProof/>
        </w:rPr>
        <w:t>(Costa et al., 2014)</w:t>
      </w:r>
      <w:r w:rsidR="00762944">
        <w:fldChar w:fldCharType="end"/>
      </w:r>
      <w:r w:rsidR="00762944">
        <w:t xml:space="preserve">. </w:t>
      </w:r>
      <w:r w:rsidR="00762944" w:rsidRPr="00762944">
        <w:rPr>
          <w:color w:val="FF0000"/>
        </w:rPr>
        <w:t xml:space="preserve">The fact that </w:t>
      </w:r>
      <w:proofErr w:type="spellStart"/>
      <w:r w:rsidR="00762944" w:rsidRPr="00762944">
        <w:rPr>
          <w:color w:val="FF0000"/>
        </w:rPr>
        <w:t>indole</w:t>
      </w:r>
      <w:proofErr w:type="spellEnd"/>
      <w:r w:rsidR="00762944" w:rsidRPr="00762944">
        <w:rPr>
          <w:color w:val="FF0000"/>
        </w:rPr>
        <w:t xml:space="preserve"> 3-acetic acid is very relevant both in plant root metabolism and animal gut metabolism</w:t>
      </w:r>
      <w:r w:rsidR="00762944">
        <w:rPr>
          <w:color w:val="FF0000"/>
        </w:rPr>
        <w:t xml:space="preserve"> further </w:t>
      </w:r>
      <w:r w:rsidR="00AD39E8">
        <w:rPr>
          <w:color w:val="FF0000"/>
        </w:rPr>
        <w:t>drives</w:t>
      </w:r>
      <w:r w:rsidR="00762944">
        <w:rPr>
          <w:color w:val="FF0000"/>
        </w:rPr>
        <w:t xml:space="preserve"> </w:t>
      </w:r>
      <w:r w:rsidR="00AD39E8">
        <w:rPr>
          <w:color w:val="FF0000"/>
        </w:rPr>
        <w:t>ecological theory</w:t>
      </w:r>
      <w:r w:rsidR="00762944">
        <w:rPr>
          <w:color w:val="FF0000"/>
        </w:rPr>
        <w:t xml:space="preserve"> into </w:t>
      </w:r>
      <w:proofErr w:type="spellStart"/>
      <w:r w:rsidR="00762944">
        <w:rPr>
          <w:color w:val="FF0000"/>
        </w:rPr>
        <w:t>holobiont</w:t>
      </w:r>
      <w:r w:rsidR="00AD39E8">
        <w:rPr>
          <w:color w:val="FF0000"/>
        </w:rPr>
        <w:t>s</w:t>
      </w:r>
      <w:proofErr w:type="spellEnd"/>
      <w:r w:rsidR="003E037F">
        <w:rPr>
          <w:color w:val="FF0000"/>
        </w:rPr>
        <w:t xml:space="preserve">, with a same </w:t>
      </w:r>
      <w:proofErr w:type="spellStart"/>
      <w:r w:rsidR="003E037F">
        <w:rPr>
          <w:color w:val="FF0000"/>
        </w:rPr>
        <w:t>bacteriam</w:t>
      </w:r>
      <w:proofErr w:type="spellEnd"/>
      <w:r w:rsidR="003E037F">
        <w:rPr>
          <w:color w:val="FF0000"/>
        </w:rPr>
        <w:t xml:space="preserve"> being beneficial to more than one host</w:t>
      </w:r>
      <w:r w:rsidR="00762944" w:rsidRPr="00762944">
        <w:rPr>
          <w:color w:val="FF0000"/>
        </w:rPr>
        <w:t xml:space="preserve"> </w:t>
      </w:r>
      <w:r w:rsidR="00762944">
        <w:rPr>
          <w:color w:val="FF0000"/>
        </w:rPr>
        <w:t>[adjust/complete this!]</w:t>
      </w:r>
    </w:p>
    <w:p w14:paraId="69B408B0" w14:textId="3ABE46F1" w:rsidR="007068B7" w:rsidRDefault="007068B7" w:rsidP="008070CA">
      <w:r>
        <w:t xml:space="preserve">It has already been established that soil fauna can transport microbes </w:t>
      </w:r>
      <w:r>
        <w:fldChar w:fldCharType="begin" w:fldLock="1"/>
      </w:r>
      <w:r>
        <w:instrText>ADDIN CSL_CITATION {"citationItems":[{"id":"ITEM-1","itemData":{"DOI":"10.1016/J.APSOIL.2018.04.014","ISSN":"0929-1393","abstract":"The extent of translocation of bacteria through soil strongly affects parameters of bacterially-mediated bioremediation and biocontrol. Here, we discuss the main strategies that bacteria use for their dispersal through the soil matrix. Cell dispersal mechanisms are scale-dependent and may be either growth- or cell organelle-driven (active, small scale) or water/wind/vector-organism-driven (passive, large scale). The active modes of dispersal (growth, swimming, swarming and twitching motility) are limited to the scale of (connected) soil pores or aggregates. In contrast, water- or wind-driven transport dominates large-distance bacterial dispersal. Remarkably, the association of bacteria with other (vector) organisms, in particular plant roots, fungal hyphae and moving organisms like earthworms, assists them in the crossing of soil matrix discontinuities. We posit that a dynamic “underground transport web” exists in soil, which is organism- (plant-, fungal- and/or soil animal-) driven. In particular, we examine the role of fungal hyphae as facilitators of short- or long-distance bacterial migration through soil. The transport web thus has strong implications for the occupancy of novel ecological niches and nutrient cycling dynamics. The effects of this underground transport web are examined.","author":[{"dropping-particle":"","family":"Yang","given":"Pu","non-dropping-particle":"","parse-names":false,"suffix":""},{"dropping-particle":"","family":"Elsas","given":"Jan Dirk","non-dropping-particle":"van","parse-names":false,"suffix":""}],"container-title":"Applied Soil Ecology","id":"ITEM-1","issued":{"date-parts":[["2018","8","1"]]},"page":"112-120","publisher":"Elsevier","title":"Mechanisms and ecological implications of the movement of bacteria in soil","type":"article-journal","volume":"129"},"uris":["http://www.mendeley.com/documents/?uuid=ddeb612e-5aaf-3ae8-9b5b-50c5511cf67a"]}],"mendeley":{"formattedCitation":"(Yang and van Elsas, 2018)","plainTextFormattedCitation":"(Yang and van Elsas, 2018)","previouslyFormattedCitation":"(Yang and van Elsas, 2018)"},"properties":{"noteIndex":0},"schema":"https://github.com/citation-style-language/schema/raw/master/csl-citation.json"}</w:instrText>
      </w:r>
      <w:r>
        <w:fldChar w:fldCharType="separate"/>
      </w:r>
      <w:r w:rsidRPr="00B03498">
        <w:rPr>
          <w:noProof/>
        </w:rPr>
        <w:t>(Yang and van Elsas, 2018)</w:t>
      </w:r>
      <w:r>
        <w:fldChar w:fldCharType="end"/>
      </w:r>
      <w:r>
        <w:t>.</w:t>
      </w:r>
    </w:p>
    <w:p w14:paraId="1E5E974C" w14:textId="6A0B24CF" w:rsidR="0028647F" w:rsidRDefault="004A0D6D" w:rsidP="0028647F">
      <w:pPr>
        <w:rPr>
          <w:bCs/>
        </w:rPr>
      </w:pPr>
      <w:r>
        <w:t xml:space="preserve">Note that while insect oral secretions can introduce microbes into the plants, like </w:t>
      </w:r>
      <w:r>
        <w:rPr>
          <w:bCs/>
        </w:rPr>
        <w:t xml:space="preserve">putative pathogenic </w:t>
      </w:r>
      <w:r w:rsidRPr="00B77DB9">
        <w:rPr>
          <w:bCs/>
          <w:i/>
        </w:rPr>
        <w:t>Pseudomonas</w:t>
      </w:r>
      <w:r w:rsidRPr="00B77DB9">
        <w:rPr>
          <w:bCs/>
        </w:rPr>
        <w:t xml:space="preserve"> species</w:t>
      </w:r>
      <w:r w:rsidRPr="00B77DB9">
        <w:t xml:space="preserve"> </w:t>
      </w:r>
      <w:r w:rsidRPr="00B77DB9">
        <w:rPr>
          <w:bCs/>
        </w:rPr>
        <w:fldChar w:fldCharType="begin" w:fldLock="1"/>
      </w:r>
      <w:r w:rsidRPr="00B77DB9">
        <w:rPr>
          <w:bCs/>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Pr="00B77DB9">
        <w:rPr>
          <w:bCs/>
        </w:rPr>
        <w:fldChar w:fldCharType="separate"/>
      </w:r>
      <w:r w:rsidRPr="00B77DB9">
        <w:rPr>
          <w:bCs/>
          <w:noProof/>
        </w:rPr>
        <w:t>(Humphrey and Whiteman, 2020)</w:t>
      </w:r>
      <w:r w:rsidRPr="00B77DB9">
        <w:rPr>
          <w:bCs/>
        </w:rPr>
        <w:fldChar w:fldCharType="end"/>
      </w:r>
      <w:r w:rsidRPr="00B77DB9">
        <w:rPr>
          <w:bCs/>
        </w:rPr>
        <w:t xml:space="preserve">, our results show that </w:t>
      </w:r>
      <w:proofErr w:type="spellStart"/>
      <w:r w:rsidRPr="00B77DB9">
        <w:rPr>
          <w:bCs/>
        </w:rPr>
        <w:t>MeJA</w:t>
      </w:r>
      <w:proofErr w:type="spellEnd"/>
      <w:r w:rsidRPr="00B77DB9">
        <w:rPr>
          <w:bCs/>
        </w:rPr>
        <w:t xml:space="preserve"> expositions can also increase diversity in this family, and RF shows their presence is not a</w:t>
      </w:r>
      <w:r w:rsidR="00B77DB9" w:rsidRPr="00B77DB9">
        <w:rPr>
          <w:bCs/>
        </w:rPr>
        <w:t>n</w:t>
      </w:r>
      <w:r w:rsidRPr="00B77DB9">
        <w:rPr>
          <w:bCs/>
        </w:rPr>
        <w:t xml:space="preserve"> exclusive indication of oral secretion</w:t>
      </w:r>
      <w:r w:rsidR="00E65CE3" w:rsidRPr="00B77DB9">
        <w:rPr>
          <w:b/>
          <w:bCs/>
        </w:rPr>
        <w:t>.</w:t>
      </w:r>
      <w:r w:rsidR="0028647F">
        <w:rPr>
          <w:b/>
          <w:bCs/>
        </w:rPr>
        <w:t xml:space="preserve"> </w:t>
      </w:r>
      <w:r w:rsidR="0028647F">
        <w:rPr>
          <w:bCs/>
        </w:rPr>
        <w:t xml:space="preserve">There are </w:t>
      </w:r>
      <w:r w:rsidR="005B74E1">
        <w:rPr>
          <w:bCs/>
        </w:rPr>
        <w:t xml:space="preserve">also </w:t>
      </w:r>
      <w:r w:rsidR="0028647F">
        <w:rPr>
          <w:bCs/>
        </w:rPr>
        <w:t xml:space="preserve">other taxa highlighted as relevant in our summary and neutral approach, like </w:t>
      </w:r>
      <w:proofErr w:type="spellStart"/>
      <w:r w:rsidR="0028647F">
        <w:rPr>
          <w:bCs/>
        </w:rPr>
        <w:t>Rhizobiales</w:t>
      </w:r>
      <w:proofErr w:type="spellEnd"/>
      <w:r w:rsidR="0028647F">
        <w:rPr>
          <w:bCs/>
        </w:rPr>
        <w:t xml:space="preserve">, that can be interacting with insect guts. Rhizobium has been found in the gut of </w:t>
      </w:r>
      <w:r w:rsidR="005B74E1">
        <w:rPr>
          <w:bCs/>
        </w:rPr>
        <w:t>herbivorous insects</w:t>
      </w:r>
      <w:r w:rsidR="0028647F">
        <w:rPr>
          <w:bCs/>
        </w:rPr>
        <w:t xml:space="preserve"> </w:t>
      </w:r>
      <w:r w:rsidR="0028647F">
        <w:rPr>
          <w:bCs/>
        </w:rPr>
        <w:fldChar w:fldCharType="begin" w:fldLock="1"/>
      </w:r>
      <w:r w:rsidR="005B74E1">
        <w:rPr>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28647F">
        <w:rPr>
          <w:bCs/>
        </w:rPr>
        <w:fldChar w:fldCharType="separate"/>
      </w:r>
      <w:r w:rsidR="0028647F" w:rsidRPr="0028647F">
        <w:rPr>
          <w:bCs/>
          <w:noProof/>
        </w:rPr>
        <w:t>(Leite-Mondin et al., 2021)</w:t>
      </w:r>
      <w:r w:rsidR="0028647F">
        <w:rPr>
          <w:bCs/>
        </w:rPr>
        <w:fldChar w:fldCharType="end"/>
      </w:r>
      <w:r w:rsidR="0028647F">
        <w:rPr>
          <w:bCs/>
        </w:rPr>
        <w:t>, sometimes associated relevant nutritional roles like methane degradation</w:t>
      </w:r>
      <w:r w:rsidR="005B74E1">
        <w:rPr>
          <w:bCs/>
        </w:rPr>
        <w:t xml:space="preserve"> </w:t>
      </w:r>
      <w:r w:rsidR="0028647F">
        <w:rPr>
          <w:bCs/>
        </w:rPr>
        <w:fldChar w:fldCharType="begin" w:fldLock="1"/>
      </w:r>
      <w:r w:rsidR="0028647F">
        <w:rPr>
          <w:bCs/>
        </w:rPr>
        <w:instrText>ADDIN CSL_CITATION {"citationItems":[{"id":"ITEM-1","itemData":{"DOI":"10.1111/1744-7917.12143","ISSN":"1744-7917","PMID":"24871104","abstract":"The Cryptocephalus marginellus (Coleoptera: Chrysomelidae) complex is composed by six species that are supposed to have originated by events of allo- or parapatric speciation. In the present study we investigated the alternative hypotheses that the bacterial communities associated with six populations of this species complex are shaped by environmental factors, or reflect the proposed pattern of speciation. The microbiota associated with the six populations, from five species of the complex, have been characterized through 16S rRNA pyrotag sequencing. Based on a 97% sequence similarity threshold, data were clustered into 381 OTUs, which were analyzed using a variety of diversity indices. The microbiota of C. acquitanus and C. marginellus (Calanques) were the most diverse (over 100 OTUs), while that from C. zoiai yielded less bacterial diversity (45 OTUs). Taxonomic assignment revealed Proteobacteria, Tenericutes and Firmicutes as the dominant components of these beetles' microbiota. The most abundant genera were Ralstonia, Sphingomonas, Rickettsia, and Pseudomonas. Different strains of Rickettsia were detected in C. eridani and C. renatae. The analysis of β-diversity revealed high OTU turnover among the populations of C. marginellus complex, with only few shared species. Hierarchical clustering taking into account relative abundances of OTUs does not match the phylogeny of the beetles, therefore we hypothesize that factors other than phylogenetic constraints play a role in shaping the insects' microbiota. Environmental factors that could potentially affect the composition of bacterial communities were tested by fitting them on the results of a multi-dimensional scaling analysis. No significant correlations were observed towards the geographic distances or the host plants, while the composition of the microbiota appeared associated with altitude. The metabolic profiles of the microbiotas associated with each population were inferred from bacterial taxonomy, and interestingly, the obtained clustering pattern was consistent with the host phylogeny.","author":[{"dropping-particle":"","family":"Montagna","given":"Matteo","non-dropping-particle":"","parse-names":false,"suffix":""},{"dropping-particle":"","family":"Gómez-Zurita","given":"Jesús","non-dropping-particle":"","parse-names":false,"suffix":""},{"dropping-particle":"","family":"Giorgi","given":"Annamaria","non-dropping-particle":"","parse-names":false,"suffix":""},{"dropping-particle":"","family":"Epis","given":"Sara","non-dropping-particle":"","parse-names":false,"suffix":""},{"dropping-particle":"","family":"Lozzia","given":"Giuseppe","non-dropping-particle":"","parse-names":false,"suffix":""},{"dropping-particle":"","family":"Bandi","given":"Claudio","non-dropping-particle":"","parse-names":false,"suffix":""}],"container-title":"Insect Science","id":"ITEM-1","issue":"3","issued":{"date-parts":[["2015","3","1"]]},"page":"340-352","publisher":"John Wiley &amp; Sons, Ltd","title":"Metamicrobiomics in herbivore beetles of the genus Cryptocephalus (Chrysomelidae): toward the understanding of ecological determinants in insect symbiosis","type":"article-journal","volume":"22"},"uris":["http://www.mendeley.com/documents/?uuid=4c995cd7-487b-3e42-bc2f-0f3ed81d9955"]}],"mendeley":{"formattedCitation":"(Montagna et al., 2015)","plainTextFormattedCitation":"(Montagna et al., 2015)","previouslyFormattedCitation":"(Montagna et al., 2015)"},"properties":{"noteIndex":0},"schema":"https://github.com/citation-style-language/schema/raw/master/csl-citation.json"}</w:instrText>
      </w:r>
      <w:r w:rsidR="0028647F">
        <w:rPr>
          <w:bCs/>
        </w:rPr>
        <w:fldChar w:fldCharType="separate"/>
      </w:r>
      <w:r w:rsidR="0028647F" w:rsidRPr="00B425F4">
        <w:rPr>
          <w:bCs/>
          <w:noProof/>
        </w:rPr>
        <w:t>(Montagna et al., 2015)</w:t>
      </w:r>
      <w:r w:rsidR="0028647F">
        <w:rPr>
          <w:bCs/>
        </w:rPr>
        <w:fldChar w:fldCharType="end"/>
      </w:r>
      <w:r w:rsidR="0028647F">
        <w:rPr>
          <w:bCs/>
        </w:rPr>
        <w:t xml:space="preserve"> or N nutrition</w:t>
      </w:r>
      <w:r w:rsidR="005B74E1">
        <w:rPr>
          <w:bCs/>
        </w:rPr>
        <w:t xml:space="preserve"> in termites </w:t>
      </w:r>
      <w:r w:rsidR="005B74E1">
        <w:rPr>
          <w:bCs/>
        </w:rPr>
        <w:fldChar w:fldCharType="begin" w:fldLock="1"/>
      </w:r>
      <w:r w:rsidR="005B74E1">
        <w:rPr>
          <w:bCs/>
        </w:rPr>
        <w:instrText>ADDIN CSL_CITATION {"citationItems":[{"id":"ITEM-1","itemData":{"DOI":"10.1016/J.SYAPM.2006.03.001","ISSN":"0723-2020","PMID":"16584862","abstract":"Wood-eating termites feed on a diet highly deficient in nitrogen. They must complement their diet with the aid of nitrogen-fixing bacteria. Nitrogen fixation in the gut has been demonstrated, but information about nitrogen-fixing bacteria in pure culture is scarce. From the higher termite Nasutitermes nigriceps the symbiotic bacterial strain M3A was isolated, which thrives in the hindgut contents. The Gram-negative strain exhibited similarities to the species of the genus Ensifer (including Sinorhizobium) on the basis of morphological and physiological/biochemical features. The 16S rRNA gene analysis showed the highest sequence similarity of the isolate M3A to Ensifer adhaerens (&gt;99%; ATCC 33499). The DNA-DNA hybridization revealed a similarity of 66% with E. adhaerens (NCIMB12342&lt;sup&gt;T&lt;/sup&gt;). In contrast to the type strain the isolate M3A possesses the capacity to nodulate plant roots. This is the first report on the detailed identification of a rhizobia-related strain from the intestinal tract of animals. Strain M3A has been deposited with two culture collections (DSM10169; ATCC BAA-396). © 2006 Elsevier GmbH. All rights reserved.","author":[{"dropping-particle":"","family":"Fröhlich","given":"Jürgen","non-dropping-particle":"","parse-names":false,"suffix":""},{"dropping-particle":"","family":"Koustiane","given":"Christine","non-dropping-particle":"","parse-names":false,"suffix":""},{"dropping-particle":"","family":"Kämpfer","given":"Peter","non-dropping-particle":"","parse-names":false,"suffix":""},{"dropping-particle":"","family":"Rosselló-Mora","given":"Ramón","non-dropping-particle":"","parse-names":false,"suffix":""},{"dropping-particle":"","family":"Valens","given":"Maria","non-dropping-particle":"","parse-names":false,"suffix":""},{"dropping-particle":"","family":"Berchtold","given":"Manfred","non-dropping-particle":"","parse-names":false,"suffix":""},{"dropping-particle":"","family":"Kuhnigk","given":"Thomas","non-dropping-particle":"","parse-names":false,"suffix":""},{"dropping-particle":"","family":"Hertel","given":"Horst","non-dropping-particle":"","parse-names":false,"suffix":""},{"dropping-particle":"","family":"Maheshwari","given":"Dinesh K.","non-dropping-particle":"","parse-names":false,"suffix":""},{"dropping-particle":"","family":"König","given":"Helmut","non-dropping-particle":"","parse-names":false,"suffix":""}],"container-title":"Systematic and applied microbiology","id":"ITEM-1","issue":"1","issued":{"date-parts":[["2007","1","19"]]},"page":"68-74","publisher":"Syst Appl Microbiol","title":"Occurrence of rhizobia in the gut of the higher termite Nasutitermes nigriceps","type":"article-journal","volume":"30"},"uris":["http://www.mendeley.com/documents/?uuid=d280cbaa-f27a-3830-9a0a-d946aa304d5f"]}],"mendeley":{"formattedCitation":"(Fröhlich et al., 2007)","plainTextFormattedCitation":"(Fröhlich et al., 2007)","previouslyFormattedCitation":"(Fröhlich et al., 2007)"},"properties":{"noteIndex":0},"schema":"https://github.com/citation-style-language/schema/raw/master/csl-citation.json"}</w:instrText>
      </w:r>
      <w:r w:rsidR="005B74E1">
        <w:rPr>
          <w:bCs/>
        </w:rPr>
        <w:fldChar w:fldCharType="separate"/>
      </w:r>
      <w:r w:rsidR="005B74E1" w:rsidRPr="005B74E1">
        <w:rPr>
          <w:bCs/>
          <w:noProof/>
        </w:rPr>
        <w:t>(Fröhlich et al., 2007)</w:t>
      </w:r>
      <w:r w:rsidR="005B74E1">
        <w:rPr>
          <w:bCs/>
        </w:rPr>
        <w:fldChar w:fldCharType="end"/>
      </w:r>
      <w:r w:rsidR="005B74E1">
        <w:rPr>
          <w:bCs/>
        </w:rPr>
        <w:t xml:space="preserve"> and </w:t>
      </w:r>
      <w:proofErr w:type="spellStart"/>
      <w:r w:rsidR="005B74E1" w:rsidRPr="005B74E1">
        <w:rPr>
          <w:bCs/>
          <w:i/>
        </w:rPr>
        <w:t>Plutella</w:t>
      </w:r>
      <w:proofErr w:type="spellEnd"/>
      <w:r w:rsidR="005B74E1">
        <w:rPr>
          <w:bCs/>
        </w:rPr>
        <w:t xml:space="preserve"> moths </w:t>
      </w:r>
      <w:r w:rsidR="005B74E1">
        <w:rPr>
          <w:bCs/>
        </w:rPr>
        <w:fldChar w:fldCharType="begin" w:fldLock="1"/>
      </w:r>
      <w:r w:rsidR="00762944">
        <w:rPr>
          <w:bCs/>
        </w:rPr>
        <w:instrText>ADDIN CSL_CITATION {"citationItems":[{"id":"ITEM-1","itemData":{"DOI":"10.1007/S00284-007-9086-4/TABLES/3","ISSN":"03438651","PMID":"18172718","abstract":"Eight bacterial isolates from the larval guts of Diamondback moths (Plutella xylostella) were tested for their plant growth-promoting (PGP) traits and effects on early plant growth. All of the strains tested positive for nitrogen fixation and indole 3-acetic acid (IAA) and salicylic acid production but negative for hydrogen cyanide and pectinase production. In addition, five of the isolates exhibited significant levels of tricalcium phosphate and zinc oxide solubilization; six isolates were able to oxidize sulfur in growth media; and four isolates tested positive for chitinase and β-1,3-glucanase activities. Based on their IAA production, six strains including four that were 1-aminocyclopropane-1-carboxylate (ACC) deaminase positive and two that were ACC deaminase negative were tested for PGP activity on the early growth of canola and tomato seeds under gnotobiotic conditions. Acinetobacter sp. PSGB04 significantly increased root length (41%), seedling vigor, and dry biomass (30%) of the canola test plants, whereas Pseudomonas sp. PRGB06 inhibited the mycelial growth of Botrytis cinerea, Colletotrichum coccodes, C. gleospoiroides, Rhizoctonia solani, and Sclerotia sclerotiorum under in vitro conditions. A significant increase, greater than that of the control, was also noted for growth parameters of the tomato test plants when the seeds were treated with PRGB06. Therefore, the results of the present study suggest that bacteria associated with insect larval guts possess PGP traits and positively influence plant growth. Therefore, insect gut bacteria as effective PGP agents represent an unexplored niche and may broaden the spectrum of beneficial bacteria available for crop production. © 2007 Springer Science+Business Media, LLC.","author":[{"dropping-particle":"","family":"Indiragandhi","given":"P.","non-dropping-particle":"","parse-names":false,"suffix":""},{"dropping-particle":"","family":"Anandham","given":"R.","non-dropping-particle":"","parse-names":false,"suffix":""},{"dropping-particle":"","family":"Madhaiyan","given":"M.","non-dropping-particle":"","parse-names":false,"suffix":""},{"dropping-particle":"","family":"Sa","given":"T. M.","non-dropping-particle":"","parse-names":false,"suffix":""}],"container-title":"Current Microbiology","id":"ITEM-1","issue":"4","issued":{"date-parts":[["2008","4","3"]]},"page":"327-333","publisher":"Springer","title":"Characterization of plant growth-promoting traits of bacteria isolated from larval guts of Diamondback moth Plutella xylostella (Lepidoptera: Plutellidae)","type":"article-journal","volume":"56"},"uris":["http://www.mendeley.com/documents/?uuid=230e0fa7-28eb-3c5a-aa26-025685bb356b"]}],"mendeley":{"formattedCitation":"(Indiragandhi et al., 2008)","plainTextFormattedCitation":"(Indiragandhi et al., 2008)","previouslyFormattedCitation":"(Indiragandhi et al., 2008)"},"properties":{"noteIndex":0},"schema":"https://github.com/citation-style-language/schema/raw/master/csl-citation.json"}</w:instrText>
      </w:r>
      <w:r w:rsidR="005B74E1">
        <w:rPr>
          <w:bCs/>
        </w:rPr>
        <w:fldChar w:fldCharType="separate"/>
      </w:r>
      <w:r w:rsidR="005B74E1" w:rsidRPr="005B74E1">
        <w:rPr>
          <w:bCs/>
          <w:noProof/>
        </w:rPr>
        <w:t>(Indiragandhi et al., 2008)</w:t>
      </w:r>
      <w:r w:rsidR="005B74E1">
        <w:rPr>
          <w:bCs/>
        </w:rPr>
        <w:fldChar w:fldCharType="end"/>
      </w:r>
      <w:r w:rsidR="005B74E1">
        <w:rPr>
          <w:bCs/>
        </w:rPr>
        <w:t>.</w:t>
      </w:r>
    </w:p>
    <w:p w14:paraId="30F69959" w14:textId="4E729F85" w:rsidR="0028647F" w:rsidRPr="0028647F" w:rsidRDefault="0028647F" w:rsidP="008070CA">
      <w:pPr>
        <w:rPr>
          <w:bCs/>
        </w:rPr>
      </w:pPr>
    </w:p>
    <w:p w14:paraId="66F46A2B" w14:textId="7F65BBBA" w:rsidR="00347CB2" w:rsidRDefault="00E65CE3" w:rsidP="008070CA">
      <w:pPr>
        <w:rPr>
          <w:rFonts w:cstheme="minorHAnsi"/>
          <w:shd w:val="clear" w:color="auto" w:fill="FFFFFF"/>
        </w:rPr>
      </w:pPr>
      <w:r w:rsidRPr="00B77DB9">
        <w:rPr>
          <w:b/>
          <w:bCs/>
        </w:rPr>
        <w:t xml:space="preserve"> </w:t>
      </w:r>
      <w:commentRangeStart w:id="12"/>
      <w:proofErr w:type="spellStart"/>
      <w:r w:rsidRPr="00B77DB9">
        <w:rPr>
          <w:rFonts w:cstheme="minorHAnsi"/>
          <w:bCs/>
        </w:rPr>
        <w:t>Comamonadace</w:t>
      </w:r>
      <w:proofErr w:type="spellEnd"/>
      <w:r w:rsidRPr="00B77DB9">
        <w:rPr>
          <w:rFonts w:cstheme="minorHAnsi"/>
          <w:bCs/>
        </w:rPr>
        <w:t xml:space="preserve"> </w:t>
      </w:r>
      <w:proofErr w:type="spellStart"/>
      <w:r w:rsidRPr="00B77DB9">
        <w:rPr>
          <w:rFonts w:cstheme="minorHAnsi"/>
          <w:bCs/>
        </w:rPr>
        <w:t>abudances</w:t>
      </w:r>
      <w:proofErr w:type="spellEnd"/>
      <w:r w:rsidR="00347CB2">
        <w:rPr>
          <w:rFonts w:cstheme="minorHAnsi"/>
          <w:bCs/>
        </w:rPr>
        <w:t xml:space="preserve"> in soybeans</w:t>
      </w:r>
      <w:r w:rsidRPr="00B77DB9">
        <w:rPr>
          <w:rFonts w:cstheme="minorHAnsi"/>
          <w:bCs/>
        </w:rPr>
        <w:t xml:space="preserve"> are</w:t>
      </w:r>
      <w:r w:rsidR="00347CB2">
        <w:rPr>
          <w:rFonts w:cstheme="minorHAnsi"/>
          <w:bCs/>
        </w:rPr>
        <w:t xml:space="preserve"> known to be</w:t>
      </w:r>
      <w:r w:rsidRPr="00B77DB9">
        <w:rPr>
          <w:rFonts w:cstheme="minorHAnsi"/>
          <w:bCs/>
        </w:rPr>
        <w:t xml:space="preserve"> affected by </w:t>
      </w:r>
      <w:proofErr w:type="spellStart"/>
      <w:r w:rsidR="00347CB2">
        <w:rPr>
          <w:rFonts w:cstheme="minorHAnsi"/>
          <w:shd w:val="clear" w:color="auto" w:fill="FFFFFF"/>
        </w:rPr>
        <w:t>isoflavonoids</w:t>
      </w:r>
      <w:proofErr w:type="spellEnd"/>
      <w:r w:rsidR="00347CB2">
        <w:rPr>
          <w:rFonts w:cstheme="minorHAnsi"/>
          <w:shd w:val="clear" w:color="auto" w:fill="FFFFFF"/>
        </w:rPr>
        <w:t xml:space="preserve"> </w:t>
      </w:r>
      <w:r w:rsidRPr="00B77DB9">
        <w:rPr>
          <w:rFonts w:cstheme="minorHAnsi"/>
          <w:bCs/>
        </w:rPr>
        <w:fldChar w:fldCharType="begin" w:fldLock="1"/>
      </w:r>
      <w:r w:rsidRPr="00B77DB9">
        <w:rPr>
          <w:rFonts w:cstheme="minorHAnsi"/>
          <w:bCs/>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B77DB9">
        <w:rPr>
          <w:rFonts w:cstheme="minorHAnsi"/>
          <w:bCs/>
        </w:rPr>
        <w:fldChar w:fldCharType="separate"/>
      </w:r>
      <w:r w:rsidRPr="00B77DB9">
        <w:rPr>
          <w:rFonts w:cstheme="minorHAnsi"/>
          <w:bCs/>
          <w:noProof/>
        </w:rPr>
        <w:t>(Pang et al., 2021)</w:t>
      </w:r>
      <w:r w:rsidRPr="00B77DB9">
        <w:rPr>
          <w:rFonts w:cstheme="minorHAnsi"/>
          <w:bCs/>
        </w:rPr>
        <w:fldChar w:fldCharType="end"/>
      </w:r>
      <w:r w:rsidRPr="00B77DB9">
        <w:rPr>
          <w:rFonts w:cstheme="minorHAnsi"/>
          <w:bCs/>
        </w:rPr>
        <w:t>.</w:t>
      </w:r>
      <w:r w:rsidR="00347CB2">
        <w:rPr>
          <w:rFonts w:cstheme="minorHAnsi"/>
          <w:bCs/>
        </w:rPr>
        <w:t xml:space="preserve"> S</w:t>
      </w:r>
      <w:r w:rsidR="00347CB2" w:rsidRPr="00347CB2">
        <w:rPr>
          <w:rFonts w:cstheme="minorHAnsi"/>
          <w:bCs/>
        </w:rPr>
        <w:t xml:space="preserve">ilencing of </w:t>
      </w:r>
      <w:proofErr w:type="spellStart"/>
      <w:r w:rsidR="00347CB2" w:rsidRPr="00347CB2">
        <w:rPr>
          <w:rFonts w:cstheme="minorHAnsi"/>
          <w:bCs/>
        </w:rPr>
        <w:t>isoflavone</w:t>
      </w:r>
      <w:proofErr w:type="spellEnd"/>
      <w:r w:rsidR="00347CB2" w:rsidRPr="00347CB2">
        <w:rPr>
          <w:rFonts w:cstheme="minorHAnsi"/>
          <w:bCs/>
        </w:rPr>
        <w:t xml:space="preserve"> synthase </w:t>
      </w:r>
      <w:r w:rsidR="00347CB2">
        <w:rPr>
          <w:rFonts w:cstheme="minorHAnsi"/>
          <w:bCs/>
        </w:rPr>
        <w:t xml:space="preserve">increased the relative </w:t>
      </w:r>
      <w:proofErr w:type="spellStart"/>
      <w:r w:rsidR="00347CB2">
        <w:rPr>
          <w:rFonts w:cstheme="minorHAnsi"/>
          <w:bCs/>
        </w:rPr>
        <w:t>abudnaces</w:t>
      </w:r>
      <w:proofErr w:type="spellEnd"/>
      <w:r w:rsidR="00347CB2">
        <w:rPr>
          <w:rFonts w:cstheme="minorHAnsi"/>
          <w:bCs/>
        </w:rPr>
        <w:t xml:space="preserve"> of </w:t>
      </w:r>
      <w:proofErr w:type="spellStart"/>
      <w:r w:rsidR="00347CB2">
        <w:rPr>
          <w:rFonts w:cstheme="minorHAnsi"/>
          <w:bCs/>
        </w:rPr>
        <w:t>C</w:t>
      </w:r>
      <w:r w:rsidRPr="00B77DB9">
        <w:rPr>
          <w:rFonts w:cstheme="minorHAnsi"/>
          <w:bCs/>
        </w:rPr>
        <w:t>ommonadaceae</w:t>
      </w:r>
      <w:proofErr w:type="spellEnd"/>
      <w:r w:rsidR="00135C99" w:rsidRPr="00B77DB9">
        <w:rPr>
          <w:rFonts w:cstheme="minorHAnsi"/>
          <w:bCs/>
        </w:rPr>
        <w:t xml:space="preserve"> </w:t>
      </w:r>
      <w:r w:rsidRPr="00B77DB9">
        <w:rPr>
          <w:rFonts w:cstheme="minorHAnsi"/>
          <w:shd w:val="clear" w:color="auto" w:fill="FFFFFF"/>
        </w:rPr>
        <w:fldChar w:fldCharType="begin" w:fldLock="1"/>
      </w:r>
      <w:r w:rsidRPr="00B77DB9">
        <w:rPr>
          <w:rFonts w:cstheme="minorHAnsi"/>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Pr="00B77DB9">
        <w:rPr>
          <w:rFonts w:cstheme="minorHAnsi"/>
          <w:shd w:val="clear" w:color="auto" w:fill="FFFFFF"/>
        </w:rPr>
        <w:fldChar w:fldCharType="separate"/>
      </w:r>
      <w:r w:rsidRPr="00B77DB9">
        <w:rPr>
          <w:rFonts w:cstheme="minorHAnsi"/>
          <w:noProof/>
          <w:shd w:val="clear" w:color="auto" w:fill="FFFFFF"/>
        </w:rPr>
        <w:t>(White et al., 2017)</w:t>
      </w:r>
      <w:r w:rsidRPr="00B77DB9">
        <w:rPr>
          <w:rFonts w:cstheme="minorHAnsi"/>
          <w:shd w:val="clear" w:color="auto" w:fill="FFFFFF"/>
        </w:rPr>
        <w:fldChar w:fldCharType="end"/>
      </w:r>
      <w:r w:rsidR="00347CB2">
        <w:rPr>
          <w:rFonts w:cstheme="minorHAnsi"/>
          <w:shd w:val="clear" w:color="auto" w:fill="FFFFFF"/>
        </w:rPr>
        <w:t>, while</w:t>
      </w:r>
      <w:r w:rsidRPr="00B77DB9">
        <w:rPr>
          <w:rFonts w:cstheme="minorHAnsi"/>
          <w:shd w:val="clear" w:color="auto" w:fill="FFFFFF"/>
        </w:rPr>
        <w:t xml:space="preserve"> </w:t>
      </w:r>
      <w:r w:rsidR="00347CB2">
        <w:rPr>
          <w:rFonts w:cstheme="minorHAnsi"/>
          <w:shd w:val="clear" w:color="auto" w:fill="FFFFFF"/>
        </w:rPr>
        <w:t>s</w:t>
      </w:r>
      <w:r w:rsidR="006E267A">
        <w:rPr>
          <w:rFonts w:cstheme="minorHAnsi"/>
          <w:shd w:val="clear" w:color="auto" w:fill="FFFFFF"/>
        </w:rPr>
        <w:t xml:space="preserve">oils treated with the </w:t>
      </w:r>
      <w:proofErr w:type="spellStart"/>
      <w:r w:rsidR="006E267A">
        <w:rPr>
          <w:rFonts w:cstheme="minorHAnsi"/>
          <w:shd w:val="clear" w:color="auto" w:fill="FFFFFF"/>
        </w:rPr>
        <w:t>isoflavone</w:t>
      </w:r>
      <w:proofErr w:type="spellEnd"/>
      <w:r w:rsidR="006E267A">
        <w:rPr>
          <w:rFonts w:cstheme="minorHAnsi"/>
          <w:shd w:val="clear" w:color="auto" w:fill="FFFFFF"/>
        </w:rPr>
        <w:t xml:space="preserve"> </w:t>
      </w:r>
      <w:proofErr w:type="spellStart"/>
      <w:r w:rsidR="006E267A">
        <w:rPr>
          <w:rFonts w:cstheme="minorHAnsi"/>
          <w:shd w:val="clear" w:color="auto" w:fill="FFFFFF"/>
        </w:rPr>
        <w:t>daidzein</w:t>
      </w:r>
      <w:proofErr w:type="spellEnd"/>
      <w:r w:rsidRPr="00B77DB9">
        <w:rPr>
          <w:rFonts w:cstheme="minorHAnsi"/>
          <w:shd w:val="clear" w:color="auto" w:fill="FFFFFF"/>
        </w:rPr>
        <w:t xml:space="preserve"> soils increased the abundances of </w:t>
      </w:r>
      <w:proofErr w:type="spellStart"/>
      <w:r w:rsidRPr="00B77DB9">
        <w:rPr>
          <w:rFonts w:cstheme="minorHAnsi"/>
          <w:shd w:val="clear" w:color="auto" w:fill="FFFFFF"/>
        </w:rPr>
        <w:t>comamonadaceae</w:t>
      </w:r>
      <w:proofErr w:type="spellEnd"/>
      <w:r w:rsidRPr="00B77DB9">
        <w:rPr>
          <w:rFonts w:cstheme="minorHAnsi"/>
          <w:shd w:val="clear" w:color="auto" w:fill="FFFFFF"/>
        </w:rPr>
        <w:t xml:space="preserve"> </w:t>
      </w:r>
      <w:r w:rsidRPr="005B4D69">
        <w:rPr>
          <w:rFonts w:cstheme="minorHAnsi"/>
          <w:shd w:val="clear" w:color="auto" w:fill="FFFFFF"/>
        </w:rPr>
        <w:fldChar w:fldCharType="begin" w:fldLock="1"/>
      </w:r>
      <w:r w:rsidRPr="005B4D69">
        <w:rPr>
          <w:rFonts w:cstheme="minorHAnsi"/>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Pr="005B4D69">
        <w:rPr>
          <w:rFonts w:cstheme="minorHAnsi"/>
          <w:shd w:val="clear" w:color="auto" w:fill="FFFFFF"/>
        </w:rPr>
        <w:fldChar w:fldCharType="separate"/>
      </w:r>
      <w:r w:rsidRPr="005B4D69">
        <w:rPr>
          <w:rFonts w:cstheme="minorHAnsi"/>
          <w:noProof/>
          <w:shd w:val="clear" w:color="auto" w:fill="FFFFFF"/>
        </w:rPr>
        <w:t>(Okutani et al., 2019)</w:t>
      </w:r>
      <w:r w:rsidRPr="005B4D69">
        <w:rPr>
          <w:rFonts w:cstheme="minorHAnsi"/>
          <w:shd w:val="clear" w:color="auto" w:fill="FFFFFF"/>
        </w:rPr>
        <w:fldChar w:fldCharType="end"/>
      </w:r>
      <w:r w:rsidR="008070CA">
        <w:rPr>
          <w:rFonts w:cstheme="minorHAnsi"/>
          <w:shd w:val="clear" w:color="auto" w:fill="FFFFFF"/>
        </w:rPr>
        <w:t xml:space="preserve">. </w:t>
      </w:r>
      <w:commentRangeEnd w:id="12"/>
      <w:r w:rsidR="00347CB2">
        <w:rPr>
          <w:rStyle w:val="CommentReference"/>
        </w:rPr>
        <w:commentReference w:id="12"/>
      </w:r>
    </w:p>
    <w:p w14:paraId="2A641078" w14:textId="77777777" w:rsidR="00A3107C" w:rsidRDefault="00A3107C" w:rsidP="008070CA">
      <w:pPr>
        <w:rPr>
          <w:rFonts w:cstheme="minorHAnsi"/>
          <w:shd w:val="clear" w:color="auto" w:fill="FFFFFF"/>
        </w:rPr>
      </w:pPr>
    </w:p>
    <w:p w14:paraId="12A221E3" w14:textId="03E39242" w:rsidR="00E65CE3" w:rsidRPr="005B4D69" w:rsidRDefault="00E65CE3" w:rsidP="00E65CE3">
      <w:pPr>
        <w:rPr>
          <w:rFonts w:cstheme="minorHAnsi"/>
          <w:shd w:val="clear" w:color="auto" w:fill="FFFFFF"/>
        </w:rPr>
      </w:pPr>
    </w:p>
    <w:p w14:paraId="18609F06" w14:textId="6A993564" w:rsidR="00C33ED1" w:rsidRPr="005B4D69" w:rsidRDefault="00C33ED1" w:rsidP="00C33ED1">
      <w:pPr>
        <w:rPr>
          <w:rFonts w:cstheme="minorHAnsi"/>
          <w:bCs/>
        </w:rPr>
      </w:pPr>
    </w:p>
    <w:p w14:paraId="0D01D22A" w14:textId="157A8583" w:rsidR="00B7013A" w:rsidRPr="009F628B" w:rsidRDefault="00B7013A" w:rsidP="00B7013A"/>
    <w:p w14:paraId="6D901671" w14:textId="616C0A42" w:rsidR="00A56715" w:rsidRPr="00B7013A" w:rsidRDefault="00A56715" w:rsidP="00F1047A">
      <w:pPr>
        <w:rPr>
          <w:bCs/>
        </w:rPr>
      </w:pPr>
    </w:p>
    <w:p w14:paraId="5A40704B" w14:textId="77777777" w:rsidR="00801EF2" w:rsidRPr="00B7013A" w:rsidRDefault="00801EF2" w:rsidP="00F1047A">
      <w:pPr>
        <w:rPr>
          <w:bCs/>
        </w:rPr>
      </w:pPr>
    </w:p>
    <w:p w14:paraId="7520D89E" w14:textId="77777777" w:rsidR="00801EF2" w:rsidRPr="00B7013A" w:rsidRDefault="00801EF2" w:rsidP="00F1047A">
      <w:pPr>
        <w:rPr>
          <w:bCs/>
        </w:rPr>
      </w:pPr>
    </w:p>
    <w:p w14:paraId="08230A68" w14:textId="77777777" w:rsidR="00801EF2" w:rsidRPr="00B7013A" w:rsidRDefault="00801EF2" w:rsidP="00F1047A">
      <w:pPr>
        <w:rPr>
          <w:bCs/>
        </w:rPr>
      </w:pPr>
    </w:p>
    <w:p w14:paraId="49B1285A" w14:textId="65C8CE67" w:rsidR="000461D9" w:rsidRDefault="000461D9" w:rsidP="00F1047A">
      <w:pPr>
        <w:rPr>
          <w:bCs/>
        </w:rPr>
      </w:pPr>
      <w:proofErr w:type="spellStart"/>
      <w:r w:rsidRPr="009F628B">
        <w:rPr>
          <w:bCs/>
          <w:strike/>
        </w:rPr>
        <w:t>Comamonadaceae</w:t>
      </w:r>
      <w:proofErr w:type="spellEnd"/>
      <w:r w:rsidRPr="009F628B">
        <w:rPr>
          <w:bCs/>
          <w:strike/>
        </w:rPr>
        <w:t xml:space="preserve"> originating from plants have been found in the gut of </w:t>
      </w:r>
      <w:proofErr w:type="spellStart"/>
      <w:r w:rsidRPr="009F628B">
        <w:rPr>
          <w:bCs/>
          <w:strike/>
        </w:rPr>
        <w:t>Pyralidae</w:t>
      </w:r>
      <w:proofErr w:type="spellEnd"/>
      <w:r w:rsidR="00116618" w:rsidRPr="009F628B">
        <w:rPr>
          <w:bCs/>
          <w:strike/>
        </w:rPr>
        <w:t xml:space="preserve"> (chewer)</w:t>
      </w:r>
      <w:r w:rsidR="00116618" w:rsidRPr="00B7013A">
        <w:rPr>
          <w:bCs/>
        </w:rPr>
        <w:t xml:space="preserve"> but not cicada (sucking)</w:t>
      </w:r>
      <w:r w:rsidRPr="00B7013A">
        <w:rPr>
          <w:bCs/>
        </w:rPr>
        <w:t xml:space="preserve"> insects. </w:t>
      </w:r>
      <w:proofErr w:type="gramStart"/>
      <w:r w:rsidRPr="00B7013A">
        <w:rPr>
          <w:bCs/>
        </w:rPr>
        <w:t>a</w:t>
      </w:r>
      <w:proofErr w:type="gramEnd"/>
      <w:r w:rsidRPr="00B7013A">
        <w:rPr>
          <w:bCs/>
        </w:rPr>
        <w:t xml:space="preserve"> large portion of the</w:t>
      </w:r>
      <w:r w:rsidR="00116618" w:rsidRPr="00B7013A">
        <w:rPr>
          <w:bCs/>
        </w:rPr>
        <w:t xml:space="preserve"> </w:t>
      </w:r>
      <w:proofErr w:type="spellStart"/>
      <w:r w:rsidR="00116618" w:rsidRPr="00B7013A">
        <w:rPr>
          <w:bCs/>
        </w:rPr>
        <w:t>Pyralidae</w:t>
      </w:r>
      <w:proofErr w:type="spellEnd"/>
      <w:r w:rsidRPr="00B7013A">
        <w:rPr>
          <w:bCs/>
        </w:rPr>
        <w:t xml:space="preserve"> gut</w:t>
      </w:r>
      <w:r w:rsidR="00116618" w:rsidRPr="00B7013A">
        <w:rPr>
          <w:bCs/>
        </w:rPr>
        <w:t xml:space="preserve"> microbiome was estimated to be sources from the host plant microbiome, which did not happen in Cicada and mammalian herbivores. The more aerobic insect gut environment could play a role in the survival of </w:t>
      </w:r>
      <w:r w:rsidR="00801EF2" w:rsidRPr="00B7013A">
        <w:rPr>
          <w:bCs/>
        </w:rPr>
        <w:t xml:space="preserve">aerobic </w:t>
      </w:r>
      <w:r w:rsidR="00116618" w:rsidRPr="00B7013A">
        <w:rPr>
          <w:bCs/>
        </w:rPr>
        <w:t>plant-associated microbes</w:t>
      </w:r>
      <w:r w:rsidR="00801EF2" w:rsidRPr="00B7013A">
        <w:rPr>
          <w:bCs/>
        </w:rPr>
        <w:t xml:space="preserve"> </w:t>
      </w:r>
      <w:r w:rsidR="00801EF2">
        <w:rPr>
          <w:bCs/>
        </w:rPr>
        <w:fldChar w:fldCharType="begin" w:fldLock="1"/>
      </w:r>
      <w:r w:rsidR="00B76C8D" w:rsidRPr="00B7013A">
        <w:rPr>
          <w:bCs/>
        </w:rPr>
        <w:instrText>ADDIN CSL_CITATION {"citationItems":[{"id":"ITEM-1","itemData":{"DOI":"10.1128/SPECTRUM.00756-21/SUPPL_FILE/SPECTRUM00756-21_SUPP_1_SEQ6.DOCX","ISSN":"21650497","PMID":"34406815","abstract":"We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microbiome.It is commonly understood that dietary nutrition will influence the composition and function of the animal gut microbiome. However, the transmission of organisms from the diet-source microbiome to the animal gut microbiome in the natural environment remains poorly understood, and elucidating this process may help in understanding the evolution of herbiv</w:instrText>
      </w:r>
      <w:r w:rsidR="00B76C8D">
        <w:rPr>
          <w:bCs/>
        </w:rPr>
        <w:instrText>ores and plant defenses. Here, we investigated diet-source microbiome transmission across a range of herbivores (insects and mammals) living in both captive and wild environments.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IMPORTANCE We discovered a host bias among cohabitating herbivores (leaf-eating insects and deer), where a significant portion of the herbivorous insect gut microbiome may originate from the diet, while in deer, only a tiny fraction of the gut microbiome is of dietary origin. We speculated that the putative difference in the oxygenation level in the host digestion systems would lead to these host biases in plant-source (diet) microbiome transmission due to the oxygenation living condition of the dietary plant's symbiotic microbiome. This study shed new light on the coevolution of herbivory and plant defense. ","author":[{"dropping-particle":"","family":"Zhu","given":"Lifeng","non-dropping-particle":"","parse-names":false,"suffix":""},{"dropping-particle":"","family":"Zhang","given":"Yongyong","non-dropping-particle":"","parse-names":false,"suffix":""},{"dropping-particle":"","family":"Cui","given":"Xinyuan","non-dropping-particle":"","parse-names":false,"suffix":""},{"dropping-particle":"","family":"Zhu","given":"Yudong","non-dropping-particle":"","parse-names":false,"suffix":""},{"dropping-particle":"","family":"Dai","given":"Qinlong","non-dropping-particle":"","parse-names":false,"suffix":""},{"dropping-particle":"","family":"Chen","given":"Hua","non-dropping-particle":"","parse-names":false,"suffix":""},{"dropping-particle":"","family":"Liu","given":"Guoqi","non-dropping-particle":"","parse-names":false,"suffix":""},{"dropping-particle":"","family":"Yao","given":"Ran","non-dropping-particle":"","parse-names":false,"suffix":""},{"dropping-particle":"","family":"Yang","given":"Zhisong","non-dropping-particle":"","parse-names":false,"suffix":""}],"container-title":"Microbiology Spectrum","id":"ITEM-1","issue":"1","issued":{"date-parts":[["2021","9","3"]]},"publisher":"American Society for Microbiology","title":"Host Bias in Diet-Source Microbiome Transmission in Wild Cohabitating Herbivores: New Knowledge for the Evolution of Herbivory and Plant Defense","type":"article-journal","volume":"9"},"uris":["http://www.mendeley.com/documents/?uuid=666a301f-bfad-33e5-a885-b229caf42b94"]}],"mendeley":{"formattedCitation":"(Zhu et al., 2021)","plainTextFormattedCitation":"(Zhu et al., 2021)","previouslyFormattedCitation":"(Zhu et al., 2021)"},"properties":{"noteIndex":0},"schema":"https://github.com/citation-style-language/schema/raw/master/csl-citation.json"}</w:instrText>
      </w:r>
      <w:r w:rsidR="00801EF2">
        <w:rPr>
          <w:bCs/>
        </w:rPr>
        <w:fldChar w:fldCharType="separate"/>
      </w:r>
      <w:r w:rsidR="00801EF2" w:rsidRPr="00801EF2">
        <w:rPr>
          <w:bCs/>
          <w:noProof/>
        </w:rPr>
        <w:t>(Zhu et al., 2021)</w:t>
      </w:r>
      <w:r w:rsidR="00801EF2">
        <w:rPr>
          <w:bCs/>
        </w:rPr>
        <w:fldChar w:fldCharType="end"/>
      </w:r>
    </w:p>
    <w:p w14:paraId="702EFC2D" w14:textId="25A7D85E" w:rsidR="000A028B" w:rsidRPr="009F628B" w:rsidRDefault="000A028B" w:rsidP="00F1047A">
      <w:pPr>
        <w:rPr>
          <w:bCs/>
          <w:strike/>
        </w:rPr>
      </w:pPr>
      <w:r w:rsidRPr="009F628B">
        <w:rPr>
          <w:bCs/>
          <w:strike/>
        </w:rPr>
        <w:t xml:space="preserve">The Lepidoptera </w:t>
      </w:r>
      <w:proofErr w:type="spellStart"/>
      <w:r w:rsidRPr="009F628B">
        <w:rPr>
          <w:bCs/>
          <w:i/>
          <w:strike/>
        </w:rPr>
        <w:t>Trichoplusia</w:t>
      </w:r>
      <w:proofErr w:type="spellEnd"/>
      <w:r w:rsidRPr="009F628B">
        <w:rPr>
          <w:bCs/>
          <w:i/>
          <w:strike/>
        </w:rPr>
        <w:t xml:space="preserve"> </w:t>
      </w:r>
      <w:proofErr w:type="spellStart"/>
      <w:r w:rsidRPr="009F628B">
        <w:rPr>
          <w:bCs/>
          <w:i/>
          <w:strike/>
        </w:rPr>
        <w:t>ni</w:t>
      </w:r>
      <w:proofErr w:type="spellEnd"/>
      <w:r w:rsidRPr="009F628B">
        <w:rPr>
          <w:bCs/>
          <w:strike/>
        </w:rPr>
        <w:t xml:space="preserve"> also has</w:t>
      </w:r>
      <w:r w:rsidR="000E5328" w:rsidRPr="009F628B">
        <w:rPr>
          <w:bCs/>
          <w:strike/>
        </w:rPr>
        <w:t xml:space="preserve"> </w:t>
      </w:r>
      <w:proofErr w:type="spellStart"/>
      <w:r w:rsidR="000E5328" w:rsidRPr="009F628B">
        <w:rPr>
          <w:bCs/>
          <w:strike/>
        </w:rPr>
        <w:t>comamonadacea</w:t>
      </w:r>
      <w:proofErr w:type="spellEnd"/>
      <w:r w:rsidR="000E5328" w:rsidRPr="009F628B">
        <w:rPr>
          <w:bCs/>
          <w:strike/>
        </w:rPr>
        <w:t xml:space="preserve"> in the gut</w:t>
      </w:r>
      <w:r w:rsidR="00B425F4" w:rsidRPr="009F628B">
        <w:rPr>
          <w:bCs/>
          <w:strike/>
        </w:rPr>
        <w:t xml:space="preserve">, whether it is fed with </w:t>
      </w:r>
      <w:proofErr w:type="spellStart"/>
      <w:r w:rsidR="00B425F4" w:rsidRPr="009F628B">
        <w:rPr>
          <w:bCs/>
          <w:strike/>
        </w:rPr>
        <w:t>A.thaliana</w:t>
      </w:r>
      <w:proofErr w:type="spellEnd"/>
      <w:r w:rsidR="00B425F4" w:rsidRPr="009F628B">
        <w:rPr>
          <w:bCs/>
          <w:strike/>
        </w:rPr>
        <w:t xml:space="preserve"> or tomato leaves</w:t>
      </w:r>
      <w:r w:rsidR="009F628B" w:rsidRPr="009F628B">
        <w:rPr>
          <w:bCs/>
          <w:strike/>
        </w:rPr>
        <w:t xml:space="preserve"> </w:t>
      </w:r>
      <w:r w:rsidR="009F628B" w:rsidRPr="009F628B">
        <w:rPr>
          <w:bCs/>
          <w:strike/>
        </w:rPr>
        <w:fldChar w:fldCharType="begin" w:fldLock="1"/>
      </w:r>
      <w:r w:rsidR="009F628B" w:rsidRPr="009F628B">
        <w:rPr>
          <w:bCs/>
          <w:strike/>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behavior","type":"article-journal","volume":"11"},"uris":["http://www.mendeley.com/documents/?uuid=d516cfba-1954-33b7-88d5-eb444aba3ac0"]}],"mendeley":{"formattedCitation":"(Leite-Mondin et al., 2021)","plainTextFormattedCitation":"(Leite-Mondin et al., 2021)","previouslyFormattedCitation":"(Leite-Mondin et al., 2021)"},"properties":{"noteIndex":0},"schema":"https://github.com/citation-style-language/schema/raw/master/csl-citation.json"}</w:instrText>
      </w:r>
      <w:r w:rsidR="009F628B" w:rsidRPr="009F628B">
        <w:rPr>
          <w:bCs/>
          <w:strike/>
        </w:rPr>
        <w:fldChar w:fldCharType="separate"/>
      </w:r>
      <w:r w:rsidR="009F628B" w:rsidRPr="009F628B">
        <w:rPr>
          <w:bCs/>
          <w:strike/>
          <w:noProof/>
        </w:rPr>
        <w:t>(Leite-Mondin et al., 2021)</w:t>
      </w:r>
      <w:r w:rsidR="009F628B" w:rsidRPr="009F628B">
        <w:rPr>
          <w:bCs/>
          <w:strike/>
        </w:rPr>
        <w:fldChar w:fldCharType="end"/>
      </w:r>
    </w:p>
    <w:p w14:paraId="74473ABC" w14:textId="3A464D59" w:rsidR="004256C1" w:rsidRPr="009F628B" w:rsidRDefault="004256C1" w:rsidP="00F1047A">
      <w:pPr>
        <w:rPr>
          <w:bCs/>
          <w:strike/>
        </w:rPr>
      </w:pPr>
      <w:r w:rsidRPr="009F628B">
        <w:rPr>
          <w:bCs/>
          <w:strike/>
        </w:rPr>
        <w:t xml:space="preserve">The guts of cycad-feeding </w:t>
      </w:r>
      <w:proofErr w:type="spellStart"/>
      <w:r w:rsidRPr="009F628B">
        <w:rPr>
          <w:bCs/>
          <w:strike/>
        </w:rPr>
        <w:t>Chilades</w:t>
      </w:r>
      <w:proofErr w:type="spellEnd"/>
      <w:r w:rsidRPr="009F628B">
        <w:rPr>
          <w:bCs/>
          <w:strike/>
        </w:rPr>
        <w:t xml:space="preserve"> </w:t>
      </w:r>
      <w:proofErr w:type="spellStart"/>
      <w:r w:rsidRPr="009F628B">
        <w:rPr>
          <w:bCs/>
          <w:strike/>
        </w:rPr>
        <w:t>pandava</w:t>
      </w:r>
      <w:proofErr w:type="spellEnd"/>
      <w:r w:rsidRPr="009F628B">
        <w:rPr>
          <w:bCs/>
          <w:strike/>
        </w:rPr>
        <w:t xml:space="preserve"> (Lepidoptera)and </w:t>
      </w:r>
      <w:proofErr w:type="spellStart"/>
      <w:r w:rsidRPr="009F628B">
        <w:rPr>
          <w:rStyle w:val="Emphasis"/>
          <w:strike/>
          <w:color w:val="2A2A2A"/>
          <w:sz w:val="23"/>
          <w:szCs w:val="23"/>
          <w:bdr w:val="none" w:sz="0" w:space="0" w:color="auto" w:frame="1"/>
          <w:shd w:val="clear" w:color="auto" w:fill="FFFFFF"/>
        </w:rPr>
        <w:t>Rhopalotria</w:t>
      </w:r>
      <w:proofErr w:type="spellEnd"/>
      <w:r w:rsidRPr="009F628B">
        <w:rPr>
          <w:rStyle w:val="Emphasis"/>
          <w:strike/>
          <w:color w:val="2A2A2A"/>
          <w:sz w:val="23"/>
          <w:szCs w:val="23"/>
          <w:bdr w:val="none" w:sz="0" w:space="0" w:color="auto" w:frame="1"/>
          <w:shd w:val="clear" w:color="auto" w:fill="FFFFFF"/>
        </w:rPr>
        <w:t xml:space="preserve"> </w:t>
      </w:r>
      <w:proofErr w:type="spellStart"/>
      <w:r w:rsidRPr="009F628B">
        <w:rPr>
          <w:rStyle w:val="Emphasis"/>
          <w:strike/>
          <w:color w:val="2A2A2A"/>
          <w:sz w:val="23"/>
          <w:szCs w:val="23"/>
          <w:bdr w:val="none" w:sz="0" w:space="0" w:color="auto" w:frame="1"/>
          <w:shd w:val="clear" w:color="auto" w:fill="FFFFFF"/>
        </w:rPr>
        <w:t>furfuracea</w:t>
      </w:r>
      <w:proofErr w:type="spellEnd"/>
      <w:r w:rsidRPr="009F628B">
        <w:rPr>
          <w:rStyle w:val="Emphasis"/>
          <w:strike/>
          <w:color w:val="2A2A2A"/>
          <w:sz w:val="23"/>
          <w:szCs w:val="23"/>
          <w:bdr w:val="none" w:sz="0" w:space="0" w:color="auto" w:frame="1"/>
          <w:shd w:val="clear" w:color="auto" w:fill="FFFFFF"/>
        </w:rPr>
        <w:t xml:space="preserve"> (</w:t>
      </w:r>
      <w:proofErr w:type="spellStart"/>
      <w:r w:rsidRPr="009F628B">
        <w:rPr>
          <w:bCs/>
          <w:strike/>
        </w:rPr>
        <w:t>Coleoptera</w:t>
      </w:r>
      <w:proofErr w:type="spellEnd"/>
      <w:r w:rsidRPr="009F628B">
        <w:rPr>
          <w:bCs/>
          <w:strike/>
        </w:rPr>
        <w:t xml:space="preserve">) are partly dominated by </w:t>
      </w:r>
      <w:proofErr w:type="spellStart"/>
      <w:r w:rsidRPr="009F628B">
        <w:rPr>
          <w:bCs/>
          <w:strike/>
        </w:rPr>
        <w:t>Comamonadaceae</w:t>
      </w:r>
      <w:proofErr w:type="spellEnd"/>
      <w:r w:rsidRPr="009F628B">
        <w:rPr>
          <w:bCs/>
          <w:strike/>
        </w:rPr>
        <w:t xml:space="preserve"> </w:t>
      </w:r>
      <w:r w:rsidRPr="009F628B">
        <w:rPr>
          <w:bCs/>
          <w:strike/>
        </w:rPr>
        <w:fldChar w:fldCharType="begin" w:fldLock="1"/>
      </w:r>
      <w:r w:rsidR="00AD3762" w:rsidRPr="009F628B">
        <w:rPr>
          <w:bCs/>
          <w:strike/>
        </w:rPr>
        <w:instrText>ADDIN CSL_CITATION {"citationItems":[{"id":"ITEM-1","itemData":{"DOI":"10.1093/BIOLINNEAN/BLY017","ISSN":"0024-4066","abstract":"Five insect species including three species of weevils (Coleoptera) and two species of lycaenid butterflies (Lepidoptera) that feed exclusively on the carcinogenic and neurotoxic tissues of cycads were found to share a core set of bacterial phylotypes, including the bacterium Raoultella ornithinolytica, which has known anti-cancer and nitrogen-fixing capabilities. The other shared bacteria belong to lineages that include insect-associated and extremophilic taxa. The presence of Raoultella ornithinolytica and an unknown Enterobacteriaceae was in contrast to a set of non-cycadfeeding relatives of these insects, none of which contained this same set of shared bacterial phylotypes. Given the considerable phylogenetic distance between the cycadivorous insect species as well as the fact that shared microbiota are not found in their non-cycad-feeding relatives, our data suggest that this core set of shared bacteria are important in helping cycad feeders detoxify their poisonous host plants.","author":[{"dropping-particle":"","family":"Salzman","given":"Shayla","non-dropping-particle":"","parse-names":false,"suffix":""},{"dropping-particle":"","family":"Whitaker","given":"Melissa","non-dropping-particle":"","parse-names":false,"suffix":""},{"dropping-particle":"","family":"Pierce","given":"Naomi E.","non-dropping-particle":"","parse-names":false,"suffix":""}],"container-title":"Biological Journal of the Linnean Society","id":"ITEM-1","issue":"4","issued":{"date-parts":[["2018","3","30"]]},"page":"728-738","publisher":"Oxford Academic","title":"Cycad-feeding insects share a core gut microbiome","type":"article-journal","volume":"123"},"uris":["http://www.mendeley.com/documents/?uuid=43ef4021-24cc-3a06-96fb-ee7593d48390"]}],"mendeley":{"formattedCitation":"(Salzman et al., 2018)","plainTextFormattedCitation":"(Salzman et al., 2018)","previouslyFormattedCitation":"(Salzman et al., 2018)"},"properties":{"noteIndex":0},"schema":"https://github.com/citation-style-language/schema/raw/master/csl-citation.json"}</w:instrText>
      </w:r>
      <w:r w:rsidRPr="009F628B">
        <w:rPr>
          <w:bCs/>
          <w:strike/>
        </w:rPr>
        <w:fldChar w:fldCharType="separate"/>
      </w:r>
      <w:r w:rsidRPr="009F628B">
        <w:rPr>
          <w:bCs/>
          <w:strike/>
          <w:noProof/>
        </w:rPr>
        <w:t>(Salzman et al., 2018)</w:t>
      </w:r>
      <w:r w:rsidRPr="009F628B">
        <w:rPr>
          <w:bCs/>
          <w:strike/>
        </w:rPr>
        <w:fldChar w:fldCharType="end"/>
      </w:r>
    </w:p>
    <w:p w14:paraId="38B9FAA6" w14:textId="4A363349" w:rsidR="004256C1" w:rsidRPr="009F628B" w:rsidRDefault="00AD3762" w:rsidP="00F1047A">
      <w:pPr>
        <w:rPr>
          <w:bCs/>
          <w:strike/>
        </w:rPr>
      </w:pPr>
      <w:r w:rsidRPr="009F628B">
        <w:rPr>
          <w:bCs/>
          <w:strike/>
        </w:rPr>
        <w:t xml:space="preserve">Presence of </w:t>
      </w:r>
      <w:proofErr w:type="spellStart"/>
      <w:r w:rsidR="004256C1" w:rsidRPr="009F628B">
        <w:rPr>
          <w:bCs/>
          <w:strike/>
        </w:rPr>
        <w:t>Comamonadaceae</w:t>
      </w:r>
      <w:proofErr w:type="spellEnd"/>
      <w:r w:rsidRPr="009F628B">
        <w:rPr>
          <w:bCs/>
          <w:strike/>
        </w:rPr>
        <w:t xml:space="preserve"> differentiates the gut of the whitefly </w:t>
      </w:r>
      <w:proofErr w:type="spellStart"/>
      <w:r w:rsidRPr="009F628B">
        <w:rPr>
          <w:bCs/>
          <w:strike/>
        </w:rPr>
        <w:t>Bemisia</w:t>
      </w:r>
      <w:proofErr w:type="spellEnd"/>
      <w:r w:rsidRPr="009F628B">
        <w:rPr>
          <w:bCs/>
          <w:strike/>
        </w:rPr>
        <w:t xml:space="preserve"> </w:t>
      </w:r>
      <w:proofErr w:type="spellStart"/>
      <w:r w:rsidRPr="009F628B">
        <w:rPr>
          <w:bCs/>
          <w:strike/>
        </w:rPr>
        <w:t>tabaci</w:t>
      </w:r>
      <w:proofErr w:type="spellEnd"/>
      <w:r w:rsidRPr="009F628B">
        <w:rPr>
          <w:bCs/>
          <w:strike/>
        </w:rPr>
        <w:t xml:space="preserve"> (</w:t>
      </w:r>
      <w:proofErr w:type="spellStart"/>
      <w:r w:rsidRPr="009F628B">
        <w:rPr>
          <w:bCs/>
          <w:strike/>
        </w:rPr>
        <w:t>Hemiptera</w:t>
      </w:r>
      <w:proofErr w:type="spellEnd"/>
      <w:r w:rsidRPr="009F628B">
        <w:rPr>
          <w:bCs/>
          <w:strike/>
        </w:rPr>
        <w:t xml:space="preserve">) when it is feeding from the sap of watermelon (suitable host) and pepper (less suitable host) </w:t>
      </w:r>
      <w:r w:rsidRPr="009F628B">
        <w:rPr>
          <w:bCs/>
          <w:strike/>
        </w:rPr>
        <w:fldChar w:fldCharType="begin" w:fldLock="1"/>
      </w:r>
      <w:r w:rsidR="00FA2B48" w:rsidRPr="009F628B">
        <w:rPr>
          <w:bCs/>
          <w:strike/>
        </w:rPr>
        <w:instrText>ADDIN CSL_CITATION {"citationItems":[{"id":"ITEM-1","itemData":{"DOI":"10.1038/S41396-019-0576-8","ISBN":"7651331,540","ISSN":"1751-7370","PMID":"31896788","abstract":"While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14:3","id":"ITEM-1","issue":"3","issued":{"date-parts":[["2020","1","2"]]},"page":"847-856","publisher":"Nature Publishing Group","title":"Inside out: microbiota dynamics during host-plant adaptation of whiteflies","type":"article-journal","volume":"14"},"uris":["http://www.mendeley.com/documents/?uuid=ce339143-04b5-3d96-8009-f307a82e4409"]}],"mendeley":{"formattedCitation":"(Santos-Garcia et al., 2020)","plainTextFormattedCitation":"(Santos-Garcia et al., 2020)","previouslyFormattedCitation":"(Santos-Garcia et al., 2020)"},"properties":{"noteIndex":0},"schema":"https://github.com/citation-style-language/schema/raw/master/csl-citation.json"}</w:instrText>
      </w:r>
      <w:r w:rsidRPr="009F628B">
        <w:rPr>
          <w:bCs/>
          <w:strike/>
        </w:rPr>
        <w:fldChar w:fldCharType="separate"/>
      </w:r>
      <w:r w:rsidRPr="009F628B">
        <w:rPr>
          <w:bCs/>
          <w:strike/>
          <w:noProof/>
        </w:rPr>
        <w:t>(Santos-Garcia et al., 2020)</w:t>
      </w:r>
      <w:r w:rsidRPr="009F628B">
        <w:rPr>
          <w:bCs/>
          <w:strike/>
        </w:rPr>
        <w:fldChar w:fldCharType="end"/>
      </w:r>
    </w:p>
    <w:p w14:paraId="0E71748A" w14:textId="4AB25F9A" w:rsidR="0015549B" w:rsidRPr="00E65CE3" w:rsidRDefault="0015549B" w:rsidP="00F1047A">
      <w:pPr>
        <w:rPr>
          <w:rFonts w:cstheme="minorHAnsi"/>
          <w:bCs/>
          <w:strike/>
        </w:rPr>
      </w:pPr>
      <w:r w:rsidRPr="00E65CE3">
        <w:rPr>
          <w:bCs/>
          <w:strike/>
        </w:rPr>
        <w:t>In</w:t>
      </w:r>
      <w:r w:rsidR="005B4D69" w:rsidRPr="00E65CE3">
        <w:rPr>
          <w:bCs/>
          <w:strike/>
        </w:rPr>
        <w:t xml:space="preserve"> </w:t>
      </w:r>
      <w:r w:rsidR="005B4D69" w:rsidRPr="00E65CE3">
        <w:rPr>
          <w:bCs/>
          <w:strike/>
        </w:rPr>
        <w:fldChar w:fldCharType="begin" w:fldLock="1"/>
      </w:r>
      <w:r w:rsidR="005B4D69" w:rsidRPr="00E65CE3">
        <w:rPr>
          <w:bCs/>
          <w:strike/>
        </w:rPr>
        <w:instrText>ADDIN CSL_CITATION {"citationItems":[{"id":"ITEM-1","itemData":{"DOI":"10.1038/s41559-019-1085-x","abstract":"F or many organisms, attack by multiple enemies is inevitable and often occurs sequentially during the lifetime of individual hosts. Prior attack can alter host phenotypes and change how future attacks unfold, often generating cascading effects at larger spatial and temporal scales 1-4. Given the large effects of co-infection on host health and the population dynamics of their parasites, explicitly studying co-infection is becoming increasingly common 4-6. But rarely has this perspective been extended to studies of diverse host-associated microbial communities ('microbiomes'). Instead, microbiome studies tend to focus on effects of host genotype or abiotic variation on microbiome diversity patterns 7-11. This has left a major gap in our understanding of how host colonization from non-microbial enemies impacts the population biology of host-associated microbial taxa. With regard to plants, there is tremendous interest in understanding the structure and function of the microbiome both for applied purposes, such as engineering growth promotion and disease resistance 12,13 , and as model systems for host-microbial symbioses more generally. Insect herbivory represents a pervasive threat to plants in wild and agricultural settings alike 14. Herbivory alters plant phenotypes through tissue damage and induction of plant defences, which can change the susceptibility of plants to attack by insects 15 as well as microorganisms 16,17. Thus, factors that influence the impact of herbivores on hosts will likely affect the colonization and growth of plant-associated microorganisms. While insect herbivores 14 and plant-associated microorganisms 18 have clear effects on plant phenotypes and fitness, they are generally considered independently. Our study addresses this gap by explicitly considering how patterns of abundance and diversity of leaf-colonizing (endophytic) bacterial taxa are altered in the presence of insect herbivory and by exploring the associations among herbivory, bacterial infection and plant fitness in a native forb (Cardamine cordifolia, Brassicaceae; 'bittercress'). We first used marker gene sequencing (16S ribosomal RNA) coupled with paired leaf culturing to establish and validate sequence-based estimates of absolute bacterial load in host tissue. By elucidating a relationship between bacterial load and the sequence counts of bacteria-versus host-derived 16S (Box 1), our approach enabled standard 16S marker gene sequencing to quantitatively reveal va…","author":[{"dropping-particle":"","family":"Humphrey","given":"Parris T","non-dropping-particle":"","parse-names":false,"suffix":""},{"dropping-particle":"","family":"Whiteman","given":"Noah K","non-dropping-particle":"","parse-names":false,"suffix":""}],"container-title":"Nature Ecology &amp; Evolution","id":"ITEM-1","issued":{"date-parts":[["2020"]]},"title":"Insect herbivory reshapes a native leaf microbiome","type":"article-journal","volume":"4"},"uris":["http://www.mendeley.com/documents/?uuid=ca1f468a-15f1-3ca7-88b2-a8d2f1fa7c72"]}],"mendeley":{"formattedCitation":"(Humphrey and Whiteman, 2020)","plainTextFormattedCitation":"(Humphrey and Whiteman, 2020)","previouslyFormattedCitation":"(Humphrey and Whiteman, 2020)"},"properties":{"noteIndex":0},"schema":"https://github.com/citation-style-language/schema/raw/master/csl-citation.json"}</w:instrText>
      </w:r>
      <w:r w:rsidR="005B4D69" w:rsidRPr="00E65CE3">
        <w:rPr>
          <w:bCs/>
          <w:strike/>
        </w:rPr>
        <w:fldChar w:fldCharType="separate"/>
      </w:r>
      <w:r w:rsidR="005B4D69" w:rsidRPr="00E65CE3">
        <w:rPr>
          <w:bCs/>
          <w:strike/>
          <w:noProof/>
        </w:rPr>
        <w:t>(Humphrey and Whiteman, 2020)</w:t>
      </w:r>
      <w:r w:rsidR="005B4D69" w:rsidRPr="00E65CE3">
        <w:rPr>
          <w:bCs/>
          <w:strike/>
        </w:rPr>
        <w:fldChar w:fldCharType="end"/>
      </w:r>
      <w:r w:rsidR="00676167" w:rsidRPr="00E65CE3">
        <w:rPr>
          <w:bCs/>
          <w:strike/>
        </w:rPr>
        <w:t xml:space="preserve"> </w:t>
      </w:r>
      <w:r w:rsidR="00104E46" w:rsidRPr="00E65CE3">
        <w:rPr>
          <w:bCs/>
          <w:strike/>
        </w:rPr>
        <w:t xml:space="preserve">putative </w:t>
      </w:r>
      <w:proofErr w:type="spellStart"/>
      <w:r w:rsidR="00104E46" w:rsidRPr="00E65CE3">
        <w:rPr>
          <w:bCs/>
          <w:strike/>
        </w:rPr>
        <w:t>phatogenic</w:t>
      </w:r>
      <w:proofErr w:type="spellEnd"/>
      <w:r w:rsidR="00104E46" w:rsidRPr="00E65CE3">
        <w:rPr>
          <w:bCs/>
          <w:strike/>
        </w:rPr>
        <w:t xml:space="preserve"> </w:t>
      </w:r>
      <w:r w:rsidRPr="00E65CE3">
        <w:rPr>
          <w:bCs/>
          <w:strike/>
        </w:rPr>
        <w:t>ps</w:t>
      </w:r>
      <w:r w:rsidR="00104E46" w:rsidRPr="00E65CE3">
        <w:rPr>
          <w:bCs/>
          <w:strike/>
        </w:rPr>
        <w:t>e</w:t>
      </w:r>
      <w:r w:rsidRPr="00E65CE3">
        <w:rPr>
          <w:bCs/>
          <w:strike/>
        </w:rPr>
        <w:t xml:space="preserve">udomonas </w:t>
      </w:r>
      <w:r w:rsidR="00104E46" w:rsidRPr="00E65CE3">
        <w:rPr>
          <w:bCs/>
          <w:strike/>
        </w:rPr>
        <w:t xml:space="preserve">were </w:t>
      </w:r>
      <w:r w:rsidRPr="00E65CE3">
        <w:rPr>
          <w:bCs/>
          <w:strike/>
        </w:rPr>
        <w:t xml:space="preserve"> more abundant in the </w:t>
      </w:r>
      <w:proofErr w:type="spellStart"/>
      <w:r w:rsidRPr="00E65CE3">
        <w:rPr>
          <w:bCs/>
          <w:strike/>
        </w:rPr>
        <w:t>phylos</w:t>
      </w:r>
      <w:r w:rsidR="000B5998" w:rsidRPr="00E65CE3">
        <w:rPr>
          <w:bCs/>
          <w:strike/>
        </w:rPr>
        <w:t>phere</w:t>
      </w:r>
      <w:proofErr w:type="spellEnd"/>
      <w:r w:rsidR="000B5998" w:rsidRPr="00E65CE3">
        <w:rPr>
          <w:bCs/>
          <w:strike/>
        </w:rPr>
        <w:t xml:space="preserve"> of </w:t>
      </w:r>
      <w:proofErr w:type="spellStart"/>
      <w:r w:rsidR="000B5998" w:rsidRPr="00E65CE3">
        <w:rPr>
          <w:bCs/>
          <w:strike/>
        </w:rPr>
        <w:t>brasiceaceease</w:t>
      </w:r>
      <w:proofErr w:type="spellEnd"/>
      <w:r w:rsidR="000B5998" w:rsidRPr="00E65CE3">
        <w:rPr>
          <w:bCs/>
          <w:strike/>
        </w:rPr>
        <w:t xml:space="preserve"> plants that were attacked by herbivores, likely </w:t>
      </w:r>
      <w:r w:rsidR="00104E46" w:rsidRPr="00E65CE3">
        <w:rPr>
          <w:bCs/>
          <w:strike/>
        </w:rPr>
        <w:t>because</w:t>
      </w:r>
      <w:r w:rsidR="000B5998" w:rsidRPr="00E65CE3">
        <w:rPr>
          <w:bCs/>
          <w:strike/>
        </w:rPr>
        <w:t xml:space="preserve"> of oral secretions</w:t>
      </w:r>
      <w:r w:rsidR="00104E46" w:rsidRPr="00E65CE3">
        <w:rPr>
          <w:bCs/>
          <w:strike/>
        </w:rPr>
        <w:t>. Thus our o</w:t>
      </w:r>
      <w:r w:rsidR="00280C7D" w:rsidRPr="00E65CE3">
        <w:rPr>
          <w:bCs/>
          <w:strike/>
        </w:rPr>
        <w:t>r</w:t>
      </w:r>
      <w:r w:rsidR="00104E46" w:rsidRPr="00E65CE3">
        <w:rPr>
          <w:bCs/>
          <w:strike/>
        </w:rPr>
        <w:t xml:space="preserve">al treatment </w:t>
      </w:r>
      <w:r w:rsidR="009D1D6D" w:rsidRPr="00E65CE3">
        <w:rPr>
          <w:bCs/>
          <w:strike/>
        </w:rPr>
        <w:t xml:space="preserve">positive control may have introduce microbes we would never </w:t>
      </w:r>
      <w:r w:rsidR="009D1D6D" w:rsidRPr="00E65CE3">
        <w:rPr>
          <w:rFonts w:cstheme="minorHAnsi"/>
          <w:bCs/>
          <w:strike/>
        </w:rPr>
        <w:t xml:space="preserve">be able to find in the </w:t>
      </w:r>
      <w:proofErr w:type="spellStart"/>
      <w:r w:rsidR="009D1D6D" w:rsidRPr="00E65CE3">
        <w:rPr>
          <w:rFonts w:cstheme="minorHAnsi"/>
          <w:bCs/>
          <w:strike/>
        </w:rPr>
        <w:t>MeJA</w:t>
      </w:r>
      <w:proofErr w:type="spellEnd"/>
      <w:r w:rsidR="009D1D6D" w:rsidRPr="00E65CE3">
        <w:rPr>
          <w:rFonts w:cstheme="minorHAnsi"/>
          <w:bCs/>
          <w:strike/>
        </w:rPr>
        <w:t xml:space="preserve"> treatments</w:t>
      </w:r>
    </w:p>
    <w:p w14:paraId="47CE7749" w14:textId="6DA48972" w:rsidR="00B7013A" w:rsidRPr="00C33ED1" w:rsidRDefault="00B7013A" w:rsidP="00F1047A">
      <w:pPr>
        <w:rPr>
          <w:rFonts w:cstheme="minorHAnsi"/>
          <w:bCs/>
          <w:strike/>
        </w:rPr>
      </w:pPr>
      <w:proofErr w:type="spellStart"/>
      <w:r w:rsidRPr="00C33ED1">
        <w:rPr>
          <w:strike/>
        </w:rPr>
        <w:t>Comamonadaceae</w:t>
      </w:r>
      <w:proofErr w:type="spellEnd"/>
      <w:r w:rsidRPr="00C33ED1">
        <w:rPr>
          <w:strike/>
        </w:rPr>
        <w:t xml:space="preserve"> is part of the main taxa in the gut of the springtail </w:t>
      </w:r>
      <w:proofErr w:type="spellStart"/>
      <w:r w:rsidRPr="00C33ED1">
        <w:rPr>
          <w:strike/>
        </w:rPr>
        <w:t>Orchesella</w:t>
      </w:r>
      <w:proofErr w:type="spellEnd"/>
      <w:r w:rsidRPr="00C33ED1">
        <w:rPr>
          <w:strike/>
        </w:rPr>
        <w:t xml:space="preserve"> </w:t>
      </w:r>
      <w:proofErr w:type="spellStart"/>
      <w:r w:rsidRPr="00C33ED1">
        <w:rPr>
          <w:strike/>
        </w:rPr>
        <w:t>cincta</w:t>
      </w:r>
      <w:proofErr w:type="spellEnd"/>
      <w:r w:rsidRPr="00C33ED1">
        <w:rPr>
          <w:strike/>
        </w:rPr>
        <w:t xml:space="preserve"> </w:t>
      </w:r>
      <w:r w:rsidRPr="00C33ED1">
        <w:rPr>
          <w:strike/>
        </w:rPr>
        <w:fldChar w:fldCharType="begin" w:fldLock="1"/>
      </w:r>
      <w:r w:rsidRPr="00C33ED1">
        <w:rPr>
          <w:strike/>
        </w:rPr>
        <w:instrText>ADDIN CSL_CITATION {"citationItems":[{"id":"ITEM-1","itemData":{"DOI":"10.1038/S41598-018-20967-0","ISSN":"2045-2322","PMID":"29410494","abstract":"Springtails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8:1","id":"ITEM-1","issue":"1","issued":{"date-parts":[["2018","2","6"]]},"page":"1-8","publisher":"Nature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2018)","plainTextFormattedCitation":"(Bahrndorff et al., 2018)","previouslyFormattedCitation":"(Bahrndorff et al., 2018)"},"properties":{"noteIndex":0},"schema":"https://github.com/citation-style-language/schema/raw/master/csl-citation.json"}</w:instrText>
      </w:r>
      <w:r w:rsidRPr="00C33ED1">
        <w:rPr>
          <w:strike/>
        </w:rPr>
        <w:fldChar w:fldCharType="separate"/>
      </w:r>
      <w:r w:rsidRPr="00C33ED1">
        <w:rPr>
          <w:strike/>
          <w:noProof/>
        </w:rPr>
        <w:t>(Bahrndorff et al., 2018)</w:t>
      </w:r>
      <w:r w:rsidRPr="00C33ED1">
        <w:rPr>
          <w:strike/>
        </w:rPr>
        <w:fldChar w:fldCharType="end"/>
      </w:r>
    </w:p>
    <w:p w14:paraId="684B9337" w14:textId="6E8F7F6E" w:rsidR="00D11369" w:rsidRPr="00E65CE3" w:rsidRDefault="00372E72" w:rsidP="00F1047A">
      <w:pPr>
        <w:rPr>
          <w:rFonts w:cstheme="minorHAnsi"/>
          <w:strike/>
          <w:shd w:val="clear" w:color="auto" w:fill="FFFFFF"/>
        </w:rPr>
      </w:pPr>
      <w:proofErr w:type="spellStart"/>
      <w:r w:rsidRPr="00E65CE3">
        <w:rPr>
          <w:rFonts w:cstheme="minorHAnsi"/>
          <w:bCs/>
          <w:strike/>
        </w:rPr>
        <w:t>Comamonadace</w:t>
      </w:r>
      <w:proofErr w:type="spellEnd"/>
      <w:r w:rsidRPr="00E65CE3">
        <w:rPr>
          <w:rFonts w:cstheme="minorHAnsi"/>
          <w:bCs/>
          <w:strike/>
        </w:rPr>
        <w:t xml:space="preserve"> </w:t>
      </w:r>
      <w:proofErr w:type="spellStart"/>
      <w:r w:rsidRPr="00E65CE3">
        <w:rPr>
          <w:rFonts w:cstheme="minorHAnsi"/>
          <w:bCs/>
          <w:strike/>
        </w:rPr>
        <w:t>abudances</w:t>
      </w:r>
      <w:proofErr w:type="spellEnd"/>
      <w:r w:rsidRPr="00E65CE3">
        <w:rPr>
          <w:rFonts w:cstheme="minorHAnsi"/>
          <w:bCs/>
          <w:strike/>
        </w:rPr>
        <w:t xml:space="preserve"> are affected by </w:t>
      </w:r>
      <w:proofErr w:type="spellStart"/>
      <w:r w:rsidRPr="00E65CE3">
        <w:rPr>
          <w:rFonts w:cstheme="minorHAnsi"/>
          <w:strike/>
          <w:color w:val="3E3D40"/>
          <w:shd w:val="clear" w:color="auto" w:fill="FFFFFF"/>
        </w:rPr>
        <w:t>isoflavones</w:t>
      </w:r>
      <w:proofErr w:type="spellEnd"/>
      <w:r w:rsidRPr="00E65CE3">
        <w:rPr>
          <w:rFonts w:cstheme="minorHAnsi"/>
          <w:strike/>
          <w:color w:val="3E3D40"/>
          <w:shd w:val="clear" w:color="auto" w:fill="FFFFFF"/>
        </w:rPr>
        <w:t> </w:t>
      </w:r>
      <w:r w:rsidRPr="00E65CE3">
        <w:rPr>
          <w:rFonts w:cstheme="minorHAnsi"/>
          <w:bCs/>
          <w:strike/>
        </w:rPr>
        <w:t xml:space="preserve"> and </w:t>
      </w:r>
      <w:proofErr w:type="spellStart"/>
      <w:r w:rsidRPr="00E65CE3">
        <w:rPr>
          <w:rFonts w:cstheme="minorHAnsi"/>
          <w:strike/>
          <w:color w:val="3E3D40"/>
          <w:shd w:val="clear" w:color="auto" w:fill="FFFFFF"/>
        </w:rPr>
        <w:t>daidzein</w:t>
      </w:r>
      <w:proofErr w:type="spellEnd"/>
      <w:r w:rsidRPr="00E65CE3">
        <w:rPr>
          <w:rFonts w:cstheme="minorHAnsi"/>
          <w:strike/>
          <w:color w:val="3E3D40"/>
          <w:shd w:val="clear" w:color="auto" w:fill="FFFFFF"/>
        </w:rPr>
        <w:t> </w:t>
      </w:r>
      <w:r w:rsidRPr="00E65CE3">
        <w:rPr>
          <w:rFonts w:cstheme="minorHAnsi"/>
          <w:bCs/>
          <w:strike/>
        </w:rPr>
        <w:t xml:space="preserve"> </w:t>
      </w:r>
      <w:r w:rsidRPr="00E65CE3">
        <w:rPr>
          <w:rFonts w:cstheme="minorHAnsi"/>
          <w:bCs/>
          <w:strike/>
        </w:rPr>
        <w:fldChar w:fldCharType="begin" w:fldLock="1"/>
      </w:r>
      <w:r w:rsidR="00B60DF4" w:rsidRPr="00E65CE3">
        <w:rPr>
          <w:rFonts w:cstheme="minorHAnsi"/>
          <w:bCs/>
          <w:strike/>
        </w:rPr>
        <w:instrText>ADDIN CSL_CITATION {"citationItems":[{"id":"ITEM-1","itemData":{"DOI":"10.3389/fpls.2021.621276","author":[{"dropping-particle":"","family":"Pang","given":"Zhiqiang","non-dropping-particle":"","parse-names":false,"suffix":""},{"dropping-particle":"","family":"Chen","given":"Jia","non-dropping-particle":"","parse-names":false,"suffix":""},{"dropping-particle":"","family":"Wang","given":"Tuhong","non-dropping-particle":"","parse-names":false,"suffix":""},{"dropping-particle":"","family":"Gao","given":"Chunsheng","non-dropping-particle":"","parse-names":false,"suffix":""},{"dropping-particle":"","family":"Li","given":"Zhimin","non-dropping-particle":"","parse-names":false,"suffix":""},{"dropping-particle":"","family":"Guo","given":"Litao","non-dropping-particle":"","parse-names":false,"suffix":""}],"id":"ITEM-1","issue":"March","issued":{"date-parts":[["2021"]]},"title":"Linking Plant Secondary Metabolites and Plant Microbiomes : A Review","type":"article-journal","volume":"12"},"uris":["http://www.mendeley.com/documents/?uuid=f641e0ed-57e3-467e-b491-213a8f30a6d4"]}],"mendeley":{"formattedCitation":"(Pang et al., 2021)","plainTextFormattedCitation":"(Pang et al., 2021)","previouslyFormattedCitation":"(Pang et al., 2021)"},"properties":{"noteIndex":0},"schema":"https://github.com/citation-style-language/schema/raw/master/csl-citation.json"}</w:instrText>
      </w:r>
      <w:r w:rsidRPr="00E65CE3">
        <w:rPr>
          <w:rFonts w:cstheme="minorHAnsi"/>
          <w:bCs/>
          <w:strike/>
        </w:rPr>
        <w:fldChar w:fldCharType="separate"/>
      </w:r>
      <w:r w:rsidRPr="00E65CE3">
        <w:rPr>
          <w:rFonts w:cstheme="minorHAnsi"/>
          <w:bCs/>
          <w:strike/>
          <w:noProof/>
        </w:rPr>
        <w:t>(Pang et al., 2021)</w:t>
      </w:r>
      <w:r w:rsidRPr="00E65CE3">
        <w:rPr>
          <w:rFonts w:cstheme="minorHAnsi"/>
          <w:bCs/>
          <w:strike/>
        </w:rPr>
        <w:fldChar w:fldCharType="end"/>
      </w:r>
      <w:r w:rsidRPr="00E65CE3">
        <w:rPr>
          <w:rFonts w:cstheme="minorHAnsi"/>
          <w:bCs/>
          <w:strike/>
        </w:rPr>
        <w:t>.</w:t>
      </w:r>
      <w:r w:rsidR="002148EF" w:rsidRPr="00E65CE3">
        <w:rPr>
          <w:rFonts w:cstheme="minorHAnsi"/>
          <w:bCs/>
          <w:strike/>
        </w:rPr>
        <w:t xml:space="preserve"> </w:t>
      </w:r>
      <w:proofErr w:type="spellStart"/>
      <w:r w:rsidR="002148EF" w:rsidRPr="00E65CE3">
        <w:rPr>
          <w:rFonts w:cstheme="minorHAnsi"/>
          <w:bCs/>
          <w:strike/>
        </w:rPr>
        <w:t>Isoflavonoids</w:t>
      </w:r>
      <w:proofErr w:type="spellEnd"/>
      <w:r w:rsidR="002148EF" w:rsidRPr="00E65CE3">
        <w:rPr>
          <w:rFonts w:cstheme="minorHAnsi"/>
          <w:bCs/>
          <w:strike/>
        </w:rPr>
        <w:t xml:space="preserve"> might be inhibiting </w:t>
      </w:r>
      <w:proofErr w:type="spellStart"/>
      <w:r w:rsidR="002148EF" w:rsidRPr="00E65CE3">
        <w:rPr>
          <w:rFonts w:cstheme="minorHAnsi"/>
          <w:bCs/>
          <w:strike/>
        </w:rPr>
        <w:t>commonadaceae</w:t>
      </w:r>
      <w:proofErr w:type="spellEnd"/>
      <w:r w:rsidR="002148EF" w:rsidRPr="00E65CE3">
        <w:rPr>
          <w:rFonts w:cstheme="minorHAnsi"/>
          <w:bCs/>
          <w:strike/>
        </w:rPr>
        <w:t xml:space="preserve"> </w:t>
      </w:r>
      <w:r w:rsidR="009E18B7" w:rsidRPr="00E65CE3">
        <w:rPr>
          <w:rFonts w:cstheme="minorHAnsi"/>
          <w:bCs/>
          <w:strike/>
        </w:rPr>
        <w:t xml:space="preserve">but increasing </w:t>
      </w:r>
      <w:proofErr w:type="spellStart"/>
      <w:r w:rsidR="009E18B7" w:rsidRPr="00E65CE3">
        <w:rPr>
          <w:rFonts w:cstheme="minorHAnsi"/>
          <w:strike/>
          <w:shd w:val="clear" w:color="auto" w:fill="FFFFFF"/>
        </w:rPr>
        <w:t>Xanthomonads</w:t>
      </w:r>
      <w:proofErr w:type="spellEnd"/>
      <w:r w:rsidR="009E18B7" w:rsidRPr="00E65CE3">
        <w:rPr>
          <w:rFonts w:cstheme="minorHAnsi"/>
          <w:strike/>
          <w:shd w:val="clear" w:color="auto" w:fill="FFFFFF"/>
        </w:rPr>
        <w:t xml:space="preserve">; </w:t>
      </w:r>
      <w:proofErr w:type="spellStart"/>
      <w:r w:rsidR="009E18B7" w:rsidRPr="00E65CE3">
        <w:rPr>
          <w:rFonts w:cstheme="minorHAnsi"/>
          <w:strike/>
          <w:shd w:val="clear" w:color="auto" w:fill="FFFFFF"/>
        </w:rPr>
        <w:t>acidovorax</w:t>
      </w:r>
      <w:proofErr w:type="spellEnd"/>
      <w:r w:rsidR="009E18B7" w:rsidRPr="00E65CE3">
        <w:rPr>
          <w:rFonts w:cstheme="minorHAnsi"/>
          <w:strike/>
          <w:shd w:val="clear" w:color="auto" w:fill="FFFFFF"/>
        </w:rPr>
        <w:t xml:space="preserve"> is from this family and is a plant-pathogenic genus </w:t>
      </w:r>
      <w:r w:rsidR="009E18B7" w:rsidRPr="00E65CE3">
        <w:rPr>
          <w:rFonts w:cstheme="minorHAnsi"/>
          <w:strike/>
          <w:shd w:val="clear" w:color="auto" w:fill="FFFFFF"/>
        </w:rPr>
        <w:fldChar w:fldCharType="begin" w:fldLock="1"/>
      </w:r>
      <w:r w:rsidR="00B60DF4" w:rsidRPr="00E65CE3">
        <w:rPr>
          <w:rFonts w:cstheme="minorHAnsi"/>
          <w:strike/>
          <w:shd w:val="clear" w:color="auto" w:fill="FFFFFF"/>
        </w:rPr>
        <w:instrText>ADDIN CSL_CITATION {"citationItems":[{"id":"ITEM-1","itemData":{"DOI":"10.1111/1462-2920.13602","ISBN":"6056885623","author":[{"dropping-particle":"","family":"White","given":"Laura J","non-dropping-particle":"","parse-names":false,"suffix":""},{"dropping-particle":"","family":"Ge","given":"Xijin","non-dropping-particle":"","parse-names":false,"suffix":""},{"dropping-particle":"","family":"Subramanian","given":"Senthil","non-dropping-particle":"","parse-names":false,"suffix":""},{"dropping-particle":"","family":"State","given":"South Dakota","non-dropping-particle":"","parse-names":false,"suffix":""}],"id":"ITEM-1","issued":{"date-parts":[["2017"]]},"page":"1391-1406","title":"Root isoflavonoids and hairy root transformation influence key bacterial taxa in the soybean rhizosphere","type":"article-journal","volume":"19"},"uris":["http://www.mendeley.com/documents/?uuid=6b472423-4765-4c7f-a261-43aac00d9884"]}],"mendeley":{"formattedCitation":"(White et al., 2017)","plainTextFormattedCitation":"(White et al., 2017)","previouslyFormattedCitation":"(White et al., 2017)"},"properties":{"noteIndex":0},"schema":"https://github.com/citation-style-language/schema/raw/master/csl-citation.json"}</w:instrText>
      </w:r>
      <w:r w:rsidR="009E18B7" w:rsidRPr="00E65CE3">
        <w:rPr>
          <w:rFonts w:cstheme="minorHAnsi"/>
          <w:strike/>
          <w:shd w:val="clear" w:color="auto" w:fill="FFFFFF"/>
        </w:rPr>
        <w:fldChar w:fldCharType="separate"/>
      </w:r>
      <w:r w:rsidR="009E18B7" w:rsidRPr="00E65CE3">
        <w:rPr>
          <w:rFonts w:cstheme="minorHAnsi"/>
          <w:strike/>
          <w:noProof/>
          <w:shd w:val="clear" w:color="auto" w:fill="FFFFFF"/>
        </w:rPr>
        <w:t>(White et al., 2017)</w:t>
      </w:r>
      <w:r w:rsidR="009E18B7" w:rsidRPr="00E65CE3">
        <w:rPr>
          <w:rFonts w:cstheme="minorHAnsi"/>
          <w:strike/>
          <w:shd w:val="clear" w:color="auto" w:fill="FFFFFF"/>
        </w:rPr>
        <w:fldChar w:fldCharType="end"/>
      </w:r>
      <w:r w:rsidR="00D11369" w:rsidRPr="00E65CE3">
        <w:rPr>
          <w:rFonts w:cstheme="minorHAnsi"/>
          <w:strike/>
          <w:shd w:val="clear" w:color="auto" w:fill="FFFFFF"/>
        </w:rPr>
        <w:t xml:space="preserve">. </w:t>
      </w:r>
      <w:proofErr w:type="spellStart"/>
      <w:r w:rsidR="00D11369" w:rsidRPr="00E65CE3">
        <w:rPr>
          <w:rFonts w:cstheme="minorHAnsi"/>
          <w:strike/>
          <w:shd w:val="clear" w:color="auto" w:fill="FFFFFF"/>
        </w:rPr>
        <w:t>Dadzein</w:t>
      </w:r>
      <w:proofErr w:type="spellEnd"/>
      <w:r w:rsidR="00D11369" w:rsidRPr="00E65CE3">
        <w:rPr>
          <w:rFonts w:cstheme="minorHAnsi"/>
          <w:strike/>
          <w:shd w:val="clear" w:color="auto" w:fill="FFFFFF"/>
        </w:rPr>
        <w:t xml:space="preserve">-treat soils increased the abundances of </w:t>
      </w:r>
      <w:proofErr w:type="spellStart"/>
      <w:r w:rsidR="00D11369" w:rsidRPr="00E65CE3">
        <w:rPr>
          <w:rFonts w:cstheme="minorHAnsi"/>
          <w:strike/>
          <w:shd w:val="clear" w:color="auto" w:fill="FFFFFF"/>
        </w:rPr>
        <w:t>comamonadaceae</w:t>
      </w:r>
      <w:proofErr w:type="spellEnd"/>
      <w:r w:rsidR="00D11369" w:rsidRPr="00E65CE3">
        <w:rPr>
          <w:rFonts w:cstheme="minorHAnsi"/>
          <w:strike/>
          <w:shd w:val="clear" w:color="auto" w:fill="FFFFFF"/>
        </w:rPr>
        <w:t xml:space="preserve"> </w:t>
      </w:r>
      <w:r w:rsidR="00D11369" w:rsidRPr="00E65CE3">
        <w:rPr>
          <w:rFonts w:cstheme="minorHAnsi"/>
          <w:strike/>
          <w:shd w:val="clear" w:color="auto" w:fill="FFFFFF"/>
        </w:rPr>
        <w:fldChar w:fldCharType="begin" w:fldLock="1"/>
      </w:r>
      <w:r w:rsidR="00B60DF4" w:rsidRPr="00E65CE3">
        <w:rPr>
          <w:rFonts w:cstheme="minorHAnsi"/>
          <w:strike/>
          <w:shd w:val="clear" w:color="auto" w:fill="FFFFFF"/>
        </w:rPr>
        <w:instrText>ADDIN CSL_CITATION {"citationItems":[{"id":"ITEM-1","itemData":{"DOI":"10.1111/pce.13708","author":[{"dropping-particle":"","family":"Okutani","given":"Fuki","non-dropping-particle":"","parse-names":false,"suffix":""},{"dropping-particle":"","family":"Hamamoto","given":"Shoichiro","non-dropping-particle":"","parse-names":false,"suffix":""},{"dropping-particle":"","family":"Aoki","given":"Yuichi","non-dropping-particle":"","parse-names":false,"suffix":""},{"dropping-particle":"","family":"Nakayasu","given":"Masaru","non-dropping-particle":"","parse-names":false,"suffix":""},{"dropping-particle":"","family":"Nihei","given":"Naoto","non-dropping-particle":"","parse-names":false,"suffix":""},{"dropping-particle":"","family":"Nishimura","given":"Taku","non-dropping-particle":"","parse-names":false,"suffix":""},{"dropping-particle":"","family":"Yazaki","given":"Kazufumi","non-dropping-particle":"","parse-names":false,"suffix":""},{"dropping-particle":"","family":"Sugiyama","given":"Akifumi","non-dropping-particle":"","parse-names":false,"suffix":""}],"id":"ITEM-1","issue":"August","issued":{"date-parts":[["2019"]]},"page":"1036-1046","title":"Rhizosphere modelling reveals spatiotemporal distribution of daidzein shaping soybean rhizosphere bacterial community","type":"article-journal"},"uris":["http://www.mendeley.com/documents/?uuid=3db3fbdc-b06d-46e5-97e7-39a954918a4a"]}],"mendeley":{"formattedCitation":"(Okutani et al., 2019)","plainTextFormattedCitation":"(Okutani et al., 2019)","previouslyFormattedCitation":"(Okutani et al., 2019)"},"properties":{"noteIndex":0},"schema":"https://github.com/citation-style-language/schema/raw/master/csl-citation.json"}</w:instrText>
      </w:r>
      <w:r w:rsidR="00D11369" w:rsidRPr="00E65CE3">
        <w:rPr>
          <w:rFonts w:cstheme="minorHAnsi"/>
          <w:strike/>
          <w:shd w:val="clear" w:color="auto" w:fill="FFFFFF"/>
        </w:rPr>
        <w:fldChar w:fldCharType="separate"/>
      </w:r>
      <w:r w:rsidR="00D11369" w:rsidRPr="00E65CE3">
        <w:rPr>
          <w:rFonts w:cstheme="minorHAnsi"/>
          <w:strike/>
          <w:noProof/>
          <w:shd w:val="clear" w:color="auto" w:fill="FFFFFF"/>
        </w:rPr>
        <w:t>(Okutani et al., 2019)</w:t>
      </w:r>
      <w:r w:rsidR="00D11369" w:rsidRPr="00E65CE3">
        <w:rPr>
          <w:rFonts w:cstheme="minorHAnsi"/>
          <w:strike/>
          <w:shd w:val="clear" w:color="auto" w:fill="FFFFFF"/>
        </w:rPr>
        <w:fldChar w:fldCharType="end"/>
      </w:r>
    </w:p>
    <w:p w14:paraId="76AD08B4" w14:textId="5C4AC110" w:rsidR="000D3BA5" w:rsidRPr="009F628B" w:rsidRDefault="000D3BA5" w:rsidP="00F1047A">
      <w:pPr>
        <w:rPr>
          <w:rFonts w:cstheme="minorHAnsi"/>
          <w:bCs/>
          <w:strike/>
        </w:rPr>
      </w:pPr>
      <w:proofErr w:type="spellStart"/>
      <w:r w:rsidRPr="009F628B">
        <w:rPr>
          <w:rFonts w:cstheme="minorHAnsi"/>
          <w:strike/>
          <w:color w:val="2E2E2E"/>
        </w:rPr>
        <w:lastRenderedPageBreak/>
        <w:t>Comamonadaceae</w:t>
      </w:r>
      <w:proofErr w:type="spellEnd"/>
      <w:r w:rsidRPr="009F628B">
        <w:rPr>
          <w:rFonts w:cstheme="minorHAnsi"/>
          <w:strike/>
          <w:color w:val="2E2E2E"/>
        </w:rPr>
        <w:t xml:space="preserve"> as more abundant in root samples than on stool samples</w:t>
      </w:r>
      <w:r w:rsidR="009A185E" w:rsidRPr="009F628B">
        <w:rPr>
          <w:rFonts w:cstheme="minorHAnsi"/>
          <w:strike/>
          <w:color w:val="2E2E2E"/>
        </w:rPr>
        <w:t>; also shows no overlap in most abundant taxa between roots &amp; mammal guts</w:t>
      </w:r>
      <w:r w:rsidRPr="009F628B">
        <w:rPr>
          <w:rFonts w:cstheme="minorHAnsi"/>
          <w:strike/>
          <w:color w:val="2E2E2E"/>
        </w:rPr>
        <w:t xml:space="preserve"> </w:t>
      </w:r>
      <w:r w:rsidR="009A185E" w:rsidRPr="009F628B">
        <w:rPr>
          <w:rFonts w:cstheme="minorHAnsi"/>
          <w:strike/>
          <w:color w:val="2E2E2E"/>
        </w:rPr>
        <w:fldChar w:fldCharType="begin" w:fldLock="1"/>
      </w:r>
      <w:r w:rsidR="00A64FDE" w:rsidRPr="009F628B">
        <w:rPr>
          <w:rFonts w:cstheme="minorHAnsi"/>
          <w:strike/>
          <w:color w:val="2E2E2E"/>
        </w:rPr>
        <w:instrText>ADDIN CSL_CITATION {"citationItems":[{"id":"ITEM-1","itemData":{"DOI":"10.1016/J.CHOM.2015.04.009","ISSN":"1931-3128","PMID":"25974302","abstract":"Plants and animals each have evolved specialized organs dedicated to nutrient acquisition, and these harbor specific bacterial communities that extend the host's metabolic repertoire. Similar forces driving microbial community establishment in the gut and plant roots include diet/soil-type, host genotype, and immune system as well as microbe-microbe interactions. Here we show that there is no overlap of abundant bacterial taxa between the microbiotas of the mammalian gut and plant roots, whereas taxa overlap does exist between fish gut and plant root communities. A comparison of root and gut microbiota composition in multiple host species belonging to the same evolutionary lineage reveals host phylogenetic signals in both eukaryotic kingdoms. The reasons underlying striking differences in microbiota composition in independently evolved, yet functionally related, organs in plants and animals remain unclear but might include differences in start inoculum and niche-specific factors such as oxygen levels, temperature, pH, and organic carbon availability.","author":[{"dropping-particle":"","family":"Hacquard","given":"Stéphane","non-dropping-particle":"","parse-names":false,"suffix":""},{"dropping-particle":"","family":"Garrido-Oter","given":"Ruben","non-dropping-particle":"","parse-names":false,"suffix":""},{"dropping-particle":"","family":"González","given":"Antonio","non-dropping-particle":"","parse-names":false,"suffix":""},{"dropping-particle":"","family":"Spaepen","given":"Stijn","non-dropping-particle":"","parse-names":false,"suffix":""},{"dropping-particle":"","family":"Ackermann","given":"Gail","non-dropping-particle":"","parse-names":false,"suffix":""},{"dropping-particle":"","family":"Lebeis","given":"Sarah","non-dropping-particle":"","parse-names":false,"suffix":""},{"dropping-particle":"","family":"McHardy","given":"Alice C.","non-dropping-particle":"","parse-names":false,"suffix":""},{"dropping-particle":"","family":"Dangl","given":"Jeffrey L.","non-dropping-particle":"","parse-names":false,"suffix":""},{"dropping-particle":"","family":"Knight","given":"Rob","non-dropping-particle":"","parse-names":false,"suffix":""},{"dropping-particle":"","family":"Ley","given":"Ruth","non-dropping-particle":"","parse-names":false,"suffix":""},{"dropping-particle":"","family":"Schulze-Lefert","given":"Paul","non-dropping-particle":"","parse-names":false,"suffix":""}],"container-title":"Cell Host &amp; Microbe","id":"ITEM-1","issue":"5","issued":{"date-parts":[["2015","5","13"]]},"page":"603-616","publisher":"Cell Press","title":"Microbiota and Host Nutrition across Plant and Animal Kingdoms","type":"article-journal","volume":"17"},"uris":["http://www.mendeley.com/documents/?uuid=7ce863df-b142-3a88-8647-ca449759d879"]}],"mendeley":{"formattedCitation":"(Hacquard et al., 2015)","plainTextFormattedCitation":"(Hacquard et al., 2015)","previouslyFormattedCitation":"(Hacquard et al., 2015)"},"properties":{"noteIndex":0},"schema":"https://github.com/citation-style-language/schema/raw/master/csl-citation.json"}</w:instrText>
      </w:r>
      <w:r w:rsidR="009A185E" w:rsidRPr="009F628B">
        <w:rPr>
          <w:rFonts w:cstheme="minorHAnsi"/>
          <w:strike/>
          <w:color w:val="2E2E2E"/>
        </w:rPr>
        <w:fldChar w:fldCharType="separate"/>
      </w:r>
      <w:r w:rsidR="009A185E" w:rsidRPr="009F628B">
        <w:rPr>
          <w:rFonts w:cstheme="minorHAnsi"/>
          <w:strike/>
          <w:noProof/>
          <w:color w:val="2E2E2E"/>
        </w:rPr>
        <w:t>(Hacquard et al., 2015)</w:t>
      </w:r>
      <w:r w:rsidR="009A185E" w:rsidRPr="009F628B">
        <w:rPr>
          <w:rFonts w:cstheme="minorHAnsi"/>
          <w:strike/>
          <w:color w:val="2E2E2E"/>
        </w:rPr>
        <w:fldChar w:fldCharType="end"/>
      </w:r>
      <w:r w:rsidR="009A185E" w:rsidRPr="009F628B">
        <w:rPr>
          <w:rFonts w:cstheme="minorHAnsi"/>
          <w:strike/>
          <w:color w:val="2E2E2E"/>
        </w:rPr>
        <w:t>. Pedro has to read this more in-depth!</w:t>
      </w:r>
    </w:p>
    <w:p w14:paraId="124CB67A" w14:textId="77777777" w:rsidR="003D1BB9" w:rsidRDefault="003D1BB9" w:rsidP="003D1BB9">
      <w:pPr>
        <w:rPr>
          <w:rFonts w:cstheme="minorHAnsi"/>
          <w:bCs/>
        </w:rPr>
      </w:pPr>
      <w:commentRangeStart w:id="13"/>
      <w:proofErr w:type="spellStart"/>
      <w:r w:rsidRPr="005B4D69">
        <w:rPr>
          <w:rFonts w:cstheme="minorHAnsi"/>
          <w:bCs/>
        </w:rPr>
        <w:t>Comamonadaceae</w:t>
      </w:r>
      <w:proofErr w:type="spellEnd"/>
      <w:r>
        <w:rPr>
          <w:rFonts w:cstheme="minorHAnsi"/>
          <w:bCs/>
        </w:rPr>
        <w:t xml:space="preserve"> (and </w:t>
      </w:r>
      <w:proofErr w:type="spellStart"/>
      <w:r>
        <w:rPr>
          <w:rFonts w:cstheme="minorHAnsi"/>
          <w:bCs/>
        </w:rPr>
        <w:t>fusarium</w:t>
      </w:r>
      <w:proofErr w:type="spellEnd"/>
      <w:r>
        <w:rPr>
          <w:rFonts w:cstheme="minorHAnsi"/>
          <w:bCs/>
        </w:rPr>
        <w:t>)</w:t>
      </w:r>
      <w:r w:rsidRPr="005B4D69">
        <w:rPr>
          <w:rFonts w:cstheme="minorHAnsi"/>
          <w:bCs/>
        </w:rPr>
        <w:t xml:space="preserve"> </w:t>
      </w:r>
      <w:r>
        <w:rPr>
          <w:rFonts w:cstheme="minorHAnsi"/>
          <w:bCs/>
        </w:rPr>
        <w:t xml:space="preserve">are recognized by Arabidopsis immune system as it shares a </w:t>
      </w:r>
      <w:proofErr w:type="spellStart"/>
      <w:r>
        <w:rPr>
          <w:rFonts w:cstheme="minorHAnsi"/>
          <w:bCs/>
        </w:rPr>
        <w:t>motiff</w:t>
      </w:r>
      <w:proofErr w:type="spellEnd"/>
      <w:r>
        <w:rPr>
          <w:rFonts w:cstheme="minorHAnsi"/>
          <w:bCs/>
        </w:rPr>
        <w:t xml:space="preserve"> (SCOOP) very similar to a </w:t>
      </w:r>
      <w:proofErr w:type="spellStart"/>
      <w:r>
        <w:rPr>
          <w:rFonts w:cstheme="minorHAnsi"/>
          <w:bCs/>
        </w:rPr>
        <w:t>brassiceaceae</w:t>
      </w:r>
      <w:proofErr w:type="spellEnd"/>
      <w:r>
        <w:rPr>
          <w:rFonts w:cstheme="minorHAnsi"/>
          <w:bCs/>
        </w:rPr>
        <w:t xml:space="preserve"> </w:t>
      </w:r>
      <w:r w:rsidRPr="009D497C">
        <w:rPr>
          <w:rFonts w:cstheme="minorHAnsi"/>
          <w:b/>
          <w:bCs/>
        </w:rPr>
        <w:t>[ paper with details of molecular interactions has to be thoroughly read</w:t>
      </w:r>
      <w:r>
        <w:rPr>
          <w:rFonts w:cstheme="minorHAnsi"/>
          <w:b/>
          <w:bCs/>
        </w:rPr>
        <w:t>, but this might be better off in Karen’s hands</w:t>
      </w:r>
      <w:r w:rsidRPr="009D497C">
        <w:rPr>
          <w:rFonts w:cstheme="minorHAnsi"/>
          <w:b/>
          <w:bCs/>
        </w:rPr>
        <w:t>]</w:t>
      </w:r>
      <w:r w:rsidRPr="005B4D69">
        <w:rPr>
          <w:rFonts w:cstheme="minorHAnsi"/>
          <w:bCs/>
        </w:rPr>
        <w:t xml:space="preserve"> </w:t>
      </w:r>
      <w:r>
        <w:rPr>
          <w:rFonts w:cstheme="minorHAnsi"/>
          <w:bCs/>
        </w:rPr>
        <w:fldChar w:fldCharType="begin" w:fldLock="1"/>
      </w:r>
      <w:r>
        <w:rPr>
          <w:rFonts w:cstheme="minorHAnsi"/>
          <w:bCs/>
        </w:rPr>
        <w:instrText>ADDIN CSL_CITATION {"citationItems":[{"id":"ITEM-1","itemData":{"DOI":"10.1038/S41467-021-25580-W","ISSN":"2041-1723","PMID":"34535661","abstract":"Sessile plants encode a large number of small peptides and cell surface-resident receptor kinases, most of which have unknown functions. Here, we report that the Arabidopsis receptor kinase MALE DISCOVERER 1-INTERACTING RECEPTOR-LIKE KINASE 2 (MIK2) recognizes the conserved signature motif of SERINE-RICH ENDOGENOUS PEPTIDEs (SCOOPs) from Brassicaceae plants as well as proteins present in fungal Fusarium spp. and bacterial Comamonadaceae, and elicits various immune responses. SCOOP signature peptides trigger immune responses and altered root development in a MIK2-dependent manner with a sub-nanomolar sensitivity. SCOOP12 directly binds to the extracellular leucine-rich repeat domain of MIK2 in vivo and in vitro, indicating that MIK2 is the receptor of SCOOP peptides. Perception of SCOOP peptides induces the association of MIK2 and the coreceptors SOMATIC EMBRYOGENESIS RECEPTOR KINASE 3 (SERK3) and SERK4 and relays the signaling through the cytosolic receptor-like kinases BOTRYTIS-INDUCED KINASE 1 (BIK1) and AVRPPHB SUSCEPTIBLE1 (PBS1)-LIKE 1 (PBL1). Our study identifies a plant receptor that bears a dual role in sensing the conserved peptide motif from phytocytokines and microbial proteins via a convergent signaling relay to ensure a robust immune response. Peptide signals generated during plant microbe interactions can trigger immune responses in plants. Here the authors show that SCOOP12, a member of a family of peptides present in Brassicaceae plants, and SCOOP12-like motifs in Fusarium fungi, can trigger immune responses following perception by the MIK2 receptor kinase.","author":[{"dropping-particle":"","family":"Hou","given":"Shuguo","non-dropping-particle":"","parse-names":false,"suffix":""},{"dropping-particle":"","family":"Liu","given":"Derui","non-dropping-particle":"","parse-names":false,"suffix":""},{"dropping-particle":"","family":"Huang","given":"Shijia","non-dropping-particle":"","parse-names":false,"suffix":""},{"dropping-particle":"","family":"Luo","given":"Dexian","non-dropping-particle":"","parse-names":false,"suffix":""},{"dropping-particle":"","family":"Liu","given":"Zunyong","non-dropping-particle":"","parse-names":false,"suffix":""},{"dropping-particle":"","family":"Xiang","given":"Qingyuan","non-dropping-particle":"","parse-names":false,"suffix":""},{"dropping-particle":"","family":"Wang","given":"Ping","non-dropping-particle":"","parse-names":false,"suffix":""},{"dropping-particle":"","family":"Mu","given":"Ruimin","non-dropping-particle":"","parse-names":false,"suffix":""},{"dropping-particle":"","family":"Han","given":"Zhifu","non-dropping-particle":"","parse-names":false,"suffix":""},{"dropping-particle":"","family":"Chen","given":"Sixue","non-dropping-particle":"","parse-names":false,"suffix":""},{"dropping-particle":"","family":"Chai","given":"Jijie","non-dropping-particle":"","parse-names":false,"suffix":""},{"dropping-particle":"","family":"Shan","given":"Libo","non-dropping-particle":"","parse-names":false,"suffix":""},{"dropping-particle":"","family":"He","given":"Ping","non-dropping-particle":"","parse-names":false,"suffix":""}],"container-title":"Nature Communications 2021 12:1","id":"ITEM-1","issue":"1","issued":{"date-parts":[["2021","9","17"]]},"page":"1-15","publisher":"Nature Publishing Group","title":"The Arabidopsis MIK2 receptor elicits immunity by sensing a conserved signature from phytocytokines and microbes","type":"article-journal","volume":"12"},"uris":["http://www.mendeley.com/documents/?uuid=dfabf710-f735-374f-b486-75184ff69f34"]}],"mendeley":{"formattedCitation":"(Hou et al., 2021)","plainTextFormattedCitation":"(Hou et al., 2021)","previouslyFormattedCitation":"(Hou et al., 2021)"},"properties":{"noteIndex":0},"schema":"https://github.com/citation-style-language/schema/raw/master/csl-citation.json"}</w:instrText>
      </w:r>
      <w:r>
        <w:rPr>
          <w:rFonts w:cstheme="minorHAnsi"/>
          <w:bCs/>
        </w:rPr>
        <w:fldChar w:fldCharType="separate"/>
      </w:r>
      <w:r w:rsidRPr="00A64FDE">
        <w:rPr>
          <w:rFonts w:cstheme="minorHAnsi"/>
          <w:bCs/>
          <w:noProof/>
        </w:rPr>
        <w:t>(Hou et al., 2021)</w:t>
      </w:r>
      <w:r>
        <w:rPr>
          <w:rFonts w:cstheme="minorHAnsi"/>
          <w:bCs/>
        </w:rPr>
        <w:fldChar w:fldCharType="end"/>
      </w:r>
      <w:r>
        <w:rPr>
          <w:rFonts w:cstheme="minorHAnsi"/>
          <w:bCs/>
        </w:rPr>
        <w:t xml:space="preserve"> </w:t>
      </w:r>
      <w:commentRangeEnd w:id="13"/>
      <w:r>
        <w:rPr>
          <w:rStyle w:val="CommentReference"/>
        </w:rPr>
        <w:commentReference w:id="13"/>
      </w:r>
    </w:p>
    <w:p w14:paraId="365A1960" w14:textId="77777777" w:rsidR="00372E72" w:rsidRPr="005B4D69" w:rsidRDefault="00372E72" w:rsidP="00F1047A">
      <w:pPr>
        <w:rPr>
          <w:rFonts w:cstheme="minorHAnsi"/>
          <w:bCs/>
        </w:rPr>
      </w:pPr>
    </w:p>
    <w:p w14:paraId="04F8C1F3" w14:textId="77777777" w:rsidR="00A32B5D" w:rsidRDefault="00A32B5D" w:rsidP="00F1047A">
      <w:pPr>
        <w:rPr>
          <w:rFonts w:cstheme="minorHAnsi"/>
          <w:bCs/>
        </w:rPr>
      </w:pPr>
    </w:p>
    <w:p w14:paraId="0A974C44" w14:textId="77777777" w:rsidR="009014DC" w:rsidRDefault="009014DC" w:rsidP="00F1047A">
      <w:pPr>
        <w:rPr>
          <w:rFonts w:cstheme="minorHAnsi"/>
          <w:bCs/>
        </w:rPr>
      </w:pPr>
    </w:p>
    <w:p w14:paraId="6955752A" w14:textId="77777777" w:rsidR="009014DC" w:rsidRDefault="009014DC" w:rsidP="00F1047A">
      <w:pPr>
        <w:rPr>
          <w:rFonts w:cstheme="minorHAnsi"/>
          <w:bCs/>
        </w:rPr>
      </w:pPr>
    </w:p>
    <w:p w14:paraId="5F7B5910" w14:textId="77777777" w:rsidR="009014DC" w:rsidRDefault="009014DC" w:rsidP="009014DC">
      <w:pPr>
        <w:rPr>
          <w:bCs/>
        </w:rPr>
      </w:pPr>
      <w:r>
        <w:rPr>
          <w:bCs/>
        </w:rPr>
        <w:t xml:space="preserve">It has been previously reported that the root </w:t>
      </w:r>
      <w:proofErr w:type="spellStart"/>
      <w:r>
        <w:rPr>
          <w:bCs/>
        </w:rPr>
        <w:t>endophytic</w:t>
      </w:r>
      <w:proofErr w:type="spellEnd"/>
      <w:r>
        <w:rPr>
          <w:bCs/>
        </w:rPr>
        <w:t xml:space="preserve"> communities of wheat have lower diversity when exposed to </w:t>
      </w:r>
      <w:proofErr w:type="spellStart"/>
      <w:r>
        <w:rPr>
          <w:bCs/>
        </w:rPr>
        <w:t>MeJA</w:t>
      </w:r>
      <w:proofErr w:type="spellEnd"/>
      <w:r>
        <w:rPr>
          <w:bCs/>
        </w:rPr>
        <w:t xml:space="preserve"> </w:t>
      </w:r>
      <w:r>
        <w:rPr>
          <w:bCs/>
        </w:rPr>
        <w:fldChar w:fldCharType="begin" w:fldLock="1"/>
      </w:r>
      <w:r>
        <w:rPr>
          <w:bCs/>
        </w:rPr>
        <w:instrText>ADDIN CSL_CITATION {"citationItems":[{"id":"ITEM-1","itemData":{"DOI":"10.1038/SREP41766","ISSN":"2045-2322","PMID":"28134326","abstract":"Jasmonic acid (JA) signalling helps plants to defend themselves against necrotrophic pathogens and herbivorous insects and has been shown to influence the root microbiome of Arabidopsis thaliana. In this study, we determined whether JA signalling influences the diversity and functioning of the wheat (Triticum aestivum) microbiome and whether these effects are specific to particular parts of the plant. Activation of the JA pathway was achieved via exogenous application of methyl jasmonate and was confirmed by significant increases in the abundance of 10 JA-signalling-related gene transcripts. Phylogenetic marker gene sequencing revealed that JA signalling reduced the diversity and changed the composition of root endophytic but not shoot endophytic or rhizosphere bacterial communities. The total enzymatic activity and substrate utilisation profiles of rhizosphere bacterial communities were not affected by JA signalling. Our findings indicate that the effects of JA signalling on the wheat microbiome are specific to individual plant compartments.","author":[{"dropping-particle":"","family":"Liu","given":"Hongwei","non-dropping-particle":"","parse-names":false,"suffix":""},{"dropping-particle":"","family":"Carvalhais","given":"Lilia C.","non-dropping-particle":"","parse-names":false,"suffix":""},{"dropping-particle":"","family":"Schenk","given":"Peer M.","non-dropping-particle":"","parse-names":false,"suffix":""},{"dropping-particle":"","family":"Dennis","given":"Paul G.","non-dropping-particle":"","parse-names":false,"suffix":""}],"container-title":"Scientific Reports 2017 7:1","id":"ITEM-1","issue":"1","issued":{"date-parts":[["2017","1","30"]]},"page":"1-8","publisher":"Nature Publishing Group","title":"Effects of jasmonic acid signalling on the wheat microbiome differ between body sites","type":"article-journal","volume":"7"},"uris":["http://www.mendeley.com/documents/?uuid=62ae2e3e-d3b6-3359-a3d9-bf511ce105f0"]}],"mendeley":{"formattedCitation":"(Liu et al., 2017)","plainTextFormattedCitation":"(Liu et al., 2017)","previouslyFormattedCitation":"(Liu et al., 2017)"},"properties":{"noteIndex":0},"schema":"https://github.com/citation-style-language/schema/raw/master/csl-citation.json"}</w:instrText>
      </w:r>
      <w:r>
        <w:rPr>
          <w:bCs/>
        </w:rPr>
        <w:fldChar w:fldCharType="separate"/>
      </w:r>
      <w:r w:rsidRPr="001F5C15">
        <w:rPr>
          <w:bCs/>
          <w:noProof/>
        </w:rPr>
        <w:t>(Liu et al., 2017)</w:t>
      </w:r>
      <w:r>
        <w:rPr>
          <w:bCs/>
        </w:rPr>
        <w:fldChar w:fldCharType="end"/>
      </w:r>
      <w:r>
        <w:rPr>
          <w:bCs/>
        </w:rPr>
        <w:t xml:space="preserve">. Here we note that family </w:t>
      </w:r>
      <w:proofErr w:type="spellStart"/>
      <w:r>
        <w:rPr>
          <w:bCs/>
        </w:rPr>
        <w:t>comamonadaceae</w:t>
      </w:r>
      <w:proofErr w:type="spellEnd"/>
      <w:r>
        <w:rPr>
          <w:bCs/>
        </w:rPr>
        <w:t xml:space="preserve"> increases rather than decrease their diversity due to </w:t>
      </w:r>
      <w:proofErr w:type="spellStart"/>
      <w:r>
        <w:rPr>
          <w:bCs/>
        </w:rPr>
        <w:t>MeJA</w:t>
      </w:r>
      <w:proofErr w:type="spellEnd"/>
      <w:r>
        <w:rPr>
          <w:bCs/>
        </w:rPr>
        <w:t xml:space="preserve"> 0.1mM exposition. </w:t>
      </w:r>
    </w:p>
    <w:p w14:paraId="1A149EB2" w14:textId="77777777" w:rsidR="009014DC" w:rsidRDefault="009014DC" w:rsidP="009014DC">
      <w:pPr>
        <w:rPr>
          <w:bCs/>
        </w:rPr>
      </w:pPr>
      <w:r>
        <w:rPr>
          <w:bCs/>
        </w:rPr>
        <w:t xml:space="preserve">We also note that </w:t>
      </w:r>
      <w:proofErr w:type="spellStart"/>
      <w:r>
        <w:rPr>
          <w:bCs/>
        </w:rPr>
        <w:t>Comamonadaceae</w:t>
      </w:r>
      <w:proofErr w:type="spellEnd"/>
      <w:r>
        <w:rPr>
          <w:bCs/>
        </w:rPr>
        <w:t xml:space="preserve"> is not overly abundant in plants or insects when compared to other families. Nonetheless it will be a key </w:t>
      </w:r>
      <w:proofErr w:type="spellStart"/>
      <w:r>
        <w:rPr>
          <w:bCs/>
        </w:rPr>
        <w:t>aprt</w:t>
      </w:r>
      <w:proofErr w:type="spellEnd"/>
      <w:r>
        <w:rPr>
          <w:bCs/>
        </w:rPr>
        <w:t xml:space="preserve"> of the community, as can be seen in RF and network analysis.</w:t>
      </w:r>
    </w:p>
    <w:p w14:paraId="0E7CA966" w14:textId="77777777" w:rsidR="009014DC" w:rsidRPr="005B4D69" w:rsidRDefault="009014DC" w:rsidP="00F1047A">
      <w:pPr>
        <w:rPr>
          <w:rFonts w:cstheme="minorHAnsi"/>
          <w:bCs/>
        </w:rPr>
      </w:pPr>
    </w:p>
    <w:p w14:paraId="56352B64" w14:textId="77777777" w:rsidR="00A32B5D" w:rsidRPr="005B4D69" w:rsidRDefault="00A32B5D" w:rsidP="00F1047A">
      <w:pPr>
        <w:rPr>
          <w:rFonts w:cstheme="minorHAnsi"/>
          <w:bCs/>
        </w:rPr>
      </w:pPr>
    </w:p>
    <w:p w14:paraId="716354AD" w14:textId="5F51B411" w:rsidR="00A32B5D" w:rsidRDefault="00A32B5D" w:rsidP="00F1047A">
      <w:pPr>
        <w:rPr>
          <w:rFonts w:cstheme="minorHAnsi"/>
          <w:bCs/>
        </w:rPr>
      </w:pPr>
      <w:r w:rsidRPr="005B4D69">
        <w:rPr>
          <w:rFonts w:cstheme="minorHAnsi"/>
          <w:bCs/>
        </w:rPr>
        <w:t>Plant-insect-microbiome review</w:t>
      </w:r>
      <w:r w:rsidR="00851ECE">
        <w:rPr>
          <w:rFonts w:cstheme="minorHAnsi"/>
          <w:bCs/>
        </w:rPr>
        <w:t xml:space="preserve">, by </w:t>
      </w:r>
      <w:proofErr w:type="spellStart"/>
      <w:r w:rsidR="00851ECE">
        <w:rPr>
          <w:rFonts w:cstheme="minorHAnsi"/>
          <w:bCs/>
        </w:rPr>
        <w:t>auther</w:t>
      </w:r>
      <w:proofErr w:type="spellEnd"/>
      <w:r w:rsidR="00851ECE">
        <w:rPr>
          <w:rFonts w:cstheme="minorHAnsi"/>
          <w:bCs/>
        </w:rPr>
        <w:t xml:space="preserve"> present in </w:t>
      </w:r>
      <w:proofErr w:type="spellStart"/>
      <w:r w:rsidR="00851ECE">
        <w:rPr>
          <w:rFonts w:cstheme="minorHAnsi"/>
          <w:bCs/>
        </w:rPr>
        <w:t>mICROPe</w:t>
      </w:r>
      <w:proofErr w:type="spellEnd"/>
      <w:r w:rsidRPr="005B4D69">
        <w:rPr>
          <w:rFonts w:cstheme="minorHAnsi"/>
          <w:bCs/>
        </w:rPr>
        <w:t xml:space="preserve">: </w:t>
      </w:r>
      <w:r w:rsidR="00851ECE">
        <w:rPr>
          <w:rFonts w:cstheme="minorHAnsi"/>
          <w:bCs/>
        </w:rPr>
        <w:t xml:space="preserve"> </w:t>
      </w:r>
      <w:r w:rsidR="00851ECE">
        <w:rPr>
          <w:rFonts w:cstheme="minorHAnsi"/>
          <w:bCs/>
        </w:rPr>
        <w:fldChar w:fldCharType="begin" w:fldLock="1"/>
      </w:r>
      <w:r w:rsidR="00F759BC">
        <w:rPr>
          <w:rFonts w:cstheme="minorHAnsi"/>
          <w:bCs/>
        </w:rPr>
        <w:instrText>ADDIN CSL_CITATION {"citationItems":[{"id":"ITEM-1","itemData":{"DOI":"10.1093/FEMSEC/FIAC083","abstract":"One sentence summary: Rumen function is generally suboptimal leading to loses in the form of methane and nitrogen, analysis of the rumen microbiome is vital to understand the mode of action of new feed additives to improve rumen function. ABSTRACT This study investigates the effects of supplementing a control diet (CON) with chitosan (CHI) or ivy fruit saponins (IVY) as natural feed additives. Both additives had similar abilities to decrease rumen methanogenesis (-42% and-40%, respectively) using different mechanisms: due to its antimicrobial and nutritional properties CHI promoted a shift in the fermentation pattern towards propionate production which explained about two thirds of the decrease in methanogenesis. This shift was achieved by a simplification of the structure in the bacterial community and a substitution of fibrolytic (Firmicutes and Fibrobacteres) by amylolytic bacteria (Bacteroidetes and Proteobacteria) which led to greater amylase activity, lactate and microbial protein yield with no detrimental effect on feed digestibility. Contrarily, IVY had negligible nutritional properties promoting minor changes in the fermentation pattern and on the bacterial community. Instead, IVY modified the structure of the methanogen community and decreased its diversity. This specific antimicrobial effect of IVY against methanogens was considered its main antimethanogenic mechanism. IVY had however a negative impact on microbial protein synthesis. Therefore, CHI and IVY should be further investigated in vivo to determine the optimum doses which maintain low methanogenesis but prevent negative effects on the rumen fermentation and animal metabolism.","author":[{"dropping-particle":"","family":"Dolan","given":"John R","non-dropping-particle":"","parse-names":false,"suffix":""},{"dropping-particle":"","family":"Forster","given":"Dominik","non-dropping-particle":"","parse-names":false,"suffix":""},{"dropping-particle":"","family":"Dunthorn","given":"Micah","non-dropping-particle":"","parse-names":false,"suffix":""},{"dropping-particle":"","family":"Bass","given":"David","non-dropping-particle":"","parse-names":false,"suffix":""},{"dropping-particle":"","family":"Bittner","given":"Lucie","non-dropping-particle":"","parse-names":false,"suffix":""},{"dropping-particle":"","family":"Boutte","given":"Christophe","non-dropping-particle":"","parse-names":false,"suffix":""},{"dropping-particle":"","family":"Christen","given":"Richard","non-dropping-particle":"","parse-names":false,"suffix":""},{"dropping-particle":"","family":"Claverie","given":"Jean-michel","non-dropping-particle":"","parse-names":false,"suffix":""},{"dropping-particle":"","family":"Decelle","given":"Johan","non-dropping-particle":"","parse-names":false,"suffix":""},{"dropping-particle":"","family":"Edvardsen","given":"Bente","non-dropping-particle":"","parse-names":false,"suffix":""},{"dropping-particle":"","family":"Egge","given":"Elianne","non-dropping-particle":"","parse-names":false,"suffix":""},{"dropping-particle":"","family":"Eikrem","given":"Wenche","non-dropping-particle":"","parse-names":false,"suffix":""},{"dropping-particle":"","family":"Kooistra","given":"Wiebe H C F","non-dropping-particle":"","parse-names":false,"suffix":""},{"dropping-particle":"","family":"Logares","given":"Ramiro","non-dropping-particle":"","parse-names":false,"suffix":""},{"dropping-particle":"","family":"Massana","given":"Ramon","non-dropping-particle":"","parse-names":false,"suffix":""},{"dropping-particle":"","family":"Montresor","given":"Marina","non-dropping-particle":"","parse-names":false,"suffix":""},{"dropping-particle":"","family":"Not","given":"Fabrice","non-dropping-particle":"","parse-names":false,"suffix":""},{"dropping-particle":"","family":"Ogata","given":"Hiroyuki","non-dropping-particle":"","parse-names":false,"suffix":""},{"dropping-particle":"","family":"Pawlowski","given":"Jan","non-dropping-particle":"","parse-names":false,"suffix":""},{"dropping-particle":"","family":"Pernice","given":"Massimo C","non-dropping-particle":"","parse-names":false,"suffix":""},{"dropping-particle":"","family":"Romac","given":"Sarah","non-dropping-particle":"","parse-names":false,"suffix":""},{"dropping-particle":"","family":"Shalchian-tabrizi","given":"Kamran","non-dropping-particle":"","parse-names":false,"suffix":""},{"dropping-particle":"","family":"Sarno","given":"Diana","non-dropping-particle":"","parse-names":false,"suffix":""},{"dropping-particle":"","family":"Simon","given":"Nathalie","non-dropping-particle":"","parse-names":false,"suffix":""},{"dropping-particle":"","family":"Richards","given":"Thomas A","non-dropping-particle":"","parse-names":false,"suffix":""},{"dropping-particle":"","family":"Siano","given":"Raffaele","non-dropping-particle":"","parse-names":false,"suffix":""},{"dropping-particle":"","family":"Vaulot","given":"Daniel","non-dropping-particle":"","parse-names":false,"suffix":""},{"dropping-particle":"","family":"Wincker","given":"Patrick","non-dropping-particle":"","parse-names":false,"suffix":""},{"dropping-particle":"","family":"Zingone","given":"Adriana","non-dropping-particle":"","parse-names":false,"suffix":""},{"dropping-particle":"De","family":"Vargas","given":"Colomban","non-dropping-particle":"","parse-names":false,"suffix":""},{"dropping-particle":"","family":"Stoeck","given":"Thorsten","non-dropping-particle":"","parse-names":false,"suffix":""},{"dropping-particle":"","family":"Csic","given":"Mar","non-dropping-particle":"","parse-names":false,"suffix":""},{"dropping-particle":"","family":"Mar","given":"Passeig","non-dropping-particle":"","parse-names":false,"suffix":""}],"container-title":"FEMS Microbiology Ecology","id":"ITEM-1","issue":"fiac083","issued":{"date-parts":[["2022"]]},"title":"The secret life of insect-associated microbes and how they shape insect-plant interactions","type":"article-journal"},"uris":["http://www.mendeley.com/documents/?uuid=56a71107-6b10-30ed-a7f1-667c240c4328"]}],"mendeley":{"formattedCitation":"(Dolan et al., 2022)","plainTextFormattedCitation":"(Dolan et al., 2022)","previouslyFormattedCitation":"(Dolan et al., 2022)"},"properties":{"noteIndex":0},"schema":"https://github.com/citation-style-language/schema/raw/master/csl-citation.json"}</w:instrText>
      </w:r>
      <w:r w:rsidR="00851ECE">
        <w:rPr>
          <w:rFonts w:cstheme="minorHAnsi"/>
          <w:bCs/>
        </w:rPr>
        <w:fldChar w:fldCharType="separate"/>
      </w:r>
      <w:r w:rsidR="00A84688" w:rsidRPr="00A84688">
        <w:rPr>
          <w:rFonts w:cstheme="minorHAnsi"/>
          <w:bCs/>
          <w:noProof/>
        </w:rPr>
        <w:t>(Dolan et al., 2022)</w:t>
      </w:r>
      <w:r w:rsidR="00851ECE">
        <w:rPr>
          <w:rFonts w:cstheme="minorHAnsi"/>
          <w:bCs/>
        </w:rPr>
        <w:fldChar w:fldCharType="end"/>
      </w:r>
      <w:r w:rsidR="00851ECE">
        <w:rPr>
          <w:rFonts w:cstheme="minorHAnsi"/>
          <w:bCs/>
        </w:rPr>
        <w:t xml:space="preserve"> </w:t>
      </w:r>
      <w:r w:rsidR="007E5A97">
        <w:rPr>
          <w:rFonts w:cstheme="minorHAnsi"/>
          <w:bCs/>
        </w:rPr>
        <w:t xml:space="preserve">obligate insect </w:t>
      </w:r>
      <w:proofErr w:type="spellStart"/>
      <w:r w:rsidR="007E5A97">
        <w:rPr>
          <w:rFonts w:cstheme="minorHAnsi"/>
          <w:bCs/>
        </w:rPr>
        <w:t>endosymbiontes</w:t>
      </w:r>
      <w:proofErr w:type="spellEnd"/>
      <w:r w:rsidR="007E5A97">
        <w:rPr>
          <w:rFonts w:cstheme="minorHAnsi"/>
          <w:bCs/>
        </w:rPr>
        <w:t xml:space="preserve"> have smaller genomes, so this could filter out shared insect-plant </w:t>
      </w:r>
      <w:proofErr w:type="spellStart"/>
      <w:r w:rsidR="007E5A97">
        <w:rPr>
          <w:rFonts w:cstheme="minorHAnsi"/>
          <w:bCs/>
        </w:rPr>
        <w:t>holobionts</w:t>
      </w:r>
      <w:proofErr w:type="spellEnd"/>
      <w:r w:rsidR="007E5A97">
        <w:rPr>
          <w:rFonts w:cstheme="minorHAnsi"/>
          <w:bCs/>
        </w:rPr>
        <w:t xml:space="preserve">. </w:t>
      </w:r>
      <w:proofErr w:type="gramStart"/>
      <w:r w:rsidR="007E5A97">
        <w:rPr>
          <w:rFonts w:cstheme="minorHAnsi"/>
          <w:bCs/>
        </w:rPr>
        <w:t xml:space="preserve">Phloem and xylem sucking insects relying on </w:t>
      </w:r>
      <w:proofErr w:type="spellStart"/>
      <w:r w:rsidR="007E5A97">
        <w:rPr>
          <w:rFonts w:cstheme="minorHAnsi"/>
          <w:bCs/>
        </w:rPr>
        <w:t>microbiomes</w:t>
      </w:r>
      <w:proofErr w:type="spellEnd"/>
      <w:r w:rsidR="007E5A97">
        <w:rPr>
          <w:rFonts w:cstheme="minorHAnsi"/>
          <w:bCs/>
        </w:rPr>
        <w:t xml:space="preserve"> for essential </w:t>
      </w:r>
      <w:proofErr w:type="spellStart"/>
      <w:r w:rsidR="007E5A97">
        <w:rPr>
          <w:rFonts w:cstheme="minorHAnsi"/>
          <w:bCs/>
        </w:rPr>
        <w:t>aminoacids</w:t>
      </w:r>
      <w:proofErr w:type="spellEnd"/>
      <w:r w:rsidR="007E5A97">
        <w:rPr>
          <w:rFonts w:cstheme="minorHAnsi"/>
          <w:bCs/>
        </w:rPr>
        <w:t>.</w:t>
      </w:r>
      <w:proofErr w:type="gramEnd"/>
      <w:r w:rsidR="007E5A97">
        <w:rPr>
          <w:rFonts w:cstheme="minorHAnsi"/>
          <w:bCs/>
        </w:rPr>
        <w:t xml:space="preserve"> Generalist insects might transmit more microbes than specialists due to host range and microbe pickup</w:t>
      </w:r>
      <w:r w:rsidR="00F759BC">
        <w:rPr>
          <w:rFonts w:cstheme="minorHAnsi"/>
          <w:bCs/>
        </w:rPr>
        <w:t xml:space="preserve">. </w:t>
      </w:r>
      <w:proofErr w:type="spellStart"/>
      <w:r w:rsidR="00F759BC">
        <w:rPr>
          <w:rFonts w:cstheme="minorHAnsi"/>
          <w:bCs/>
        </w:rPr>
        <w:t>Auxin</w:t>
      </w:r>
      <w:proofErr w:type="spellEnd"/>
      <w:r w:rsidR="00F759BC">
        <w:rPr>
          <w:rFonts w:cstheme="minorHAnsi"/>
          <w:bCs/>
        </w:rPr>
        <w:t xml:space="preserve"> signaling is used in insect metabolism for nutrient metabolism</w:t>
      </w:r>
      <w:r w:rsidR="00955AD7">
        <w:rPr>
          <w:rFonts w:cstheme="minorHAnsi"/>
          <w:bCs/>
        </w:rPr>
        <w:t>. The review also extensively details the JA-SA balance and how this is exploited by insects and their microbes</w:t>
      </w:r>
      <w:r w:rsidR="009D497C">
        <w:rPr>
          <w:rFonts w:cstheme="minorHAnsi"/>
          <w:bCs/>
        </w:rPr>
        <w:t xml:space="preserve">. Family </w:t>
      </w:r>
      <w:proofErr w:type="spellStart"/>
      <w:r w:rsidR="009D497C">
        <w:rPr>
          <w:rFonts w:cstheme="minorHAnsi"/>
          <w:bCs/>
        </w:rPr>
        <w:t>comamonadaceae</w:t>
      </w:r>
      <w:proofErr w:type="spellEnd"/>
      <w:r w:rsidR="009D497C">
        <w:rPr>
          <w:rFonts w:cstheme="minorHAnsi"/>
          <w:bCs/>
        </w:rPr>
        <w:t>, however, is not highlighted at all.</w:t>
      </w:r>
      <w:r w:rsidR="007E5A97">
        <w:rPr>
          <w:rFonts w:cstheme="minorHAnsi"/>
          <w:bCs/>
        </w:rPr>
        <w:t xml:space="preserve"> </w:t>
      </w:r>
    </w:p>
    <w:p w14:paraId="6D365FB1" w14:textId="77777777" w:rsidR="00914E58" w:rsidRPr="005B4D69" w:rsidRDefault="00914E58" w:rsidP="00F1047A">
      <w:pPr>
        <w:rPr>
          <w:rFonts w:cstheme="minorHAnsi"/>
          <w:bCs/>
        </w:rPr>
      </w:pPr>
    </w:p>
    <w:p w14:paraId="59B1A2EA" w14:textId="439B1074" w:rsidR="00914E58" w:rsidRPr="005B4D69" w:rsidRDefault="00914E58" w:rsidP="00F1047A">
      <w:pPr>
        <w:rPr>
          <w:rFonts w:cstheme="minorHAnsi"/>
          <w:bCs/>
        </w:rPr>
      </w:pPr>
      <w:proofErr w:type="spellStart"/>
      <w:r w:rsidRPr="005B4D69">
        <w:rPr>
          <w:rFonts w:cstheme="minorHAnsi"/>
          <w:bCs/>
        </w:rPr>
        <w:t>Comamonadaceae</w:t>
      </w:r>
      <w:proofErr w:type="spellEnd"/>
      <w:r w:rsidRPr="005B4D69">
        <w:rPr>
          <w:rFonts w:cstheme="minorHAnsi"/>
          <w:bCs/>
        </w:rPr>
        <w:t xml:space="preserve"> seems to be quite prevalent in the gut of different insect species</w:t>
      </w:r>
      <w:r w:rsidR="00851ECE">
        <w:rPr>
          <w:rFonts w:cstheme="minorHAnsi"/>
          <w:bCs/>
        </w:rPr>
        <w:t xml:space="preserve"> </w:t>
      </w:r>
      <w:r w:rsidR="00851ECE">
        <w:rPr>
          <w:rFonts w:cstheme="minorHAnsi"/>
          <w:bCs/>
        </w:rPr>
        <w:fldChar w:fldCharType="begin" w:fldLock="1"/>
      </w:r>
      <w:r w:rsidR="00851ECE">
        <w:rPr>
          <w:rFonts w:cstheme="minorHAnsi"/>
          <w:bCs/>
        </w:rPr>
        <w:instrText>ADDIN CSL_CITATION {"citationItems":[{"id":"ITEM-1","itemData":{"DOI":"10.1038/S41598-021-85057-0","ISBN":"0123456789","ISSN":"2045-2322","PMID":"33707556","abstract":"Insects are known plant pests, and some of them such as Trichoplusia ni feed on a variety of crops. In this study, Trichoplusia ni was fed distinct diets of leaves of Arabidopsis thaliana or Solanum lycopersicum as well as an artificial diet. After four generations, the microbial composition of the insect gut was evaluated to determine if the diet influenced the structure and function of the microbial communities. The population fed with A. thaliana had higher proportions of Shinella, Terribacillus and Propionibacterium, and these genera are known to have tolerance to glucosinolate activity, which is produced by A. thaliana to deter insects. The population fed with S. lycopersicum expressed increased relative abundances of the Agrobacterium and Rhizobium genera. These microbial members can degrade alkaloids, which are produced by S. lycopersicum. All five of these genera were also present in the respective leaves of either A. thaliana or S. lycopersicum, suggesting that these microbes are acquired by the insects from the diet itself. This study describes a potential mechanism used by generalist insects to become habituated to their available diet based on acquisition of phytochemical degrading gut bacteria.","author":[{"dropping-particle":"","family":"Leite-Mondin","given":"M.","non-dropping-particle":"","parse-names":false,"suffix":""},{"dropping-particle":"","family":"DiLegge","given":"M. J.","non-dropping-particle":"","parse-names":false,"suffix":""},{"dropping-particle":"","family":"Manter","given":"D. K.","non-dropping-particle":"","parse-names":false,"suffix":""},{"dropping-particle":"","family":"Weir","given":"T. L.","non-dropping-particle":"","parse-names":false,"suffix":""},{"dropping-particle":"","family":"Silva-Filho","given":"M. C.","non-dropping-particle":"","parse-names":false,"suffix":""},{"dropping-particle":"","family":"Vivanco","given":"J. M.","non-dropping-particle":"","parse-names":false,"suffix":""}],"container-title":"Scientific Reports 2021 11:1","id":"ITEM-1","issue":"1","issued":{"date-parts":[["2021","3","11"]]},"page":"1-16","publisher":"Nature Publishing Group","title":"The gut microbiota composition of Trichoplusia ni is altered by diet and may influence its polyphagous behavior","type":"article-journal","volume":"11"},"uris":["http://www.mendeley.com/documents/?uuid=d516cfba-1954-33b7-88d5-eb444aba3ac0"]},{"id":"ITEM-2","itemData":{"DOI":"10.1371/JOURNAL.PONE.0079061","ISSN":"1932-6203","PMID":"24223880","abstract":"Insects feeding on plant sap, blood, and other nutritionally incomplete diets are typically associated with mutualistic bacteria that supplement missing nutrients. Herbivorous mammal dung contains more than 86% cellulose and lacks amino acids essential for insect development and reproduction. Yet one of the most ecologically necessary and evolutionarily successful groups of beetles, the dung beetles (Scarabaeinae) feeds primarily, or exclusively, on dung. These associations suggest that dung beetles may benefit from mutualistic bacteria that provide nutrients missing from dung. The nesting behaviors of the female parent and the feeding behaviors of the larvae suggest that a microbiome could be vertically transmitted from the parental female to her offspring through the brood ball. Using sterile rearing and a combination of molecular and culture-based techniques, we examine transmission of the microbiome in the bull-headed dung beetle, Onthophagus taurus. Beetles were reared on autoclaved dung and the microbiome was characterized across development. A ~1425 bp region of the 16S rRNA identified Pseudomonadaceae, Enterobacteriaceae, and Comamonadaceae as the most common bacterial families across all life stages and populations, including cultured isolates from the 3rd instar digestive system. Finer level phylotyping analyses based on lepA and gyrB amplicons of cultured isolates placed the isolates closest to Enterobacter cloacae, Providencia stuartii, Pusillimonas sp., Pedobacter heparinus, and Lysinibacillus sphaericus. Scanning electron micrographs of brood balls constructed from sterile dung reveals secretions and microbes only in the chamber the female prepares for the egg. The use of autoclaved dung for rearing, the presence of microbes in the brood ball and offspring, and identical 16S rRNA sequences in both parent and offspring suggests that the O. taurus female parent transmits specific microbiome members to her offspring through the brood chamber. The transmission of the dung beetle microbiome highlights the maintenance and likely importance of this newly-characterized bacterial community.","author":[{"dropping-particle":"","family":"Estes","given":"Anne M.","non-dropping-particle":"","parse-names":false,"suffix":""},{"dropping-particle":"","family":"Hearn","given":"David J.","non-dropping-particle":"","parse-names":false,"suffix":""},{"dropping-particle":"","family":"Snell-Rood","given":"Emilie C.","non-dropping-particle":"","parse-names":false,"suffix":""},{"dropping-particle":"","family":"Feindler","given":"Michele","non-dropping-particle":"","parse-names":false,"suffix":""},{"dropping-particle":"","family":"Feeser","given":"Karla","non-dropping-particle":"","parse-names":false,"suffix":""},{"dropping-particle":"","family":"Abebe","given":"Tselotie","non-dropping-particle":"","parse-names":false,"suffix":""},{"dropping-particle":"","family":"Dunning Hotopp","given":"Julie C.","non-dropping-particle":"","parse-names":false,"suffix":""},{"dropping-particle":"","family":"Moczek","given":"Armin P.","non-dropping-particle":"","parse-names":false,"suffix":""}],"container-title":"PLOS ONE","id":"ITEM-2","issue":"11","issued":{"date-parts":[["2013","11"]]},"page":"e79061","publisher":"Public Library of Science","title":"Brood Ball-Mediated Transmission of Microbiome Members in the Dung Beetle, Onthophagus taurus (Coleoptera: Scarabaeidae)","type":"article-journal","volume":"8"},"uris":["http://www.mendeley.com/documents/?uuid=7a6af91a-3228-362b-82a4-6160deec7626"]},{"id":"ITEM-3","itemData":{"DOI":"10.1038/S41396-019-0576-8","ISBN":"7651331,540","ISSN":"1751-7370","PMID":"31896788","abstract":"While most insect herbivores are selective feeders, a small proportion of them feed on a wide range of plants. This polyphagous habit requires overcoming a remarkable array of defenses, which often necessitates an adaptation period. Efforts for understanding the mechanisms involved mostly focus on the insect’s phenotypic plasticity. Here, we hypothesized that the adaptation process might partially rely on transient associations with bacteria. To test this, we followed in a field-like experiment, the adaptation process of Bemisia tabaci, a generalist sap feeder, to pepper (a less-suitable host), after switching from watermelon (a suitable host). Amplicon sequencing of 16S rRNA transcripts from hundreds of dissected guts revealed the presence of active “core” and “transient” bacterial communities, dominated by the phyla Proteobacteria, Actinobacteria, and Firmicutes, and increasing differences between populations grown on watermelon and pepper. Insects grown on pepper for over two generations presented a significant increase in specific genera, mainly Mycobacterium, with a predicted enrichment in degradative pathways of xenobiotics and secondary metabolites. This result correlated with a significant increase in the insect’s survival on pepper. Taken together, our findings suggest that gut-associated bacteria can provide an additional flexible metabolic “tool-box” to generalist sap feeders for facilitating a quick host switching process.","author":[{"dropping-particle":"","family":"Santos-Garcia","given":"Diego","non-dropping-particle":"","parse-names":false,"suffix":""},{"dropping-particle":"","family":"Mestre-Rincon","given":"Natividad","non-dropping-particle":"","parse-names":false,"suffix":""},{"dropping-particle":"","family":"Zchori-Fein","given":"Einat","non-dropping-particle":"","parse-names":false,"suffix":""},{"dropping-particle":"","family":"Morin","given":"Shai","non-dropping-particle":"","parse-names":false,"suffix":""}],"container-title":"The ISME Journal 2020 14:3","id":"ITEM-3","issue":"3","issued":{"date-parts":[["2020","1","2"]]},"page":"847-856","publisher":"Nature Publishing Group","title":"Inside out: microbiota dynamics during host-plant adaptation of whiteflies","type":"article-journal","volume":"14"},"uris":["http://www.mendeley.com/documents/?uuid=ce339143-04b5-3d96-8009-f307a82e4409"]},{"id":"ITEM-4","itemData":{"DOI":"10.1038/S41598-018-20967-0","ISSN":"2045-2322","PMID":"29410494","abstract":"Springtails are important members of the soil fauna and play a key role in plant litter decomposition, for example through stimulation of the microbial activity. However, their interaction with soil microorganisms remains poorly understood and it is unclear which microorganisms are associated to the springtail (endo) microbiota. Therefore, we assessed the structure of the microbiota of the springtail Orchesella cincta (L.) using 16S rRNA gene amplicon sequencing. Individuals were sampled across sites in the field and the microbiota and in particular the endomicrobiota were investigated. The microbiota was dominated by the families of Rickettsiaceae, Enterobacteriaceae and Comamonadaceae and at the genus level the most abundant genera included Rickettsia, Chryseobacterium, Pseudomonas, and Stenotrophomonas. Microbial communities were distinct for the interior of the springtails for measures of community diversity and exhibited structure according to collection sites. Functional analysis of the springtail bacterial community suggests that abundant members of the microbiota may be associated with metabolism including decomposition processes. Together these results add to the understanding of the microbiota of springtails and interaction with soil microorganisms including their putative functional roles.","author":[{"dropping-particle":"","family":"Bahrndorff","given":"Simon","non-dropping-particle":"","parse-names":false,"suffix":""},{"dropping-particle":"","family":"Jonge","given":"Nadieh","non-dropping-particle":"De","parse-names":false,"suffix":""},{"dropping-particle":"","family":"Hansen","given":"Jacob Kjerulf","non-dropping-particle":"","parse-names":false,"suffix":""},{"dropping-particle":"","family":"Lauritzen","given":"Jannik Mørk Skovgaard","non-dropping-particle":"","parse-names":false,"suffix":""},{"dropping-particle":"","family":"Spanggaard","given":"Lasse Holt","non-dropping-particle":"","parse-names":false,"suffix":""},{"dropping-particle":"","family":"Sørensen","given":"Mathias Hamann","non-dropping-particle":"","parse-names":false,"suffix":""},{"dropping-particle":"","family":"Yde","given":"Morten","non-dropping-particle":"","parse-names":false,"suffix":""},{"dropping-particle":"","family":"Nielsen","given":"Jeppe Lund","non-dropping-particle":"","parse-names":false,"suffix":""}],"container-title":"Scientific Reports 2018 8:1","id":"ITEM-4","issue":"1","issued":{"date-parts":[["2018","2","6"]]},"page":"1-8","publisher":"Nature Publishing Group","title":"Diversity and metabolic potential of the microbiota associated with a soil arthropod","type":"article-journal","volume":"8"},"uris":["http://www.mendeley.com/documents/?uuid=71947023-29ec-3b05-810c-ca4fdcc219dd"]}],"mendeley":{"formattedCitation":"(Bahrndorff et al., 2018; Estes et al., 2013; Leite-Mondin et al., 2021; Santos-Garcia et al., 2020)","plainTextFormattedCitation":"(Bahrndorff et al., 2018; Estes et al., 2013; Leite-Mondin et al., 2021; Santos-Garcia et al., 2020)","previouslyFormattedCitation":"(Bahrndorff et al., 2018; Estes et al., 2013; Leite-Mondin et al., 2021; Santos-Garcia et al., 2020)"},"properties":{"noteIndex":0},"schema":"https://github.com/citation-style-language/schema/raw/master/csl-citation.json"}</w:instrText>
      </w:r>
      <w:r w:rsidR="00851ECE">
        <w:rPr>
          <w:rFonts w:cstheme="minorHAnsi"/>
          <w:bCs/>
        </w:rPr>
        <w:fldChar w:fldCharType="separate"/>
      </w:r>
      <w:r w:rsidR="00851ECE" w:rsidRPr="00851ECE">
        <w:rPr>
          <w:rFonts w:cstheme="minorHAnsi"/>
          <w:bCs/>
          <w:noProof/>
        </w:rPr>
        <w:t>(Bahrndorff et al., 2018; Estes et al., 2013; Leite-Mondin et al., 2021; Santos-Garcia et al., 2020)</w:t>
      </w:r>
      <w:r w:rsidR="00851ECE">
        <w:rPr>
          <w:rFonts w:cstheme="minorHAnsi"/>
          <w:bCs/>
        </w:rPr>
        <w:fldChar w:fldCharType="end"/>
      </w:r>
      <w:r w:rsidRPr="005B4D69">
        <w:rPr>
          <w:rFonts w:cstheme="minorHAnsi"/>
          <w:bCs/>
        </w:rPr>
        <w:t xml:space="preserve"> suggesting the insect and plant could be alternating hosts, </w:t>
      </w:r>
      <w:proofErr w:type="spellStart"/>
      <w:r w:rsidRPr="005B4D69">
        <w:rPr>
          <w:rFonts w:cstheme="minorHAnsi"/>
          <w:bCs/>
        </w:rPr>
        <w:t>helpling</w:t>
      </w:r>
      <w:proofErr w:type="spellEnd"/>
      <w:r w:rsidRPr="005B4D69">
        <w:rPr>
          <w:rFonts w:cstheme="minorHAnsi"/>
          <w:bCs/>
        </w:rPr>
        <w:t xml:space="preserve"> on </w:t>
      </w:r>
      <w:r w:rsidR="00905F20" w:rsidRPr="005B4D69">
        <w:rPr>
          <w:rFonts w:cstheme="minorHAnsi"/>
          <w:bCs/>
        </w:rPr>
        <w:t>bacterial</w:t>
      </w:r>
      <w:r w:rsidRPr="005B4D69">
        <w:rPr>
          <w:rFonts w:cstheme="minorHAnsi"/>
          <w:bCs/>
        </w:rPr>
        <w:t xml:space="preserve"> dispersal and survival.</w:t>
      </w:r>
      <w:r w:rsidR="00905F20" w:rsidRPr="005B4D69">
        <w:rPr>
          <w:rFonts w:cstheme="minorHAnsi"/>
          <w:bCs/>
        </w:rPr>
        <w:t xml:space="preserve"> It can even be abundant in the lumen of algae-consuming aquatic carnivorous plants </w:t>
      </w:r>
      <w:r w:rsidR="00851ECE">
        <w:rPr>
          <w:rFonts w:cstheme="minorHAnsi"/>
          <w:bCs/>
        </w:rPr>
        <w:fldChar w:fldCharType="begin" w:fldLock="1"/>
      </w:r>
      <w:r w:rsidR="00A84688">
        <w:rPr>
          <w:rFonts w:cstheme="minorHAnsi"/>
          <w:bCs/>
        </w:rPr>
        <w:instrText>ADDIN CSL_CITATION {"citationItems":[{"id":"ITEM-1","itemData":{"DOI":"10.1186/S40168-018-0600-7/FIGURES/3","ISSN":"20492618","PMID":"30558682","abstract":"Background: Utricularia are rootless aquatic carnivorous plants which have recently attracted the attention of researchers due to the peculiarities of their miniaturized genomes. Here, we focus on a novel aspect of Utricularia ecophysiology - the interactions with and within the complex communities of microorganisms colonizing their traps and external surfaces. Results: Bacteria, fungi, algae, and protozoa inhabit the miniature ecosystem of the Utricularia trap lumen and are involved in the regeneration of nutrients from complex organic matter. By combining molecular methods, microscopy, and other approaches to assess the trap-associated microbial community structure, diversity, function, as well as the nutrient turn-over potential of bacterivory, we gained insight into the nutrient acquisition strategies of the Utricularia hosts. Conclusions: We conclude that Utricularia traps can, in terms of their ecophysiological function, be compared to microbial cultivators or farms, which center around complex microbial consortia acting synergistically to convert complex organic matter, often of algal origin, into a source of utilizable nutrients for the plants.","author":[{"dropping-particle":"","family":"Sirová","given":"Dagmara","non-dropping-particle":"","parse-names":false,"suffix":""},{"dropping-particle":"","family":"Bárta","given":"Jiří","non-dropping-particle":"","parse-names":false,"suffix":""},{"dropping-particle":"","family":"Šimek","given":"Karel","non-dropping-particle":"","parse-names":false,"suffix":""},{"dropping-particle":"","family":"Posch","given":"Thomas","non-dropping-particle":"","parse-names":false,"suffix":""},{"dropping-particle":"","family":"Pech","given":"Jiří","non-dropping-particle":"","parse-names":false,"suffix":""},{"dropping-particle":"","family":"Stone","given":"James","non-dropping-particle":"","parse-names":false,"suffix":""},{"dropping-particle":"","family":"Borovec","given":"Jakub","non-dropping-particle":"","parse-names":false,"suffix":""},{"dropping-particle":"","family":"Adamec","given":"Lubomír","non-dropping-particle":"","parse-names":false,"suffix":""},{"dropping-particle":"","family":"Vrba","given":"Jaroslav","non-dropping-particle":"","parse-names":false,"suffix":""}],"container-title":"Microbiome","id":"ITEM-1","issue":"1","issued":{"date-parts":[["2018","12","17"]]},"page":"1-13","publisher":"BioMed Central Ltd.","title":"Hunters or farmers? Microbiome characteristics help elucidate the diet composition in an aquatic carnivorous plant","type":"article-journal","volume":"6"},"uris":["http://www.mendeley.com/documents/?uuid=e8e9eccc-f109-350d-b462-1b9265191aee"]}],"mendeley":{"formattedCitation":"(Sirová et al., 2018)","plainTextFormattedCitation":"(Sirová et al., 2018)","previouslyFormattedCitation":"(Sirová et al., 2018)"},"properties":{"noteIndex":0},"schema":"https://github.com/citation-style-language/schema/raw/master/csl-citation.json"}</w:instrText>
      </w:r>
      <w:r w:rsidR="00851ECE">
        <w:rPr>
          <w:rFonts w:cstheme="minorHAnsi"/>
          <w:bCs/>
        </w:rPr>
        <w:fldChar w:fldCharType="separate"/>
      </w:r>
      <w:r w:rsidR="00851ECE" w:rsidRPr="00851ECE">
        <w:rPr>
          <w:rFonts w:cstheme="minorHAnsi"/>
          <w:bCs/>
          <w:noProof/>
        </w:rPr>
        <w:t>(Sirová et al., 2018)</w:t>
      </w:r>
      <w:r w:rsidR="00851ECE">
        <w:rPr>
          <w:rFonts w:cstheme="minorHAnsi"/>
          <w:bCs/>
        </w:rPr>
        <w:fldChar w:fldCharType="end"/>
      </w:r>
      <w:r w:rsidR="00851ECE">
        <w:rPr>
          <w:rFonts w:cstheme="minorHAnsi"/>
          <w:bCs/>
        </w:rPr>
        <w:t>:</w:t>
      </w:r>
      <w:r w:rsidR="00905F20" w:rsidRPr="005B4D69">
        <w:rPr>
          <w:rFonts w:cstheme="minorHAnsi"/>
          <w:bCs/>
        </w:rPr>
        <w:t xml:space="preserve">  </w:t>
      </w:r>
      <w:r w:rsidR="00851ECE">
        <w:rPr>
          <w:rFonts w:cstheme="minorHAnsi"/>
          <w:bCs/>
        </w:rPr>
        <w:t>(</w:t>
      </w:r>
      <w:r w:rsidR="00905F20" w:rsidRPr="005B4D69">
        <w:rPr>
          <w:rFonts w:cstheme="minorHAnsi"/>
          <w:bCs/>
        </w:rPr>
        <w:t xml:space="preserve">“Members are considered </w:t>
      </w:r>
      <w:r w:rsidR="009014DC">
        <w:rPr>
          <w:rFonts w:cstheme="minorHAnsi"/>
          <w:bCs/>
        </w:rPr>
        <w:t>important</w:t>
      </w:r>
      <w:r w:rsidR="00905F20" w:rsidRPr="005B4D69">
        <w:rPr>
          <w:rFonts w:cstheme="minorHAnsi"/>
          <w:bCs/>
        </w:rPr>
        <w:t xml:space="preserve"> for the digestion of nutritionally poor diet of animal hosts”). In fact, members of this family are good competitors</w:t>
      </w:r>
      <w:r w:rsidRPr="005B4D69">
        <w:rPr>
          <w:rFonts w:cstheme="minorHAnsi"/>
          <w:bCs/>
        </w:rPr>
        <w:t xml:space="preserve"> </w:t>
      </w:r>
      <w:proofErr w:type="gramStart"/>
      <w:r w:rsidRPr="005B4D69">
        <w:rPr>
          <w:rFonts w:cstheme="minorHAnsi"/>
          <w:bCs/>
        </w:rPr>
        <w:t>This</w:t>
      </w:r>
      <w:proofErr w:type="gramEnd"/>
      <w:r w:rsidRPr="005B4D69">
        <w:rPr>
          <w:rFonts w:cstheme="minorHAnsi"/>
          <w:bCs/>
        </w:rPr>
        <w:t xml:space="preserve"> is sim</w:t>
      </w:r>
      <w:r w:rsidR="00905F20" w:rsidRPr="005B4D69">
        <w:rPr>
          <w:rFonts w:cstheme="minorHAnsi"/>
          <w:bCs/>
        </w:rPr>
        <w:t>i</w:t>
      </w:r>
      <w:r w:rsidRPr="005B4D69">
        <w:rPr>
          <w:rFonts w:cstheme="minorHAnsi"/>
          <w:bCs/>
        </w:rPr>
        <w:t>l</w:t>
      </w:r>
      <w:r w:rsidR="00905F20" w:rsidRPr="005B4D69">
        <w:rPr>
          <w:rFonts w:cstheme="minorHAnsi"/>
          <w:bCs/>
        </w:rPr>
        <w:t>a</w:t>
      </w:r>
      <w:r w:rsidRPr="005B4D69">
        <w:rPr>
          <w:rFonts w:cstheme="minorHAnsi"/>
          <w:bCs/>
        </w:rPr>
        <w:t xml:space="preserve">r to what occurs in human </w:t>
      </w:r>
      <w:proofErr w:type="spellStart"/>
      <w:r w:rsidRPr="005B4D69">
        <w:rPr>
          <w:rFonts w:cstheme="minorHAnsi"/>
          <w:bCs/>
        </w:rPr>
        <w:t>entorobacteria</w:t>
      </w:r>
      <w:proofErr w:type="spellEnd"/>
      <w:r w:rsidRPr="005B4D69">
        <w:rPr>
          <w:rFonts w:cstheme="minorHAnsi"/>
          <w:bCs/>
        </w:rPr>
        <w:t xml:space="preserve"> found in plant roots.</w:t>
      </w:r>
    </w:p>
    <w:p w14:paraId="1992782E" w14:textId="2B0F238B" w:rsidR="00762944" w:rsidRPr="00762944" w:rsidRDefault="00B60DF4" w:rsidP="00762944">
      <w:pPr>
        <w:widowControl w:val="0"/>
        <w:autoSpaceDE w:val="0"/>
        <w:autoSpaceDN w:val="0"/>
        <w:adjustRightInd w:val="0"/>
        <w:spacing w:line="240" w:lineRule="auto"/>
        <w:ind w:left="480" w:hanging="480"/>
        <w:rPr>
          <w:rFonts w:ascii="Calibri" w:hAnsi="Calibri" w:cs="Calibri"/>
          <w:noProof/>
          <w:szCs w:val="24"/>
        </w:rPr>
      </w:pPr>
      <w:r>
        <w:rPr>
          <w:bCs/>
        </w:rPr>
        <w:lastRenderedPageBreak/>
        <w:fldChar w:fldCharType="begin" w:fldLock="1"/>
      </w:r>
      <w:r>
        <w:rPr>
          <w:bCs/>
        </w:rPr>
        <w:instrText xml:space="preserve">ADDIN Mendeley Bibliography CSL_BIBLIOGRAPHY </w:instrText>
      </w:r>
      <w:r>
        <w:rPr>
          <w:bCs/>
        </w:rPr>
        <w:fldChar w:fldCharType="separate"/>
      </w:r>
      <w:r w:rsidR="00762944" w:rsidRPr="00762944">
        <w:rPr>
          <w:rFonts w:ascii="Calibri" w:hAnsi="Calibri" w:cs="Calibri"/>
          <w:noProof/>
          <w:szCs w:val="24"/>
        </w:rPr>
        <w:t>Bahrndorff, S., De Jonge, N., Hansen, J.K., Lauritzen, J.M.S., Spanggaard, L.H., Sørensen, M.H., Yde, M., Nielsen, J.L., 2018. Diversity and metabolic potential of the microbiota associated with a soil arthropod. Scientific Reports 2018 8:1 8, 1–8. doi:10.1038/S41598-018-20967-0</w:t>
      </w:r>
    </w:p>
    <w:p w14:paraId="231936D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Barnett, S.E., Youngblut, N.D., Buckley, D.H., 2020. Soil characteristics and land-use drive bacterial community assembly patterns. FEMS Microbiology Ecology 96, 194. doi:10.1093/FEMSEC/FIZ194</w:t>
      </w:r>
    </w:p>
    <w:p w14:paraId="195A479A"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Berendsen, R.L., Pieterse, C.M.J., Bakker, P.A.H.M., 2012. The rhizosphere microbiome and plant health. Trends in Plant Science 17, 478–486. doi:10.1016/J.TPLANTS.2012.04.001</w:t>
      </w:r>
    </w:p>
    <w:p w14:paraId="3779A2D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Berendsen, Roeland L., Vismans, G., Yu, K., Song, Y., De Jonge, R., Burgman, W.P., Burmølle, M., Herschend, J., Bakker, P.A.H.M., Pieterse, C.M.J., 2018. Disease-induced assemblage of a plant-beneficial bacterial consortium. The ISME Journal 2018 12:6 12, 1496–1507. doi:10.1038/s41396-018-0093-1</w:t>
      </w:r>
    </w:p>
    <w:p w14:paraId="50688E9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Berendsen, Roeland L, Vismans, G., Yu, K., Song, Y., Jonge, R. De, Burgman, W.P., Burmølle, M., Herschend, J., Bakker, P.A.H.M., Pieterse, C.M.J., 2018. Disease-induced assemblage of a plant-bene fi cial bacterial consortium 1496–1507. doi:10.1038/s41396-018-0093-1</w:t>
      </w:r>
    </w:p>
    <w:p w14:paraId="5632D5BA"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Beschoren, P., Dirk, J., Elsas, V., Mallon, C., Gustavo, L., Maria, L., Passaglia, P., 2020. Efficiency of probiotic traits in plant inoculation is determined by environmental constrains. Soil Biology and Biochemistry 148, 107893. doi:10.1016/j.soilbio.2020.107893</w:t>
      </w:r>
    </w:p>
    <w:p w14:paraId="773E141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Brennan, F.P., Alsanius, B.W., Allende, A., Burgess, C.M., Moreira, H., Johannessen, G.S., Castro, P.M.L., Uyttendaele, M., Truchado, P., Holden, N.J., 2022. Harnessing agricultural microbiomes for human pathogen control. ISME Communications 2022 2:1 2, 1–6. doi:10.1038/s43705-022-00127-2</w:t>
      </w:r>
    </w:p>
    <w:p w14:paraId="23968AAF"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Bulgarelli, D., Garrido-Oter, R., Münch, P.C., Weiman, A., Dröge, J., Pan, Y., McHardy, A.C., Schulze-Lefert, P., 2015. Structure and Function of the Bacterial Root Microbiota in Wild and Domesticated Barley. Cell Host &amp; Microbe 17, 392–403. doi:10.1016/J.CHOM.2015.01.011</w:t>
      </w:r>
    </w:p>
    <w:p w14:paraId="61530F7F"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Burns, A.R., Stephens, W.Z., Stagaman, K., Wong, S., Rawls, J.F., Guillemin, K., Bohannan, B.J.M., 2015. Contribution of neutral processes to the assembly of gut microbial communities in the zebrafish over host development. The ISME Journal 10, 655–664. doi:10.1038/ismej.2015.142</w:t>
      </w:r>
    </w:p>
    <w:p w14:paraId="4A86769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Cameron, E.S., Schmidt, P.J., Tremblay, B.J.M., Emelko, M.B., Müller, K.M., 2021. Enhancing diversity analysis by repeatedly rarefying next generation sequencing data describing microbial communities. Scientific Reports 2021 11:1 11, 1–13. doi:10.1038/S41598-021-01636-1</w:t>
      </w:r>
    </w:p>
    <w:p w14:paraId="2381726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Carvalhais, L.C., Dennis, P.G., Badri, D. V., Tyson, G.W., Vivanco, J.M., Schenk, P.M., 2013. Activation of the Jasmonic Acid Plant Defence Pathway Alters the Composition of Rhizosphere Bacterial Communities. PLOS ONE 8, e56457. doi:10.1371/JOURNAL.PONE.0056457</w:t>
      </w:r>
    </w:p>
    <w:p w14:paraId="380F901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Chen, Y., Ding, Q., Chao, Y., Wei, X., Wang, S., Qiu, R., 2018. Structural development and assembly patterns of the root-associated microbiomes during phytoremediation. Science of The Total Environment 644, 1591–1601. doi:10.1016/J.SCITOTENV.2018.07.095</w:t>
      </w:r>
    </w:p>
    <w:p w14:paraId="4816DF86" w14:textId="77777777" w:rsidR="00762944" w:rsidRPr="001F4E2E" w:rsidRDefault="00762944" w:rsidP="00762944">
      <w:pPr>
        <w:widowControl w:val="0"/>
        <w:autoSpaceDE w:val="0"/>
        <w:autoSpaceDN w:val="0"/>
        <w:adjustRightInd w:val="0"/>
        <w:spacing w:line="240" w:lineRule="auto"/>
        <w:ind w:left="480" w:hanging="480"/>
        <w:rPr>
          <w:rFonts w:ascii="Calibri" w:hAnsi="Calibri" w:cs="Calibri"/>
          <w:noProof/>
          <w:szCs w:val="24"/>
          <w:lang w:val="pt-BR"/>
        </w:rPr>
      </w:pPr>
      <w:r w:rsidRPr="00762944">
        <w:rPr>
          <w:rFonts w:ascii="Calibri" w:hAnsi="Calibri" w:cs="Calibri"/>
          <w:noProof/>
          <w:szCs w:val="24"/>
        </w:rPr>
        <w:lastRenderedPageBreak/>
        <w:t xml:space="preserve">Cope-Selby, N., Cookson, A., Squance, M., Donnison, I., Flavell, R., Farrar, K., 2017. Endophytic bacteria in Miscanthus seed: implications for germination, vertical inheritance of endophytes, plant evolution and breeding. </w:t>
      </w:r>
      <w:r w:rsidRPr="001F4E2E">
        <w:rPr>
          <w:rFonts w:ascii="Calibri" w:hAnsi="Calibri" w:cs="Calibri"/>
          <w:noProof/>
          <w:szCs w:val="24"/>
          <w:lang w:val="pt-BR"/>
        </w:rPr>
        <w:t>GCB Bioenergy 9, 57–77. doi:10.1111/GCBB.12364</w:t>
      </w:r>
    </w:p>
    <w:p w14:paraId="308A017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1F4E2E">
        <w:rPr>
          <w:rFonts w:ascii="Calibri" w:hAnsi="Calibri" w:cs="Calibri"/>
          <w:noProof/>
          <w:szCs w:val="24"/>
          <w:lang w:val="pt-BR"/>
        </w:rPr>
        <w:t xml:space="preserve">Costa, P.B., Granada, C.E., Ambrosini, A., Moreira, F., Souza, R., Passos, J.F.M., Arruda, L., Passaglia, L.M.P., 2014. </w:t>
      </w:r>
      <w:r w:rsidRPr="00762944">
        <w:rPr>
          <w:rFonts w:ascii="Calibri" w:hAnsi="Calibri" w:cs="Calibri"/>
          <w:noProof/>
          <w:szCs w:val="24"/>
        </w:rPr>
        <w:t>A Model to Explain Plant Growth Promotion Traits : A Multivariate Analysis of 2 , 211 Bacterial Isolates. PloS One 9, 1–25. doi:10.1371/journal.pone.0116020</w:t>
      </w:r>
    </w:p>
    <w:p w14:paraId="3967917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Cui, L., Guo, Q., Wang, X., Duffy, K.J., Dai, X., 2021. Midgut bacterial diversity of a leaf-mining beetle, Dactylispaxanthospila (Gestro) (Coleoptera: Chrysomelidae: Cassidinae). Biodiversity Data Journal 9, 1–16. doi:10.3897/BDJ.9.E62843</w:t>
      </w:r>
    </w:p>
    <w:p w14:paraId="55437A03"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Dolan, J.R., Forster, D., Dunthorn, M., Bass, D., Bittner, L., Boutte, C., Christen, R., Claverie, J., Decelle, J., Edvardsen, B., Egge, E., Eikrem, W., Kooistra, W.H.C.F., Logares, R., Massana, R., Montresor, M., Not, F., Ogata, H., Pawlowski, J., Pernice, M.C., Romac, S., Shalchian-tabrizi, K., Sarno, D., Simon, N., Richards, T.A., Siano, R., Vaulot, D., Wincker, P., Zingone, A., Vargas, C. De, Stoeck, T., Csic, M., Mar, P., 2022. The secret life of insect-associated microbes and how they shape insect-plant interactions. FEMS Microbiology Ecology. doi:10.1093/FEMSEC/FIAC083</w:t>
      </w:r>
    </w:p>
    <w:p w14:paraId="18AC9664"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Doornbos, R.F., Geraats, B.P.J., Kuramae, E.E., Van Loon, L.C., Bakker, P.A.H.M., 2011. Effects of jasmonic acid, ethylene, and salicylic acid signaling on the rhizosphere bacterial community of Arabidopsis thaliana. Molecular Plant-Microbe Interactions : MPMI 24, 395–407. doi:10.1094/MPMI-05-10-0115</w:t>
      </w:r>
    </w:p>
    <w:p w14:paraId="301230E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Durán, P., Thiergart, T., Garrido-Oter, R., Agler, M., Kemen, E., Schulze-Lefert, P., Hacquard, S., 2018. Microbial Interkingdom Interactions in Roots Promote Arabidopsis Survival. Cell 175, 973-983.e14. doi:10.1016/J.CELL.2018.10.020</w:t>
      </w:r>
    </w:p>
    <w:p w14:paraId="44E9E43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Edwards, J., Johnson, C., Santos-Medellín, C., Lurie, E., Podishetty, N.K., Bhatnagar, S., Eisen, J.A., Sundaresan, V., Jeffery, L.D., 2015. Structure, variation, and assembly of the root-associated microbiomes of rice. Proceedings of the National Academy of Sciences of the United States of America 112, E911–E920. doi:10.1073/PNAS.1414592112</w:t>
      </w:r>
    </w:p>
    <w:p w14:paraId="5BE48F2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Estes, A.M., Hearn, D.J., Snell-Rood, E.C., Feindler, M., Feeser, K., Abebe, T., Dunning Hotopp, J.C., Moczek, A.P., 2013. Brood Ball-Mediated Transmission of Microbiome Members in the Dung Beetle, Onthophagus taurus (Coleoptera: Scarabaeidae). PLOS ONE 8, e79061. doi:10.1371/JOURNAL.PONE.0079061</w:t>
      </w:r>
    </w:p>
    <w:p w14:paraId="6A53E8EF"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Fröhlich, J., Koustiane, C., Kämpfer, P., Rosselló-Mora, R., Valens, M., Berchtold, M., Kuhnigk, T., Hertel, H., Maheshwari, D.K., König, H., 2007. Occurrence of rhizobia in the gut of the higher termite Nasutitermes nigriceps. Systematic and Applied Microbiology 30, 68–74. doi:10.1016/J.SYAPM.2006.03.001</w:t>
      </w:r>
    </w:p>
    <w:p w14:paraId="301C140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Fujiwara, S., Toshio, M., Nakayama, E., Tanaka, N., Tabuchi, M., 2022. Host-specific activation of a pathogen effector Aave_4606 from Acidovorax citrulli, the causal agent for bacterial fruit blotch. Biochemical and Biophysical Research Communications 616, 41–48. doi:10.1016/J.BBRC.2022.05.071</w:t>
      </w:r>
    </w:p>
    <w:p w14:paraId="40385BE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lastRenderedPageBreak/>
        <w:t>Geng, L.L., Shao, G.X., Raymond, B., Wang, M.L., Sun, X.X., Shu, C.L., Zhang, J., 2018. Subterranean infestation by Holotrichia parallela larvae is associated with changes in the peanut (Arachis hypogaea L.) rhizosphere microbiome. Microbiological Research 211, 13–20. doi:10.1016/J.MICRES.2018.02.008</w:t>
      </w:r>
    </w:p>
    <w:p w14:paraId="4D29A7B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Hacquard, S., Garrido-Oter, R., González, A., Spaepen, S., Ackermann, G., Lebeis, S., McHardy, A.C., Dangl, J.L., Knight, R., Ley, R., Schulze-Lefert, P., 2015. Microbiota and Host Nutrition across Plant and Animal Kingdoms. Cell Host &amp; Microbe 17, 603–616. doi:10.1016/J.CHOM.2015.04.009</w:t>
      </w:r>
    </w:p>
    <w:p w14:paraId="52133327"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Heys, C., Cheaib, B., Busetti, A., Kazlauskaite, R., Maier, L., Sloan, W.T., Ijaz, U.Z., Kaufmann, J., Mcginnity, P., Llewellyn, M.S., 2022. Neutral Processes Dominate Microbial Community Assembly in Atlantic Salmon, Salmo salar. doi:10.1128/AEM.02283-19</w:t>
      </w:r>
    </w:p>
    <w:p w14:paraId="459E30B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Hou, S., Liu, D., Huang, S., Luo, D., Liu, Z., Xiang, Q., Wang, P., Mu, R., Han, Z., Chen, S., Chai, J., Shan, L., He, P., 2021. The Arabidopsis MIK2 receptor elicits immunity by sensing a conserved signature from phytocytokines and microbes. Nature Communications 2021 12:1 12, 1–15. doi:10.1038/S41467-021-25580-W</w:t>
      </w:r>
    </w:p>
    <w:p w14:paraId="60BEC1C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Humphrey, P.T., Whiteman, N.K., 2020. Insect herbivory reshapes a native leaf microbiome. Nature Ecology &amp; Evolution 4. doi:10.1038/s41559-019-1085-x</w:t>
      </w:r>
    </w:p>
    <w:p w14:paraId="111BDF9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Indiragandhi, P., Anandham, R., Madhaiyan, M., Sa, T.M., 2008. Characterization of plant growth-promoting traits of bacteria isolated from larval guts of Diamondback moth Plutella xylostella (Lepidoptera: Plutellidae). Current Microbiology 56, 327–333. doi:10.1007/S00284-007-9086-4/TABLES/3</w:t>
      </w:r>
    </w:p>
    <w:p w14:paraId="755D222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Jiang, D., Yan, S., 2018. MeJA is more effective than JA in inducing defense responses in Larix olgensis. Arthropod-Plant Interactions 12, 49–56. doi:10.1007/S11829-017-9551-3/TABLES/4</w:t>
      </w:r>
    </w:p>
    <w:p w14:paraId="10F3456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Leite-Mondin, M., DiLegge, M.J., Manter, D.K., Weir, T.L., Silva-Filho, M.C., Vivanco, J.M., 2021. The gut microbiota composition of Trichoplusia ni is altered by diet and may influence its polyphagous behavior. Scientific Reports 2021 11:1 11, 1–16. doi:10.1038/S41598-021-85057-0</w:t>
      </w:r>
    </w:p>
    <w:p w14:paraId="5FB9313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Li, X., Zhang, Y., Ding, C., Jia, Z., He, Z., Zhang, T., Wang, X., 2015. Declined soil suppressiveness to Fusarium oxysporum by rhizosphere microflora of cotton in soil sickness. Biology and Fertility of Soils 51, 935–946. doi:10.1007/S00374-015-1038-8/FIGURES/6</w:t>
      </w:r>
    </w:p>
    <w:p w14:paraId="5EA2E84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Li, Y., Yuan, L., Xue, S., Liu, B., Jin, G., 2020. The recruitment of bacterial communities by the plant root system changed by acid mine drainage pollution in soils. FEMS Microbiology Letters 367, 117. doi:10.1093/FEMSLE/FNAA117</w:t>
      </w:r>
    </w:p>
    <w:p w14:paraId="2AB67E1B"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Liu, H., Carvalhais, L.C., Schenk, P.M., Dennis, P.G., 2017. Effects of jasmonic acid signalling on the wheat microbiome differ between body sites. Scientific Reports 2017 7:1 7, 1–8. doi:10.1038/SREP41766</w:t>
      </w:r>
    </w:p>
    <w:p w14:paraId="3610AB2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McMurdie, P.J., Holmes, S., 2014. Waste Not, Want Not: Why Rarefying Microbiome Data Is Inadmissible. PLOS Computational Biology 10, e1003531. doi:10.1371/JOURNAL.PCBI.1003531</w:t>
      </w:r>
    </w:p>
    <w:p w14:paraId="3881B1E2"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lastRenderedPageBreak/>
        <w:t>Montagna, M., Gómez-Zurita, J., Giorgi, A., Epis, S., Lozzia, G., Bandi, C., 2015. Metamicrobiomics in herbivore beetles of the genus Cryptocephalus (Chrysomelidae): toward the understanding of ecological determinants in insect symbiosis. Insect Science 22, 340–352. doi:10.1111/1744-7917.12143</w:t>
      </w:r>
    </w:p>
    <w:p w14:paraId="6291FAF9"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Okutani, F., Hamamoto, S., Aoki, Y., Nakayasu, M., Nihei, N., Nishimura, T., Yazaki, K., Sugiyama, A., 2019. Rhizosphere modelling reveals spatiotemporal distribution of daidzein shaping soybean rhizosphere bacterial community 1036–1046. doi:10.1111/pce.13708</w:t>
      </w:r>
    </w:p>
    <w:p w14:paraId="1556146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Pagé, A.P., Tremblay, J., Masson, L., Greer, C.W., 2019. Nitrogen- and phosphorus-starved Triticum aestivum show distinct belowground microbiome profiles. PLOS ONE 14, e0210538. doi:10.1371/JOURNAL.PONE.0210538</w:t>
      </w:r>
    </w:p>
    <w:p w14:paraId="225A57A4"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Pan, Q., Shikano, I., Hoover, K., Liu, T.X., Felton, G.W., 2019. Enterobacter ludwigii, isolated from the gut microbiota of Helicoverpa zea, promotes tomato plant growth and yield without compromising anti-herbivore defenses. Arthropod-Plant Interactions 13, 271–278. doi:10.1007/S11829-018-9634-9/FIGURES/6</w:t>
      </w:r>
    </w:p>
    <w:p w14:paraId="7EE0F156"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Pang, Z., Chen, J., Wang, T., Gao, C., Li, Z., Guo, L., 2021. Linking Plant Secondary Metabolites and Plant Microbiomes : A Review 12. doi:10.3389/fpls.2021.621276</w:t>
      </w:r>
    </w:p>
    <w:p w14:paraId="16976A6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Salzman, S., Whitaker, M., Pierce, N.E., 2018. Cycad-feeding insects share a core gut microbiome. Biological Journal of the Linnean Society 123, 728–738. doi:10.1093/BIOLINNEAN/BLY017</w:t>
      </w:r>
    </w:p>
    <w:p w14:paraId="49D8C19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Santos-Garcia, D., Mestre-Rincon, N., Zchori-Fein, E., Morin, S., 2020. Inside out: microbiota dynamics during host-plant adaptation of whiteflies. The ISME Journal 2020 14:3 14, 847–856. doi:10.1038/S41396-019-0576-8</w:t>
      </w:r>
    </w:p>
    <w:p w14:paraId="1B867F3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Sirová, D., Bárta, J., Šimek, K., Posch, T., Pech, J., Stone, J., Borovec, J., Adamec, L., Vrba, J., 2018. Hunters or farmers? Microbiome characteristics help elucidate the diet composition in an aquatic carnivorous plant. Microbiome 6, 1–13. doi:10.1186/S40168-018-0600-7/FIGURES/3</w:t>
      </w:r>
    </w:p>
    <w:p w14:paraId="11CC1D68"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Smets, W., Koskella, B., 2020. Microbiome: Insect Herbivory Drives Plant Phyllosphere Dysbiosis. Current Biology 30, R412–R414. doi:10.1016/J.CUB.2020.03.039</w:t>
      </w:r>
    </w:p>
    <w:p w14:paraId="5E90D4E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Venkataraman, A., Bassis, C.M., Beck, J.M., Young, V.B., Curtis, J.L., Huffnagle, G.B., Schmidt, T.M., 2015. Application of a Neutral Community Model To Assess Structuring of the Human Lung Microbiome 6. doi:10.1128/mBio.02284-14.Venkataraman</w:t>
      </w:r>
    </w:p>
    <w:p w14:paraId="75439B1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Wang, K., Razzano, M., Mou, X., 2020. Cyanobacterial blooms alter the relative importance of neutral and selective processes in assembling freshwater bacterioplankton community. Science of The Total Environment 706, 135724. doi:10.1016/J.SCITOTENV.2019.135724</w:t>
      </w:r>
    </w:p>
    <w:p w14:paraId="3DA2D6DE"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Weiland-bra, N., Dirksen, P., Wang, J., Id, M.S., Id, F., Schmitz, R.A., Baines, J.F., Id, B.M., Id, A.T., 2019. Neutrality in the Metaorganism 1–21.</w:t>
      </w:r>
    </w:p>
    <w:p w14:paraId="2B19DDFD"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White, L.J., Ge, X., Subramanian, S., State, S.D., 2017. Root isoflavonoids and hairy root transformation influence key bacterial taxa in the soybean rhizosphere 19, 1391–1406. doi:10.1111/1462-2920.13602</w:t>
      </w:r>
    </w:p>
    <w:p w14:paraId="1A65F680"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 xml:space="preserve">Willems, A., 2014. The Prokaryotes, in: Rosenberg, E., DeLong, E.F., Lory, S., Stackebrandt, E., </w:t>
      </w:r>
      <w:r w:rsidRPr="00762944">
        <w:rPr>
          <w:rFonts w:ascii="Calibri" w:hAnsi="Calibri" w:cs="Calibri"/>
          <w:noProof/>
          <w:szCs w:val="24"/>
        </w:rPr>
        <w:lastRenderedPageBreak/>
        <w:t>Thompson, F. (Eds.), The Prokaryotes. Springer Verlag Berlin Heidelberg, pp. 777–851. doi:10.11646/zootaxa.3263.1.2</w:t>
      </w:r>
    </w:p>
    <w:p w14:paraId="54AE39D5"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Xiao, L., Carrillo, J., Siemann, E., Ding, J., 2019. Herbivore-specific induction of indirect and direct defensive responses in leaves and roots. AoB PLANTS 11. doi:10.1093/AOBPLA/PLZ003</w:t>
      </w:r>
    </w:p>
    <w:p w14:paraId="3AED7619"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szCs w:val="24"/>
        </w:rPr>
      </w:pPr>
      <w:r w:rsidRPr="00762944">
        <w:rPr>
          <w:rFonts w:ascii="Calibri" w:hAnsi="Calibri" w:cs="Calibri"/>
          <w:noProof/>
          <w:szCs w:val="24"/>
        </w:rPr>
        <w:t>Yang, P., van Elsas, J.D., 2018. Mechanisms and ecological implications of the movement of bacteria in soil. Applied Soil Ecology 129, 112–120. doi:10.1016/J.APSOIL.2018.04.014</w:t>
      </w:r>
    </w:p>
    <w:p w14:paraId="42D86F21" w14:textId="77777777" w:rsidR="00762944" w:rsidRPr="00762944" w:rsidRDefault="00762944" w:rsidP="00762944">
      <w:pPr>
        <w:widowControl w:val="0"/>
        <w:autoSpaceDE w:val="0"/>
        <w:autoSpaceDN w:val="0"/>
        <w:adjustRightInd w:val="0"/>
        <w:spacing w:line="240" w:lineRule="auto"/>
        <w:ind w:left="480" w:hanging="480"/>
        <w:rPr>
          <w:rFonts w:ascii="Calibri" w:hAnsi="Calibri" w:cs="Calibri"/>
          <w:noProof/>
        </w:rPr>
      </w:pPr>
      <w:r w:rsidRPr="00762944">
        <w:rPr>
          <w:rFonts w:ascii="Calibri" w:hAnsi="Calibri" w:cs="Calibri"/>
          <w:noProof/>
          <w:szCs w:val="24"/>
        </w:rPr>
        <w:t>Zhu, L., Zhang, Y., Cui, X., Zhu, Y., Dai, Q., Chen, H., Liu, G., Yao, R., Yang, Z., 2021. Host Bias in Diet-Source Microbiome Transmission in Wild Cohabitating Herbivores: New Knowledge for the Evolution of Herbivory and Plant Defense. Microbiology Spectrum 9. doi:10.1128/SPECTRUM.00756-21/SUPPL_FILE/SPECTRUM00756-21_SUPP_1_SEQ6.DOCX</w:t>
      </w:r>
    </w:p>
    <w:p w14:paraId="77524BF6" w14:textId="162692C7" w:rsidR="00F7729C" w:rsidRPr="00F7729C" w:rsidRDefault="00B60DF4" w:rsidP="00762944">
      <w:pPr>
        <w:widowControl w:val="0"/>
        <w:autoSpaceDE w:val="0"/>
        <w:autoSpaceDN w:val="0"/>
        <w:adjustRightInd w:val="0"/>
        <w:spacing w:line="240" w:lineRule="auto"/>
        <w:ind w:left="480" w:hanging="480"/>
        <w:rPr>
          <w:bCs/>
        </w:rPr>
      </w:pPr>
      <w:r>
        <w:rPr>
          <w:bCs/>
        </w:rPr>
        <w:fldChar w:fldCharType="end"/>
      </w:r>
    </w:p>
    <w:sectPr w:rsidR="00F7729C" w:rsidRPr="00F7729C">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edro" w:date="2022-04-29T13:39:00Z" w:initials="p">
    <w:p w14:paraId="6D606B84" w14:textId="025E3A48" w:rsidR="003D1BB9" w:rsidRDefault="003D1BB9">
      <w:pPr>
        <w:pStyle w:val="CommentText"/>
      </w:pPr>
      <w:r>
        <w:rPr>
          <w:rStyle w:val="CommentReference"/>
        </w:rPr>
        <w:annotationRef/>
      </w:r>
      <w:r>
        <w:t>Has to be checked</w:t>
      </w:r>
    </w:p>
  </w:comment>
  <w:comment w:id="2" w:author="pedro" w:date="2022-04-29T14:02:00Z" w:initials="p">
    <w:p w14:paraId="6F0BBB58" w14:textId="3D3EFB67" w:rsidR="003D1BB9" w:rsidRDefault="003D1BB9">
      <w:pPr>
        <w:pStyle w:val="CommentText"/>
      </w:pPr>
      <w:r>
        <w:rPr>
          <w:rStyle w:val="CommentReference"/>
        </w:rPr>
        <w:annotationRef/>
      </w:r>
      <w:r>
        <w:t xml:space="preserve">We need the </w:t>
      </w:r>
      <w:proofErr w:type="spellStart"/>
      <w:r>
        <w:t>cohen’s</w:t>
      </w:r>
      <w:proofErr w:type="spellEnd"/>
      <w:r>
        <w:t xml:space="preserve"> D for </w:t>
      </w:r>
      <w:proofErr w:type="spellStart"/>
      <w:r>
        <w:t>arabdopsis</w:t>
      </w:r>
      <w:proofErr w:type="spellEnd"/>
    </w:p>
  </w:comment>
  <w:comment w:id="3" w:author="pedro" w:date="2022-04-25T16:19:00Z" w:initials="p">
    <w:p w14:paraId="6E829677" w14:textId="746080EF" w:rsidR="003D1BB9" w:rsidRDefault="003D1BB9">
      <w:pPr>
        <w:pStyle w:val="CommentText"/>
      </w:pPr>
      <w:r>
        <w:rPr>
          <w:rStyle w:val="CommentReference"/>
        </w:rPr>
        <w:annotationRef/>
      </w:r>
      <w:r>
        <w:t>I don’t have a good picture of this</w:t>
      </w:r>
    </w:p>
  </w:comment>
  <w:comment w:id="4" w:author="pedro" w:date="2022-04-29T13:31:00Z" w:initials="p">
    <w:p w14:paraId="3B72857C" w14:textId="3FA909C2" w:rsidR="003D1BB9" w:rsidRDefault="003D1BB9">
      <w:pPr>
        <w:pStyle w:val="CommentText"/>
      </w:pPr>
      <w:r>
        <w:rPr>
          <w:rStyle w:val="CommentReference"/>
        </w:rPr>
        <w:annotationRef/>
      </w:r>
      <w:r>
        <w:t>Needs confirmation from Karen</w:t>
      </w:r>
    </w:p>
    <w:p w14:paraId="077176F8" w14:textId="77777777" w:rsidR="003D1BB9" w:rsidRDefault="003D1BB9">
      <w:pPr>
        <w:pStyle w:val="CommentText"/>
      </w:pPr>
    </w:p>
  </w:comment>
  <w:comment w:id="5" w:author="pedro" w:date="2022-04-29T18:26:00Z" w:initials="p">
    <w:p w14:paraId="53ACE234" w14:textId="3762ACCC" w:rsidR="003D1BB9" w:rsidRDefault="003D1BB9">
      <w:pPr>
        <w:pStyle w:val="CommentText"/>
      </w:pPr>
      <w:r>
        <w:rPr>
          <w:rStyle w:val="CommentReference"/>
        </w:rPr>
        <w:annotationRef/>
      </w:r>
      <w:r>
        <w:t>Maybe this is better as a legend to the figure</w:t>
      </w:r>
    </w:p>
  </w:comment>
  <w:comment w:id="7" w:author="pedro" w:date="2022-08-05T15:43:00Z" w:initials="p">
    <w:p w14:paraId="1659F9BE" w14:textId="13EFB8B7" w:rsidR="003D1BB9" w:rsidRDefault="003D1BB9">
      <w:pPr>
        <w:pStyle w:val="CommentText"/>
      </w:pPr>
      <w:r>
        <w:rPr>
          <w:rStyle w:val="CommentReference"/>
        </w:rPr>
        <w:annotationRef/>
      </w:r>
      <w:proofErr w:type="spellStart"/>
      <w:r>
        <w:t>Supertaxon</w:t>
      </w:r>
      <w:proofErr w:type="spellEnd"/>
      <w:r>
        <w:t xml:space="preserve"> or </w:t>
      </w:r>
      <w:proofErr w:type="spellStart"/>
      <w:r>
        <w:t>suprataxon</w:t>
      </w:r>
      <w:proofErr w:type="spellEnd"/>
      <w:r>
        <w:t>? I mean higher taxonomy levels, closer to the root of the tree</w:t>
      </w:r>
    </w:p>
  </w:comment>
  <w:comment w:id="6" w:author="pedro" w:date="2022-04-29T18:31:00Z" w:initials="p">
    <w:p w14:paraId="3E0D7EEB" w14:textId="2E1D098D" w:rsidR="003D1BB9" w:rsidRDefault="003D1BB9">
      <w:pPr>
        <w:pStyle w:val="CommentText"/>
      </w:pPr>
      <w:r>
        <w:rPr>
          <w:rStyle w:val="CommentReference"/>
        </w:rPr>
        <w:annotationRef/>
      </w:r>
      <w:r>
        <w:t>This is one of my main findings</w:t>
      </w:r>
    </w:p>
  </w:comment>
  <w:comment w:id="8" w:author="pedro" w:date="2022-03-16T12:45:00Z" w:initials="p">
    <w:p w14:paraId="331ACFFF" w14:textId="77777777" w:rsidR="003D1BB9" w:rsidRDefault="003D1BB9">
      <w:pPr>
        <w:pStyle w:val="CommentText"/>
      </w:pPr>
      <w:r>
        <w:rPr>
          <w:rStyle w:val="CommentReference"/>
        </w:rPr>
        <w:annotationRef/>
      </w:r>
      <w:r>
        <w:t>This is very difficult to read, make it can be removed so that we point out the key hotspots directly in the next session</w:t>
      </w:r>
    </w:p>
  </w:comment>
  <w:comment w:id="9" w:author="pedro" w:date="2022-08-12T12:12:00Z" w:initials="p">
    <w:p w14:paraId="6CEA061E" w14:textId="77777777" w:rsidR="003D1BB9" w:rsidRDefault="003D1BB9" w:rsidP="00663198">
      <w:pPr>
        <w:pStyle w:val="CommentText"/>
      </w:pPr>
      <w:r>
        <w:rPr>
          <w:rStyle w:val="CommentReference"/>
        </w:rPr>
        <w:annotationRef/>
      </w:r>
      <w:r>
        <w:t>Sample partition? Data partition? I must decide a proper term</w:t>
      </w:r>
    </w:p>
  </w:comment>
  <w:comment w:id="10" w:author="pedro" w:date="2022-07-25T10:22:00Z" w:initials="p">
    <w:p w14:paraId="760B85D3" w14:textId="7A1D4F16" w:rsidR="003D1BB9" w:rsidRDefault="003D1BB9">
      <w:pPr>
        <w:pStyle w:val="CommentText"/>
      </w:pPr>
      <w:r>
        <w:rPr>
          <w:rStyle w:val="CommentReference"/>
        </w:rPr>
        <w:annotationRef/>
      </w:r>
      <w:r>
        <w:t xml:space="preserve">No, let’s keep the other experiments out. </w:t>
      </w:r>
      <w:proofErr w:type="gramStart"/>
      <w:r>
        <w:t>they</w:t>
      </w:r>
      <w:proofErr w:type="gramEnd"/>
      <w:r>
        <w:t xml:space="preserve"> will make the paper more complex, we will have to describe new experiments, and we don’t have microbiome data for those. </w:t>
      </w:r>
    </w:p>
    <w:p w14:paraId="51700B7B" w14:textId="77777777" w:rsidR="003D1BB9" w:rsidRDefault="003D1BB9">
      <w:pPr>
        <w:pStyle w:val="CommentText"/>
      </w:pPr>
    </w:p>
    <w:p w14:paraId="52755DB3" w14:textId="1254FDFC" w:rsidR="003D1BB9" w:rsidRDefault="003D1BB9">
      <w:pPr>
        <w:pStyle w:val="CommentText"/>
      </w:pPr>
      <w:r>
        <w:t xml:space="preserve">The pilots have already run their </w:t>
      </w:r>
      <w:proofErr w:type="spellStart"/>
      <w:r>
        <w:t>porpose</w:t>
      </w:r>
      <w:proofErr w:type="spellEnd"/>
      <w:r>
        <w:t xml:space="preserve">. Our goal now is to show the community </w:t>
      </w:r>
      <w:proofErr w:type="spellStart"/>
      <w:r>
        <w:t>respondes</w:t>
      </w:r>
      <w:proofErr w:type="spellEnd"/>
      <w:r>
        <w:t xml:space="preserve"> to </w:t>
      </w:r>
      <w:proofErr w:type="spellStart"/>
      <w:r>
        <w:t>MeJA</w:t>
      </w:r>
      <w:proofErr w:type="spellEnd"/>
    </w:p>
  </w:comment>
  <w:comment w:id="11" w:author="pedro" w:date="2022-08-15T16:07:00Z" w:initials="p">
    <w:p w14:paraId="43F8CF72" w14:textId="3790877C" w:rsidR="003D1BB9" w:rsidRDefault="003D1BB9">
      <w:pPr>
        <w:pStyle w:val="CommentText"/>
      </w:pPr>
      <w:r>
        <w:rPr>
          <w:rStyle w:val="CommentReference"/>
        </w:rPr>
        <w:annotationRef/>
      </w:r>
      <w:r>
        <w:t>Not sure we need this; I noticed this but I don’t have a good place for it yet</w:t>
      </w:r>
    </w:p>
  </w:comment>
  <w:comment w:id="12" w:author="pedro" w:date="2022-08-17T13:44:00Z" w:initials="p">
    <w:p w14:paraId="4D6BA341" w14:textId="2DC73DA0" w:rsidR="003D1BB9" w:rsidRDefault="003D1BB9">
      <w:pPr>
        <w:pStyle w:val="CommentText"/>
      </w:pPr>
      <w:r>
        <w:rPr>
          <w:rStyle w:val="CommentReference"/>
        </w:rPr>
        <w:annotationRef/>
      </w:r>
      <w:r>
        <w:rPr>
          <w:rFonts w:ascii="Calibri" w:hAnsi="Calibri" w:cs="Calibri"/>
          <w:noProof/>
          <w:sz w:val="22"/>
          <w:szCs w:val="24"/>
        </w:rPr>
        <w:t>This information is nota dding much to our discussion</w:t>
      </w:r>
    </w:p>
  </w:comment>
  <w:comment w:id="13" w:author="pedro" w:date="2022-08-17T14:12:00Z" w:initials="p">
    <w:p w14:paraId="24012F01" w14:textId="5F069D63" w:rsidR="003D1BB9" w:rsidRDefault="003D1BB9">
      <w:pPr>
        <w:pStyle w:val="CommentText"/>
      </w:pPr>
      <w:r>
        <w:rPr>
          <w:rStyle w:val="CommentReference"/>
        </w:rPr>
        <w:annotationRef/>
      </w:r>
      <w:r>
        <w:t>Not sure this is relevant to our story at all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C6BD1" w14:textId="77777777" w:rsidR="00E91DE0" w:rsidRDefault="00E91DE0" w:rsidP="00801EF2">
      <w:pPr>
        <w:spacing w:after="0" w:line="240" w:lineRule="auto"/>
      </w:pPr>
      <w:r>
        <w:separator/>
      </w:r>
    </w:p>
  </w:endnote>
  <w:endnote w:type="continuationSeparator" w:id="0">
    <w:p w14:paraId="14F8F428" w14:textId="77777777" w:rsidR="00E91DE0" w:rsidRDefault="00E91DE0" w:rsidP="00801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3471A" w14:textId="77777777" w:rsidR="00E91DE0" w:rsidRDefault="00E91DE0" w:rsidP="00801EF2">
      <w:pPr>
        <w:spacing w:after="0" w:line="240" w:lineRule="auto"/>
      </w:pPr>
      <w:r>
        <w:separator/>
      </w:r>
    </w:p>
  </w:footnote>
  <w:footnote w:type="continuationSeparator" w:id="0">
    <w:p w14:paraId="6D504290" w14:textId="77777777" w:rsidR="00E91DE0" w:rsidRDefault="00E91DE0" w:rsidP="00801E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F5354"/>
    <w:multiLevelType w:val="hybridMultilevel"/>
    <w:tmpl w:val="56F0C392"/>
    <w:lvl w:ilvl="0" w:tplc="F2F421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BC3C5E"/>
    <w:multiLevelType w:val="hybridMultilevel"/>
    <w:tmpl w:val="488CA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srp0fvn59tpfewa2d50vwttwzdtrw2fafe&quot;&gt;My EndNote Library&lt;record-ids&gt;&lt;item&gt;1&lt;/item&gt;&lt;item&gt;2&lt;/item&gt;&lt;/record-ids&gt;&lt;/item&gt;&lt;/Libraries&gt;"/>
  </w:docVars>
  <w:rsids>
    <w:rsidRoot w:val="003F28CE"/>
    <w:rsid w:val="00005283"/>
    <w:rsid w:val="000116C6"/>
    <w:rsid w:val="00013390"/>
    <w:rsid w:val="00021528"/>
    <w:rsid w:val="00022407"/>
    <w:rsid w:val="000278EB"/>
    <w:rsid w:val="00035A7D"/>
    <w:rsid w:val="00036096"/>
    <w:rsid w:val="00036475"/>
    <w:rsid w:val="00036AA0"/>
    <w:rsid w:val="00036B33"/>
    <w:rsid w:val="000446E8"/>
    <w:rsid w:val="00044C23"/>
    <w:rsid w:val="000461D9"/>
    <w:rsid w:val="000479BF"/>
    <w:rsid w:val="00057685"/>
    <w:rsid w:val="000608BF"/>
    <w:rsid w:val="00064546"/>
    <w:rsid w:val="00072213"/>
    <w:rsid w:val="00077B75"/>
    <w:rsid w:val="00082591"/>
    <w:rsid w:val="00093075"/>
    <w:rsid w:val="000A028B"/>
    <w:rsid w:val="000B15B6"/>
    <w:rsid w:val="000B18CC"/>
    <w:rsid w:val="000B1EFF"/>
    <w:rsid w:val="000B24C4"/>
    <w:rsid w:val="000B5998"/>
    <w:rsid w:val="000B6E1D"/>
    <w:rsid w:val="000C13A8"/>
    <w:rsid w:val="000C3208"/>
    <w:rsid w:val="000C3523"/>
    <w:rsid w:val="000D1723"/>
    <w:rsid w:val="000D2613"/>
    <w:rsid w:val="000D3BA5"/>
    <w:rsid w:val="000D6E72"/>
    <w:rsid w:val="000E0A53"/>
    <w:rsid w:val="000E15CC"/>
    <w:rsid w:val="000E4DC4"/>
    <w:rsid w:val="000E5328"/>
    <w:rsid w:val="000E5C2D"/>
    <w:rsid w:val="000E6D90"/>
    <w:rsid w:val="000E6F62"/>
    <w:rsid w:val="000F2224"/>
    <w:rsid w:val="000F64DF"/>
    <w:rsid w:val="00100867"/>
    <w:rsid w:val="00102247"/>
    <w:rsid w:val="00103BB7"/>
    <w:rsid w:val="0010468F"/>
    <w:rsid w:val="00104C79"/>
    <w:rsid w:val="00104E46"/>
    <w:rsid w:val="00105633"/>
    <w:rsid w:val="00113CD0"/>
    <w:rsid w:val="00114422"/>
    <w:rsid w:val="00116618"/>
    <w:rsid w:val="001179EC"/>
    <w:rsid w:val="00120CF9"/>
    <w:rsid w:val="00123286"/>
    <w:rsid w:val="00125519"/>
    <w:rsid w:val="00127175"/>
    <w:rsid w:val="0013060F"/>
    <w:rsid w:val="0013410A"/>
    <w:rsid w:val="001346CB"/>
    <w:rsid w:val="00135C99"/>
    <w:rsid w:val="001376D7"/>
    <w:rsid w:val="00141037"/>
    <w:rsid w:val="00141498"/>
    <w:rsid w:val="0014150D"/>
    <w:rsid w:val="00141966"/>
    <w:rsid w:val="00150D5D"/>
    <w:rsid w:val="00151A01"/>
    <w:rsid w:val="0015549B"/>
    <w:rsid w:val="00162234"/>
    <w:rsid w:val="00166A8E"/>
    <w:rsid w:val="00170C59"/>
    <w:rsid w:val="001758E9"/>
    <w:rsid w:val="00176BD4"/>
    <w:rsid w:val="001818FA"/>
    <w:rsid w:val="00186E09"/>
    <w:rsid w:val="00191E4C"/>
    <w:rsid w:val="00192094"/>
    <w:rsid w:val="001938A6"/>
    <w:rsid w:val="001A0669"/>
    <w:rsid w:val="001A424B"/>
    <w:rsid w:val="001B1894"/>
    <w:rsid w:val="001C1B95"/>
    <w:rsid w:val="001C417A"/>
    <w:rsid w:val="001C4E59"/>
    <w:rsid w:val="001C5FB8"/>
    <w:rsid w:val="001D26B9"/>
    <w:rsid w:val="001D6FCE"/>
    <w:rsid w:val="001E254F"/>
    <w:rsid w:val="001E6E2F"/>
    <w:rsid w:val="001F1671"/>
    <w:rsid w:val="001F1D51"/>
    <w:rsid w:val="001F4E2E"/>
    <w:rsid w:val="001F5C15"/>
    <w:rsid w:val="00200BED"/>
    <w:rsid w:val="00203E69"/>
    <w:rsid w:val="002051C8"/>
    <w:rsid w:val="00205AF1"/>
    <w:rsid w:val="0021375E"/>
    <w:rsid w:val="002148EF"/>
    <w:rsid w:val="00216B43"/>
    <w:rsid w:val="00217F1F"/>
    <w:rsid w:val="0022204C"/>
    <w:rsid w:val="00223D98"/>
    <w:rsid w:val="0023030D"/>
    <w:rsid w:val="00230BD8"/>
    <w:rsid w:val="00236121"/>
    <w:rsid w:val="00237749"/>
    <w:rsid w:val="0024409B"/>
    <w:rsid w:val="00250EF7"/>
    <w:rsid w:val="00257853"/>
    <w:rsid w:val="00263686"/>
    <w:rsid w:val="002636A3"/>
    <w:rsid w:val="00264454"/>
    <w:rsid w:val="002752EC"/>
    <w:rsid w:val="00280C7D"/>
    <w:rsid w:val="00283D87"/>
    <w:rsid w:val="002847B9"/>
    <w:rsid w:val="002857B8"/>
    <w:rsid w:val="00285EEF"/>
    <w:rsid w:val="0028647F"/>
    <w:rsid w:val="002865C8"/>
    <w:rsid w:val="002870B4"/>
    <w:rsid w:val="00294FFF"/>
    <w:rsid w:val="002B18E1"/>
    <w:rsid w:val="002B365D"/>
    <w:rsid w:val="002B4CB6"/>
    <w:rsid w:val="002B5890"/>
    <w:rsid w:val="002C11A3"/>
    <w:rsid w:val="002C3985"/>
    <w:rsid w:val="002C49AC"/>
    <w:rsid w:val="002C4C25"/>
    <w:rsid w:val="002C5066"/>
    <w:rsid w:val="002D11A7"/>
    <w:rsid w:val="002D1405"/>
    <w:rsid w:val="002E26F3"/>
    <w:rsid w:val="002E5475"/>
    <w:rsid w:val="002E6275"/>
    <w:rsid w:val="002E7BDF"/>
    <w:rsid w:val="002E7CF1"/>
    <w:rsid w:val="002E7FD2"/>
    <w:rsid w:val="002F66B6"/>
    <w:rsid w:val="002F7711"/>
    <w:rsid w:val="002F799C"/>
    <w:rsid w:val="00300B88"/>
    <w:rsid w:val="00300D52"/>
    <w:rsid w:val="003063CB"/>
    <w:rsid w:val="00310D16"/>
    <w:rsid w:val="00320DA3"/>
    <w:rsid w:val="00322DFA"/>
    <w:rsid w:val="0032430D"/>
    <w:rsid w:val="0032668A"/>
    <w:rsid w:val="0034265C"/>
    <w:rsid w:val="0034524F"/>
    <w:rsid w:val="00347CB2"/>
    <w:rsid w:val="00351B32"/>
    <w:rsid w:val="00363561"/>
    <w:rsid w:val="00363CC9"/>
    <w:rsid w:val="00366DA9"/>
    <w:rsid w:val="0036764C"/>
    <w:rsid w:val="00370CFF"/>
    <w:rsid w:val="00371C10"/>
    <w:rsid w:val="003720ED"/>
    <w:rsid w:val="00372E72"/>
    <w:rsid w:val="00373DF8"/>
    <w:rsid w:val="003830F4"/>
    <w:rsid w:val="00386D6A"/>
    <w:rsid w:val="00386EDC"/>
    <w:rsid w:val="00391212"/>
    <w:rsid w:val="003929E4"/>
    <w:rsid w:val="00392E37"/>
    <w:rsid w:val="00394BF9"/>
    <w:rsid w:val="00397C41"/>
    <w:rsid w:val="003A1BA9"/>
    <w:rsid w:val="003A244B"/>
    <w:rsid w:val="003B0348"/>
    <w:rsid w:val="003B1828"/>
    <w:rsid w:val="003B2BA2"/>
    <w:rsid w:val="003B554C"/>
    <w:rsid w:val="003B5AD0"/>
    <w:rsid w:val="003B6D55"/>
    <w:rsid w:val="003B715C"/>
    <w:rsid w:val="003D1BB9"/>
    <w:rsid w:val="003D43EA"/>
    <w:rsid w:val="003E037F"/>
    <w:rsid w:val="003E4DAB"/>
    <w:rsid w:val="003E6CB6"/>
    <w:rsid w:val="003E7822"/>
    <w:rsid w:val="003E7D39"/>
    <w:rsid w:val="003F19BC"/>
    <w:rsid w:val="003F1CA4"/>
    <w:rsid w:val="003F28CE"/>
    <w:rsid w:val="00402F93"/>
    <w:rsid w:val="004053A9"/>
    <w:rsid w:val="0040647D"/>
    <w:rsid w:val="004142BF"/>
    <w:rsid w:val="00422C1D"/>
    <w:rsid w:val="004240C5"/>
    <w:rsid w:val="004256C1"/>
    <w:rsid w:val="00425AB2"/>
    <w:rsid w:val="004264D3"/>
    <w:rsid w:val="00427450"/>
    <w:rsid w:val="004425FC"/>
    <w:rsid w:val="00444D3D"/>
    <w:rsid w:val="004470CF"/>
    <w:rsid w:val="004514C2"/>
    <w:rsid w:val="00456B8F"/>
    <w:rsid w:val="004572ED"/>
    <w:rsid w:val="00465366"/>
    <w:rsid w:val="00465866"/>
    <w:rsid w:val="00465BC9"/>
    <w:rsid w:val="00471967"/>
    <w:rsid w:val="00474461"/>
    <w:rsid w:val="00474492"/>
    <w:rsid w:val="004750EC"/>
    <w:rsid w:val="00475DB6"/>
    <w:rsid w:val="00476D64"/>
    <w:rsid w:val="00476D8D"/>
    <w:rsid w:val="00477B5C"/>
    <w:rsid w:val="00477F11"/>
    <w:rsid w:val="00483360"/>
    <w:rsid w:val="00493B8C"/>
    <w:rsid w:val="00494635"/>
    <w:rsid w:val="004A0D6D"/>
    <w:rsid w:val="004A384F"/>
    <w:rsid w:val="004A4A54"/>
    <w:rsid w:val="004A78EC"/>
    <w:rsid w:val="004B02A4"/>
    <w:rsid w:val="004B29CC"/>
    <w:rsid w:val="004C161C"/>
    <w:rsid w:val="004C1EAD"/>
    <w:rsid w:val="004C5665"/>
    <w:rsid w:val="004C6CBF"/>
    <w:rsid w:val="004D29B8"/>
    <w:rsid w:val="004D7F62"/>
    <w:rsid w:val="004E10C6"/>
    <w:rsid w:val="004E3DC1"/>
    <w:rsid w:val="004E4105"/>
    <w:rsid w:val="004E69D5"/>
    <w:rsid w:val="004E732B"/>
    <w:rsid w:val="004F1BFD"/>
    <w:rsid w:val="004F1C33"/>
    <w:rsid w:val="004F2C41"/>
    <w:rsid w:val="00501192"/>
    <w:rsid w:val="0050428B"/>
    <w:rsid w:val="00506CE1"/>
    <w:rsid w:val="005138B8"/>
    <w:rsid w:val="005162F4"/>
    <w:rsid w:val="005173D1"/>
    <w:rsid w:val="005228F0"/>
    <w:rsid w:val="00531B76"/>
    <w:rsid w:val="00532C42"/>
    <w:rsid w:val="0053467D"/>
    <w:rsid w:val="00534822"/>
    <w:rsid w:val="00540443"/>
    <w:rsid w:val="0054117C"/>
    <w:rsid w:val="00544057"/>
    <w:rsid w:val="005532B4"/>
    <w:rsid w:val="00557A47"/>
    <w:rsid w:val="00557C5E"/>
    <w:rsid w:val="005613DE"/>
    <w:rsid w:val="00566656"/>
    <w:rsid w:val="0058218D"/>
    <w:rsid w:val="0058343D"/>
    <w:rsid w:val="005841F2"/>
    <w:rsid w:val="005908A3"/>
    <w:rsid w:val="00590D05"/>
    <w:rsid w:val="005910AC"/>
    <w:rsid w:val="005920B5"/>
    <w:rsid w:val="00595D96"/>
    <w:rsid w:val="005A067B"/>
    <w:rsid w:val="005A0692"/>
    <w:rsid w:val="005A1451"/>
    <w:rsid w:val="005B200B"/>
    <w:rsid w:val="005B4D69"/>
    <w:rsid w:val="005B7032"/>
    <w:rsid w:val="005B74E1"/>
    <w:rsid w:val="005C0388"/>
    <w:rsid w:val="005C6FC4"/>
    <w:rsid w:val="005D3EA5"/>
    <w:rsid w:val="005D4805"/>
    <w:rsid w:val="005F61D0"/>
    <w:rsid w:val="0060340C"/>
    <w:rsid w:val="00604C9A"/>
    <w:rsid w:val="00604F4B"/>
    <w:rsid w:val="00607CA3"/>
    <w:rsid w:val="0061477E"/>
    <w:rsid w:val="00620EE0"/>
    <w:rsid w:val="00622A1D"/>
    <w:rsid w:val="006255FA"/>
    <w:rsid w:val="0062596D"/>
    <w:rsid w:val="006307F1"/>
    <w:rsid w:val="00635703"/>
    <w:rsid w:val="0063706F"/>
    <w:rsid w:val="006429C5"/>
    <w:rsid w:val="00652E7D"/>
    <w:rsid w:val="006538AC"/>
    <w:rsid w:val="00663198"/>
    <w:rsid w:val="00664AAF"/>
    <w:rsid w:val="00664F95"/>
    <w:rsid w:val="006669F3"/>
    <w:rsid w:val="00667879"/>
    <w:rsid w:val="00676167"/>
    <w:rsid w:val="00676780"/>
    <w:rsid w:val="0067716C"/>
    <w:rsid w:val="00677EED"/>
    <w:rsid w:val="00677FF0"/>
    <w:rsid w:val="0068416C"/>
    <w:rsid w:val="00686DEF"/>
    <w:rsid w:val="00687CF7"/>
    <w:rsid w:val="0069565E"/>
    <w:rsid w:val="006A1982"/>
    <w:rsid w:val="006A5A1C"/>
    <w:rsid w:val="006A73D2"/>
    <w:rsid w:val="006A7DED"/>
    <w:rsid w:val="006B3896"/>
    <w:rsid w:val="006B4D6D"/>
    <w:rsid w:val="006C445F"/>
    <w:rsid w:val="006C69F5"/>
    <w:rsid w:val="006D39B5"/>
    <w:rsid w:val="006E267A"/>
    <w:rsid w:val="006E6FF7"/>
    <w:rsid w:val="006E78E4"/>
    <w:rsid w:val="006F1E52"/>
    <w:rsid w:val="006F6EE0"/>
    <w:rsid w:val="00701735"/>
    <w:rsid w:val="007046AB"/>
    <w:rsid w:val="00704D73"/>
    <w:rsid w:val="00704D91"/>
    <w:rsid w:val="0070503B"/>
    <w:rsid w:val="00705B66"/>
    <w:rsid w:val="00706862"/>
    <w:rsid w:val="007068B7"/>
    <w:rsid w:val="00711BE8"/>
    <w:rsid w:val="00725356"/>
    <w:rsid w:val="007305AA"/>
    <w:rsid w:val="007307BF"/>
    <w:rsid w:val="007350B8"/>
    <w:rsid w:val="0073691D"/>
    <w:rsid w:val="00742EDF"/>
    <w:rsid w:val="0074362A"/>
    <w:rsid w:val="007442DD"/>
    <w:rsid w:val="00745F8D"/>
    <w:rsid w:val="00750D9F"/>
    <w:rsid w:val="00751D96"/>
    <w:rsid w:val="00753C4E"/>
    <w:rsid w:val="007556D0"/>
    <w:rsid w:val="007571AE"/>
    <w:rsid w:val="00762944"/>
    <w:rsid w:val="0077058D"/>
    <w:rsid w:val="0077209F"/>
    <w:rsid w:val="0077564F"/>
    <w:rsid w:val="007842EE"/>
    <w:rsid w:val="00785A7A"/>
    <w:rsid w:val="00790442"/>
    <w:rsid w:val="00795585"/>
    <w:rsid w:val="00796183"/>
    <w:rsid w:val="00797209"/>
    <w:rsid w:val="00797A0A"/>
    <w:rsid w:val="007A3962"/>
    <w:rsid w:val="007B283B"/>
    <w:rsid w:val="007B29A2"/>
    <w:rsid w:val="007B3390"/>
    <w:rsid w:val="007B5C1B"/>
    <w:rsid w:val="007B6280"/>
    <w:rsid w:val="007B6E5E"/>
    <w:rsid w:val="007C0538"/>
    <w:rsid w:val="007C25A2"/>
    <w:rsid w:val="007C4413"/>
    <w:rsid w:val="007C4C8C"/>
    <w:rsid w:val="007C79B2"/>
    <w:rsid w:val="007C7F89"/>
    <w:rsid w:val="007D0705"/>
    <w:rsid w:val="007E545C"/>
    <w:rsid w:val="007E5A97"/>
    <w:rsid w:val="007E79B1"/>
    <w:rsid w:val="007F48D2"/>
    <w:rsid w:val="00801EF2"/>
    <w:rsid w:val="00802E70"/>
    <w:rsid w:val="00806588"/>
    <w:rsid w:val="008070CA"/>
    <w:rsid w:val="00810148"/>
    <w:rsid w:val="008106ED"/>
    <w:rsid w:val="00820F7B"/>
    <w:rsid w:val="008226CD"/>
    <w:rsid w:val="00822DB7"/>
    <w:rsid w:val="008258C5"/>
    <w:rsid w:val="00825C65"/>
    <w:rsid w:val="008336B0"/>
    <w:rsid w:val="00833D51"/>
    <w:rsid w:val="0083441E"/>
    <w:rsid w:val="0084169D"/>
    <w:rsid w:val="00841EDC"/>
    <w:rsid w:val="00844CAD"/>
    <w:rsid w:val="00847B00"/>
    <w:rsid w:val="00851ECE"/>
    <w:rsid w:val="008525EC"/>
    <w:rsid w:val="008532C5"/>
    <w:rsid w:val="00855500"/>
    <w:rsid w:val="0086382C"/>
    <w:rsid w:val="00864591"/>
    <w:rsid w:val="008659E7"/>
    <w:rsid w:val="008660A3"/>
    <w:rsid w:val="00866656"/>
    <w:rsid w:val="0087107C"/>
    <w:rsid w:val="008750C1"/>
    <w:rsid w:val="0088022E"/>
    <w:rsid w:val="0088319A"/>
    <w:rsid w:val="0088430E"/>
    <w:rsid w:val="00894EAB"/>
    <w:rsid w:val="0089770B"/>
    <w:rsid w:val="008B3C1A"/>
    <w:rsid w:val="008B4047"/>
    <w:rsid w:val="008B6EDA"/>
    <w:rsid w:val="008C0AE3"/>
    <w:rsid w:val="008C50A1"/>
    <w:rsid w:val="008C5949"/>
    <w:rsid w:val="008C5C0F"/>
    <w:rsid w:val="008D57DD"/>
    <w:rsid w:val="008D5C66"/>
    <w:rsid w:val="008D6ACD"/>
    <w:rsid w:val="008E187F"/>
    <w:rsid w:val="008E2010"/>
    <w:rsid w:val="008E4318"/>
    <w:rsid w:val="008E71BA"/>
    <w:rsid w:val="008F084D"/>
    <w:rsid w:val="008F1663"/>
    <w:rsid w:val="008F187C"/>
    <w:rsid w:val="008F5B04"/>
    <w:rsid w:val="008F79DF"/>
    <w:rsid w:val="009014DC"/>
    <w:rsid w:val="00901E27"/>
    <w:rsid w:val="00902794"/>
    <w:rsid w:val="00905F20"/>
    <w:rsid w:val="0090670E"/>
    <w:rsid w:val="00906E51"/>
    <w:rsid w:val="00910AF0"/>
    <w:rsid w:val="00913B80"/>
    <w:rsid w:val="00914E58"/>
    <w:rsid w:val="009160DF"/>
    <w:rsid w:val="0092530C"/>
    <w:rsid w:val="0093164F"/>
    <w:rsid w:val="00934C64"/>
    <w:rsid w:val="00935543"/>
    <w:rsid w:val="00935992"/>
    <w:rsid w:val="00945088"/>
    <w:rsid w:val="009453A4"/>
    <w:rsid w:val="00945A9D"/>
    <w:rsid w:val="00946907"/>
    <w:rsid w:val="00951C6B"/>
    <w:rsid w:val="00955AD7"/>
    <w:rsid w:val="0095640A"/>
    <w:rsid w:val="009600F4"/>
    <w:rsid w:val="009630A4"/>
    <w:rsid w:val="009669D9"/>
    <w:rsid w:val="00967726"/>
    <w:rsid w:val="0097016A"/>
    <w:rsid w:val="00972110"/>
    <w:rsid w:val="009805EE"/>
    <w:rsid w:val="00985BB0"/>
    <w:rsid w:val="009912C7"/>
    <w:rsid w:val="00993DF1"/>
    <w:rsid w:val="009972D4"/>
    <w:rsid w:val="00997B15"/>
    <w:rsid w:val="009A185E"/>
    <w:rsid w:val="009A2A57"/>
    <w:rsid w:val="009A5EA2"/>
    <w:rsid w:val="009A6C64"/>
    <w:rsid w:val="009B29CF"/>
    <w:rsid w:val="009B3D9C"/>
    <w:rsid w:val="009B5275"/>
    <w:rsid w:val="009B5C0B"/>
    <w:rsid w:val="009C098C"/>
    <w:rsid w:val="009C13C0"/>
    <w:rsid w:val="009C41ED"/>
    <w:rsid w:val="009C47FD"/>
    <w:rsid w:val="009C50F2"/>
    <w:rsid w:val="009C70A8"/>
    <w:rsid w:val="009D1D6D"/>
    <w:rsid w:val="009D1E98"/>
    <w:rsid w:val="009D2F45"/>
    <w:rsid w:val="009D497C"/>
    <w:rsid w:val="009D562F"/>
    <w:rsid w:val="009D6F9F"/>
    <w:rsid w:val="009E18B7"/>
    <w:rsid w:val="009E6662"/>
    <w:rsid w:val="009F2468"/>
    <w:rsid w:val="009F5F72"/>
    <w:rsid w:val="009F628B"/>
    <w:rsid w:val="009F7D85"/>
    <w:rsid w:val="00A1089E"/>
    <w:rsid w:val="00A15BE0"/>
    <w:rsid w:val="00A3107C"/>
    <w:rsid w:val="00A315DD"/>
    <w:rsid w:val="00A32B5D"/>
    <w:rsid w:val="00A34BF7"/>
    <w:rsid w:val="00A3611D"/>
    <w:rsid w:val="00A36921"/>
    <w:rsid w:val="00A412BF"/>
    <w:rsid w:val="00A42266"/>
    <w:rsid w:val="00A42961"/>
    <w:rsid w:val="00A433FB"/>
    <w:rsid w:val="00A56715"/>
    <w:rsid w:val="00A61240"/>
    <w:rsid w:val="00A61E5E"/>
    <w:rsid w:val="00A648A0"/>
    <w:rsid w:val="00A64FDE"/>
    <w:rsid w:val="00A652AB"/>
    <w:rsid w:val="00A72213"/>
    <w:rsid w:val="00A76FFC"/>
    <w:rsid w:val="00A7773D"/>
    <w:rsid w:val="00A8037B"/>
    <w:rsid w:val="00A81198"/>
    <w:rsid w:val="00A82A97"/>
    <w:rsid w:val="00A84688"/>
    <w:rsid w:val="00A8715F"/>
    <w:rsid w:val="00A92667"/>
    <w:rsid w:val="00A93986"/>
    <w:rsid w:val="00A963C2"/>
    <w:rsid w:val="00A967FF"/>
    <w:rsid w:val="00AA0B08"/>
    <w:rsid w:val="00AA170F"/>
    <w:rsid w:val="00AA1AEB"/>
    <w:rsid w:val="00AA3C2A"/>
    <w:rsid w:val="00AB2B28"/>
    <w:rsid w:val="00AB789A"/>
    <w:rsid w:val="00AC0A33"/>
    <w:rsid w:val="00AC4132"/>
    <w:rsid w:val="00AC5709"/>
    <w:rsid w:val="00AD3762"/>
    <w:rsid w:val="00AD39E8"/>
    <w:rsid w:val="00AD4031"/>
    <w:rsid w:val="00AD52C2"/>
    <w:rsid w:val="00AD5E66"/>
    <w:rsid w:val="00AD6F6D"/>
    <w:rsid w:val="00AD7FCD"/>
    <w:rsid w:val="00AE4122"/>
    <w:rsid w:val="00AE52A9"/>
    <w:rsid w:val="00AE656D"/>
    <w:rsid w:val="00AF19BA"/>
    <w:rsid w:val="00AF217E"/>
    <w:rsid w:val="00AF5AE7"/>
    <w:rsid w:val="00B001E3"/>
    <w:rsid w:val="00B02EF2"/>
    <w:rsid w:val="00B03498"/>
    <w:rsid w:val="00B07499"/>
    <w:rsid w:val="00B12DCD"/>
    <w:rsid w:val="00B16853"/>
    <w:rsid w:val="00B206AD"/>
    <w:rsid w:val="00B21189"/>
    <w:rsid w:val="00B245A6"/>
    <w:rsid w:val="00B26CB9"/>
    <w:rsid w:val="00B32A9C"/>
    <w:rsid w:val="00B34328"/>
    <w:rsid w:val="00B425F4"/>
    <w:rsid w:val="00B431B8"/>
    <w:rsid w:val="00B53386"/>
    <w:rsid w:val="00B60DF4"/>
    <w:rsid w:val="00B60F48"/>
    <w:rsid w:val="00B7013A"/>
    <w:rsid w:val="00B7413C"/>
    <w:rsid w:val="00B744FC"/>
    <w:rsid w:val="00B76606"/>
    <w:rsid w:val="00B76C8D"/>
    <w:rsid w:val="00B7704E"/>
    <w:rsid w:val="00B77DB9"/>
    <w:rsid w:val="00B810AF"/>
    <w:rsid w:val="00B822E5"/>
    <w:rsid w:val="00B82C4D"/>
    <w:rsid w:val="00B8342E"/>
    <w:rsid w:val="00B8743A"/>
    <w:rsid w:val="00B91766"/>
    <w:rsid w:val="00B93E60"/>
    <w:rsid w:val="00BA01C4"/>
    <w:rsid w:val="00BA1B66"/>
    <w:rsid w:val="00BA39E3"/>
    <w:rsid w:val="00BA511B"/>
    <w:rsid w:val="00BA52CD"/>
    <w:rsid w:val="00BA5485"/>
    <w:rsid w:val="00BB2D0F"/>
    <w:rsid w:val="00BB393A"/>
    <w:rsid w:val="00BB5BE7"/>
    <w:rsid w:val="00BB703E"/>
    <w:rsid w:val="00BC419C"/>
    <w:rsid w:val="00BD1929"/>
    <w:rsid w:val="00BD4A2F"/>
    <w:rsid w:val="00BD6371"/>
    <w:rsid w:val="00BD65B5"/>
    <w:rsid w:val="00BD683E"/>
    <w:rsid w:val="00BD6992"/>
    <w:rsid w:val="00BD6A2C"/>
    <w:rsid w:val="00BE226C"/>
    <w:rsid w:val="00BE26E2"/>
    <w:rsid w:val="00BE379B"/>
    <w:rsid w:val="00BE3BED"/>
    <w:rsid w:val="00BE46F2"/>
    <w:rsid w:val="00BF103B"/>
    <w:rsid w:val="00BF138C"/>
    <w:rsid w:val="00BF25A4"/>
    <w:rsid w:val="00BF607D"/>
    <w:rsid w:val="00C0126D"/>
    <w:rsid w:val="00C02B9B"/>
    <w:rsid w:val="00C03E11"/>
    <w:rsid w:val="00C04633"/>
    <w:rsid w:val="00C073DB"/>
    <w:rsid w:val="00C10775"/>
    <w:rsid w:val="00C14D53"/>
    <w:rsid w:val="00C15B77"/>
    <w:rsid w:val="00C16957"/>
    <w:rsid w:val="00C24907"/>
    <w:rsid w:val="00C255F0"/>
    <w:rsid w:val="00C33ED1"/>
    <w:rsid w:val="00C47928"/>
    <w:rsid w:val="00C53411"/>
    <w:rsid w:val="00C53F45"/>
    <w:rsid w:val="00C545BD"/>
    <w:rsid w:val="00C54E7F"/>
    <w:rsid w:val="00C56D05"/>
    <w:rsid w:val="00C573B6"/>
    <w:rsid w:val="00C57E5B"/>
    <w:rsid w:val="00C6227E"/>
    <w:rsid w:val="00C64BBE"/>
    <w:rsid w:val="00C723EF"/>
    <w:rsid w:val="00C767C7"/>
    <w:rsid w:val="00C822E0"/>
    <w:rsid w:val="00C827C6"/>
    <w:rsid w:val="00C82E04"/>
    <w:rsid w:val="00C85A42"/>
    <w:rsid w:val="00C86CA3"/>
    <w:rsid w:val="00C94029"/>
    <w:rsid w:val="00C95CFA"/>
    <w:rsid w:val="00C979BC"/>
    <w:rsid w:val="00C97AAE"/>
    <w:rsid w:val="00CA1AD8"/>
    <w:rsid w:val="00CA38EE"/>
    <w:rsid w:val="00CB423E"/>
    <w:rsid w:val="00CB54B3"/>
    <w:rsid w:val="00CB593A"/>
    <w:rsid w:val="00CB6CC2"/>
    <w:rsid w:val="00CC0786"/>
    <w:rsid w:val="00CC4386"/>
    <w:rsid w:val="00CD1774"/>
    <w:rsid w:val="00CD683F"/>
    <w:rsid w:val="00CD798B"/>
    <w:rsid w:val="00CD79E7"/>
    <w:rsid w:val="00CE3D21"/>
    <w:rsid w:val="00CF34E2"/>
    <w:rsid w:val="00D00CFA"/>
    <w:rsid w:val="00D01D9C"/>
    <w:rsid w:val="00D07B10"/>
    <w:rsid w:val="00D1057C"/>
    <w:rsid w:val="00D11369"/>
    <w:rsid w:val="00D13803"/>
    <w:rsid w:val="00D148E9"/>
    <w:rsid w:val="00D15601"/>
    <w:rsid w:val="00D16A7D"/>
    <w:rsid w:val="00D23490"/>
    <w:rsid w:val="00D25347"/>
    <w:rsid w:val="00D26670"/>
    <w:rsid w:val="00D34325"/>
    <w:rsid w:val="00D3587E"/>
    <w:rsid w:val="00D40437"/>
    <w:rsid w:val="00D43841"/>
    <w:rsid w:val="00D43E14"/>
    <w:rsid w:val="00D447F3"/>
    <w:rsid w:val="00D53627"/>
    <w:rsid w:val="00D568AD"/>
    <w:rsid w:val="00D60AF1"/>
    <w:rsid w:val="00D70A89"/>
    <w:rsid w:val="00D72705"/>
    <w:rsid w:val="00D745B4"/>
    <w:rsid w:val="00D74E2C"/>
    <w:rsid w:val="00D80BAD"/>
    <w:rsid w:val="00D84DAE"/>
    <w:rsid w:val="00D87D69"/>
    <w:rsid w:val="00D9237C"/>
    <w:rsid w:val="00D9251C"/>
    <w:rsid w:val="00D92A19"/>
    <w:rsid w:val="00D95C93"/>
    <w:rsid w:val="00D96C93"/>
    <w:rsid w:val="00DA1447"/>
    <w:rsid w:val="00DA2666"/>
    <w:rsid w:val="00DA6CE9"/>
    <w:rsid w:val="00DA7DFC"/>
    <w:rsid w:val="00DB0B45"/>
    <w:rsid w:val="00DB38D0"/>
    <w:rsid w:val="00DB3D65"/>
    <w:rsid w:val="00DB448A"/>
    <w:rsid w:val="00DB4B0B"/>
    <w:rsid w:val="00DB5204"/>
    <w:rsid w:val="00DB5A94"/>
    <w:rsid w:val="00DC0B42"/>
    <w:rsid w:val="00DD0692"/>
    <w:rsid w:val="00DD0CF4"/>
    <w:rsid w:val="00DD610C"/>
    <w:rsid w:val="00DD6A3B"/>
    <w:rsid w:val="00DE0F35"/>
    <w:rsid w:val="00DE404B"/>
    <w:rsid w:val="00DE6FF7"/>
    <w:rsid w:val="00DF057E"/>
    <w:rsid w:val="00DF5402"/>
    <w:rsid w:val="00E01903"/>
    <w:rsid w:val="00E047C6"/>
    <w:rsid w:val="00E05DC9"/>
    <w:rsid w:val="00E06610"/>
    <w:rsid w:val="00E104D9"/>
    <w:rsid w:val="00E14E26"/>
    <w:rsid w:val="00E14EAE"/>
    <w:rsid w:val="00E32705"/>
    <w:rsid w:val="00E334A8"/>
    <w:rsid w:val="00E34C1B"/>
    <w:rsid w:val="00E37360"/>
    <w:rsid w:val="00E41305"/>
    <w:rsid w:val="00E43946"/>
    <w:rsid w:val="00E46DA1"/>
    <w:rsid w:val="00E54281"/>
    <w:rsid w:val="00E543A1"/>
    <w:rsid w:val="00E54566"/>
    <w:rsid w:val="00E60480"/>
    <w:rsid w:val="00E6094D"/>
    <w:rsid w:val="00E61283"/>
    <w:rsid w:val="00E62D6A"/>
    <w:rsid w:val="00E63837"/>
    <w:rsid w:val="00E650A5"/>
    <w:rsid w:val="00E65CE3"/>
    <w:rsid w:val="00E66219"/>
    <w:rsid w:val="00E80AEA"/>
    <w:rsid w:val="00E81ACC"/>
    <w:rsid w:val="00E847C3"/>
    <w:rsid w:val="00E87319"/>
    <w:rsid w:val="00E91DE0"/>
    <w:rsid w:val="00E94B59"/>
    <w:rsid w:val="00EA16DE"/>
    <w:rsid w:val="00EA1DE0"/>
    <w:rsid w:val="00EA1F81"/>
    <w:rsid w:val="00EA346F"/>
    <w:rsid w:val="00EA4BF8"/>
    <w:rsid w:val="00EA7775"/>
    <w:rsid w:val="00EB3EBA"/>
    <w:rsid w:val="00EB74D4"/>
    <w:rsid w:val="00EC0DC9"/>
    <w:rsid w:val="00EC28CF"/>
    <w:rsid w:val="00EC3C60"/>
    <w:rsid w:val="00ED3EFC"/>
    <w:rsid w:val="00ED48A3"/>
    <w:rsid w:val="00ED73D6"/>
    <w:rsid w:val="00EE0DDF"/>
    <w:rsid w:val="00EE20B5"/>
    <w:rsid w:val="00EE413F"/>
    <w:rsid w:val="00EF00BC"/>
    <w:rsid w:val="00EF0578"/>
    <w:rsid w:val="00EF105A"/>
    <w:rsid w:val="00F1047A"/>
    <w:rsid w:val="00F109AE"/>
    <w:rsid w:val="00F22B3D"/>
    <w:rsid w:val="00F36AC5"/>
    <w:rsid w:val="00F45322"/>
    <w:rsid w:val="00F45817"/>
    <w:rsid w:val="00F47371"/>
    <w:rsid w:val="00F52123"/>
    <w:rsid w:val="00F54405"/>
    <w:rsid w:val="00F5572F"/>
    <w:rsid w:val="00F56A8D"/>
    <w:rsid w:val="00F613A3"/>
    <w:rsid w:val="00F62978"/>
    <w:rsid w:val="00F703C0"/>
    <w:rsid w:val="00F74C1D"/>
    <w:rsid w:val="00F759BC"/>
    <w:rsid w:val="00F7729C"/>
    <w:rsid w:val="00F80C44"/>
    <w:rsid w:val="00F8198A"/>
    <w:rsid w:val="00F8204A"/>
    <w:rsid w:val="00F825C3"/>
    <w:rsid w:val="00F82EEC"/>
    <w:rsid w:val="00F831D1"/>
    <w:rsid w:val="00F842EC"/>
    <w:rsid w:val="00F94659"/>
    <w:rsid w:val="00F97D38"/>
    <w:rsid w:val="00FA19DE"/>
    <w:rsid w:val="00FA2029"/>
    <w:rsid w:val="00FA2B48"/>
    <w:rsid w:val="00FB4F9D"/>
    <w:rsid w:val="00FC0CC5"/>
    <w:rsid w:val="00FC620A"/>
    <w:rsid w:val="00FD0A9B"/>
    <w:rsid w:val="00FD2758"/>
    <w:rsid w:val="00FD311E"/>
    <w:rsid w:val="00FD47D2"/>
    <w:rsid w:val="00FD612E"/>
    <w:rsid w:val="00FE0B4E"/>
    <w:rsid w:val="00FE149A"/>
    <w:rsid w:val="00FE456C"/>
    <w:rsid w:val="00FF0DD5"/>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A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customStyle="1" w:styleId="CommentTextChar">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customStyle="1" w:styleId="CommentSubjectChar">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customStyle="1" w:styleId="UnresolvedMention">
    <w:name w:val="Unresolved Mention"/>
    <w:basedOn w:val="DefaultParagraphFont"/>
    <w:uiPriority w:val="99"/>
    <w:semiHidden/>
    <w:unhideWhenUsed/>
    <w:rsid w:val="00F45322"/>
    <w:rPr>
      <w:color w:val="605E5C"/>
      <w:shd w:val="clear" w:color="auto" w:fill="E1DFDD"/>
    </w:rPr>
  </w:style>
  <w:style w:type="character" w:customStyle="1" w:styleId="mark9s42cnyuv">
    <w:name w:val="mark9s42cnyuv"/>
    <w:basedOn w:val="DefaultParagraphFont"/>
    <w:rsid w:val="004B02A4"/>
  </w:style>
  <w:style w:type="paragraph" w:customStyle="1" w:styleId="EndNoteBibliographyTitle">
    <w:name w:val="EndNote Bibliography Title"/>
    <w:basedOn w:val="Normal"/>
    <w:link w:val="EndNoteBibliographyTitleChar"/>
    <w:rsid w:val="009B29C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29CF"/>
    <w:rPr>
      <w:rFonts w:ascii="Calibri" w:hAnsi="Calibri" w:cs="Calibri"/>
      <w:noProof/>
    </w:rPr>
  </w:style>
  <w:style w:type="paragraph" w:customStyle="1" w:styleId="EndNoteBibliography">
    <w:name w:val="EndNote Bibliography"/>
    <w:basedOn w:val="Normal"/>
    <w:link w:val="EndNoteBibliographyChar"/>
    <w:rsid w:val="009B29C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customStyle="1" w:styleId="booktitle">
    <w:name w:val="booktitle"/>
    <w:basedOn w:val="DefaultParagraphFont"/>
    <w:rsid w:val="00851ECE"/>
  </w:style>
  <w:style w:type="character" w:customStyle="1" w:styleId="page-numbers-info">
    <w:name w:val="page-numbers-info"/>
    <w:basedOn w:val="DefaultParagraphFont"/>
    <w:rsid w:val="00851ECE"/>
  </w:style>
  <w:style w:type="paragraph" w:styleId="FootnoteText">
    <w:name w:val="footnote text"/>
    <w:basedOn w:val="Normal"/>
    <w:link w:val="FootnoteTextChar"/>
    <w:uiPriority w:val="99"/>
    <w:semiHidden/>
    <w:unhideWhenUsed/>
    <w:rsid w:val="00801E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1EF2"/>
    <w:rPr>
      <w:sz w:val="20"/>
      <w:szCs w:val="20"/>
    </w:rPr>
  </w:style>
  <w:style w:type="character" w:styleId="FootnoteReference">
    <w:name w:val="footnote reference"/>
    <w:basedOn w:val="DefaultParagraphFont"/>
    <w:uiPriority w:val="99"/>
    <w:semiHidden/>
    <w:unhideWhenUsed/>
    <w:rsid w:val="00801E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985"/>
    <w:rPr>
      <w:color w:val="0000FF" w:themeColor="hyperlink"/>
      <w:u w:val="single"/>
    </w:rPr>
  </w:style>
  <w:style w:type="paragraph" w:styleId="NormalWeb">
    <w:name w:val="Normal (Web)"/>
    <w:basedOn w:val="Normal"/>
    <w:uiPriority w:val="99"/>
    <w:semiHidden/>
    <w:unhideWhenUsed/>
    <w:rsid w:val="00DA26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customStyle="1" w:styleId="CommentTextChar">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customStyle="1" w:styleId="CommentSubjectChar">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3B6"/>
    <w:rPr>
      <w:rFonts w:ascii="Tahoma" w:hAnsi="Tahoma" w:cs="Tahoma"/>
      <w:sz w:val="16"/>
      <w:szCs w:val="16"/>
    </w:rPr>
  </w:style>
  <w:style w:type="paragraph" w:styleId="ListParagraph">
    <w:name w:val="List Paragraph"/>
    <w:basedOn w:val="Normal"/>
    <w:uiPriority w:val="34"/>
    <w:qFormat/>
    <w:rsid w:val="007C0538"/>
    <w:pPr>
      <w:ind w:left="720"/>
      <w:contextualSpacing/>
    </w:pPr>
  </w:style>
  <w:style w:type="character" w:customStyle="1" w:styleId="UnresolvedMention">
    <w:name w:val="Unresolved Mention"/>
    <w:basedOn w:val="DefaultParagraphFont"/>
    <w:uiPriority w:val="99"/>
    <w:semiHidden/>
    <w:unhideWhenUsed/>
    <w:rsid w:val="00F45322"/>
    <w:rPr>
      <w:color w:val="605E5C"/>
      <w:shd w:val="clear" w:color="auto" w:fill="E1DFDD"/>
    </w:rPr>
  </w:style>
  <w:style w:type="character" w:customStyle="1" w:styleId="mark9s42cnyuv">
    <w:name w:val="mark9s42cnyuv"/>
    <w:basedOn w:val="DefaultParagraphFont"/>
    <w:rsid w:val="004B02A4"/>
  </w:style>
  <w:style w:type="paragraph" w:customStyle="1" w:styleId="EndNoteBibliographyTitle">
    <w:name w:val="EndNote Bibliography Title"/>
    <w:basedOn w:val="Normal"/>
    <w:link w:val="EndNoteBibliographyTitleChar"/>
    <w:rsid w:val="009B29C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29CF"/>
    <w:rPr>
      <w:rFonts w:ascii="Calibri" w:hAnsi="Calibri" w:cs="Calibri"/>
      <w:noProof/>
    </w:rPr>
  </w:style>
  <w:style w:type="paragraph" w:customStyle="1" w:styleId="EndNoteBibliography">
    <w:name w:val="EndNote Bibliography"/>
    <w:basedOn w:val="Normal"/>
    <w:link w:val="EndNoteBibliographyChar"/>
    <w:rsid w:val="009B29C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29CF"/>
    <w:rPr>
      <w:rFonts w:ascii="Calibri" w:hAnsi="Calibri" w:cs="Calibri"/>
      <w:noProof/>
    </w:rPr>
  </w:style>
  <w:style w:type="character" w:styleId="Emphasis">
    <w:name w:val="Emphasis"/>
    <w:basedOn w:val="DefaultParagraphFont"/>
    <w:uiPriority w:val="20"/>
    <w:qFormat/>
    <w:rsid w:val="0086382C"/>
    <w:rPr>
      <w:i/>
      <w:iCs/>
    </w:rPr>
  </w:style>
  <w:style w:type="character" w:styleId="FollowedHyperlink">
    <w:name w:val="FollowedHyperlink"/>
    <w:basedOn w:val="DefaultParagraphFont"/>
    <w:uiPriority w:val="99"/>
    <w:semiHidden/>
    <w:unhideWhenUsed/>
    <w:rsid w:val="006A5A1C"/>
    <w:rPr>
      <w:color w:val="800080" w:themeColor="followedHyperlink"/>
      <w:u w:val="single"/>
    </w:rPr>
  </w:style>
  <w:style w:type="character" w:customStyle="1" w:styleId="booktitle">
    <w:name w:val="booktitle"/>
    <w:basedOn w:val="DefaultParagraphFont"/>
    <w:rsid w:val="00851ECE"/>
  </w:style>
  <w:style w:type="character" w:customStyle="1" w:styleId="page-numbers-info">
    <w:name w:val="page-numbers-info"/>
    <w:basedOn w:val="DefaultParagraphFont"/>
    <w:rsid w:val="00851ECE"/>
  </w:style>
  <w:style w:type="paragraph" w:styleId="FootnoteText">
    <w:name w:val="footnote text"/>
    <w:basedOn w:val="Normal"/>
    <w:link w:val="FootnoteTextChar"/>
    <w:uiPriority w:val="99"/>
    <w:semiHidden/>
    <w:unhideWhenUsed/>
    <w:rsid w:val="00801E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1EF2"/>
    <w:rPr>
      <w:sz w:val="20"/>
      <w:szCs w:val="20"/>
    </w:rPr>
  </w:style>
  <w:style w:type="character" w:styleId="FootnoteReference">
    <w:name w:val="footnote reference"/>
    <w:basedOn w:val="DefaultParagraphFont"/>
    <w:uiPriority w:val="99"/>
    <w:semiHidden/>
    <w:unhideWhenUsed/>
    <w:rsid w:val="00801E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28556">
      <w:bodyDiv w:val="1"/>
      <w:marLeft w:val="0"/>
      <w:marRight w:val="0"/>
      <w:marTop w:val="0"/>
      <w:marBottom w:val="0"/>
      <w:divBdr>
        <w:top w:val="none" w:sz="0" w:space="0" w:color="auto"/>
        <w:left w:val="none" w:sz="0" w:space="0" w:color="auto"/>
        <w:bottom w:val="none" w:sz="0" w:space="0" w:color="auto"/>
        <w:right w:val="none" w:sz="0" w:space="0" w:color="auto"/>
      </w:divBdr>
    </w:div>
    <w:div w:id="214509117">
      <w:bodyDiv w:val="1"/>
      <w:marLeft w:val="0"/>
      <w:marRight w:val="0"/>
      <w:marTop w:val="0"/>
      <w:marBottom w:val="0"/>
      <w:divBdr>
        <w:top w:val="none" w:sz="0" w:space="0" w:color="auto"/>
        <w:left w:val="none" w:sz="0" w:space="0" w:color="auto"/>
        <w:bottom w:val="none" w:sz="0" w:space="0" w:color="auto"/>
        <w:right w:val="none" w:sz="0" w:space="0" w:color="auto"/>
      </w:divBdr>
    </w:div>
    <w:div w:id="281501436">
      <w:bodyDiv w:val="1"/>
      <w:marLeft w:val="0"/>
      <w:marRight w:val="0"/>
      <w:marTop w:val="0"/>
      <w:marBottom w:val="0"/>
      <w:divBdr>
        <w:top w:val="none" w:sz="0" w:space="0" w:color="auto"/>
        <w:left w:val="none" w:sz="0" w:space="0" w:color="auto"/>
        <w:bottom w:val="none" w:sz="0" w:space="0" w:color="auto"/>
        <w:right w:val="none" w:sz="0" w:space="0" w:color="auto"/>
      </w:divBdr>
    </w:div>
    <w:div w:id="511991800">
      <w:bodyDiv w:val="1"/>
      <w:marLeft w:val="0"/>
      <w:marRight w:val="0"/>
      <w:marTop w:val="0"/>
      <w:marBottom w:val="0"/>
      <w:divBdr>
        <w:top w:val="none" w:sz="0" w:space="0" w:color="auto"/>
        <w:left w:val="none" w:sz="0" w:space="0" w:color="auto"/>
        <w:bottom w:val="none" w:sz="0" w:space="0" w:color="auto"/>
        <w:right w:val="none" w:sz="0" w:space="0" w:color="auto"/>
      </w:divBdr>
    </w:div>
    <w:div w:id="541014571">
      <w:bodyDiv w:val="1"/>
      <w:marLeft w:val="0"/>
      <w:marRight w:val="0"/>
      <w:marTop w:val="0"/>
      <w:marBottom w:val="0"/>
      <w:divBdr>
        <w:top w:val="none" w:sz="0" w:space="0" w:color="auto"/>
        <w:left w:val="none" w:sz="0" w:space="0" w:color="auto"/>
        <w:bottom w:val="none" w:sz="0" w:space="0" w:color="auto"/>
        <w:right w:val="none" w:sz="0" w:space="0" w:color="auto"/>
      </w:divBdr>
    </w:div>
    <w:div w:id="583682147">
      <w:bodyDiv w:val="1"/>
      <w:marLeft w:val="0"/>
      <w:marRight w:val="0"/>
      <w:marTop w:val="0"/>
      <w:marBottom w:val="0"/>
      <w:divBdr>
        <w:top w:val="none" w:sz="0" w:space="0" w:color="auto"/>
        <w:left w:val="none" w:sz="0" w:space="0" w:color="auto"/>
        <w:bottom w:val="none" w:sz="0" w:space="0" w:color="auto"/>
        <w:right w:val="none" w:sz="0" w:space="0" w:color="auto"/>
      </w:divBdr>
    </w:div>
    <w:div w:id="678389462">
      <w:bodyDiv w:val="1"/>
      <w:marLeft w:val="0"/>
      <w:marRight w:val="0"/>
      <w:marTop w:val="0"/>
      <w:marBottom w:val="0"/>
      <w:divBdr>
        <w:top w:val="none" w:sz="0" w:space="0" w:color="auto"/>
        <w:left w:val="none" w:sz="0" w:space="0" w:color="auto"/>
        <w:bottom w:val="none" w:sz="0" w:space="0" w:color="auto"/>
        <w:right w:val="none" w:sz="0" w:space="0" w:color="auto"/>
      </w:divBdr>
    </w:div>
    <w:div w:id="694384471">
      <w:bodyDiv w:val="1"/>
      <w:marLeft w:val="0"/>
      <w:marRight w:val="0"/>
      <w:marTop w:val="0"/>
      <w:marBottom w:val="0"/>
      <w:divBdr>
        <w:top w:val="none" w:sz="0" w:space="0" w:color="auto"/>
        <w:left w:val="none" w:sz="0" w:space="0" w:color="auto"/>
        <w:bottom w:val="none" w:sz="0" w:space="0" w:color="auto"/>
        <w:right w:val="none" w:sz="0" w:space="0" w:color="auto"/>
      </w:divBdr>
    </w:div>
    <w:div w:id="891966904">
      <w:bodyDiv w:val="1"/>
      <w:marLeft w:val="0"/>
      <w:marRight w:val="0"/>
      <w:marTop w:val="0"/>
      <w:marBottom w:val="0"/>
      <w:divBdr>
        <w:top w:val="none" w:sz="0" w:space="0" w:color="auto"/>
        <w:left w:val="none" w:sz="0" w:space="0" w:color="auto"/>
        <w:bottom w:val="none" w:sz="0" w:space="0" w:color="auto"/>
        <w:right w:val="none" w:sz="0" w:space="0" w:color="auto"/>
      </w:divBdr>
    </w:div>
    <w:div w:id="1143111246">
      <w:bodyDiv w:val="1"/>
      <w:marLeft w:val="0"/>
      <w:marRight w:val="0"/>
      <w:marTop w:val="0"/>
      <w:marBottom w:val="0"/>
      <w:divBdr>
        <w:top w:val="none" w:sz="0" w:space="0" w:color="auto"/>
        <w:left w:val="none" w:sz="0" w:space="0" w:color="auto"/>
        <w:bottom w:val="none" w:sz="0" w:space="0" w:color="auto"/>
        <w:right w:val="none" w:sz="0" w:space="0" w:color="auto"/>
      </w:divBdr>
    </w:div>
    <w:div w:id="1293168027">
      <w:bodyDiv w:val="1"/>
      <w:marLeft w:val="0"/>
      <w:marRight w:val="0"/>
      <w:marTop w:val="0"/>
      <w:marBottom w:val="0"/>
      <w:divBdr>
        <w:top w:val="none" w:sz="0" w:space="0" w:color="auto"/>
        <w:left w:val="none" w:sz="0" w:space="0" w:color="auto"/>
        <w:bottom w:val="none" w:sz="0" w:space="0" w:color="auto"/>
        <w:right w:val="none" w:sz="0" w:space="0" w:color="auto"/>
      </w:divBdr>
    </w:div>
    <w:div w:id="1297444534">
      <w:bodyDiv w:val="1"/>
      <w:marLeft w:val="0"/>
      <w:marRight w:val="0"/>
      <w:marTop w:val="0"/>
      <w:marBottom w:val="0"/>
      <w:divBdr>
        <w:top w:val="none" w:sz="0" w:space="0" w:color="auto"/>
        <w:left w:val="none" w:sz="0" w:space="0" w:color="auto"/>
        <w:bottom w:val="none" w:sz="0" w:space="0" w:color="auto"/>
        <w:right w:val="none" w:sz="0" w:space="0" w:color="auto"/>
      </w:divBdr>
    </w:div>
    <w:div w:id="1314750370">
      <w:bodyDiv w:val="1"/>
      <w:marLeft w:val="0"/>
      <w:marRight w:val="0"/>
      <w:marTop w:val="0"/>
      <w:marBottom w:val="0"/>
      <w:divBdr>
        <w:top w:val="none" w:sz="0" w:space="0" w:color="auto"/>
        <w:left w:val="none" w:sz="0" w:space="0" w:color="auto"/>
        <w:bottom w:val="none" w:sz="0" w:space="0" w:color="auto"/>
        <w:right w:val="none" w:sz="0" w:space="0" w:color="auto"/>
      </w:divBdr>
    </w:div>
    <w:div w:id="1355375798">
      <w:bodyDiv w:val="1"/>
      <w:marLeft w:val="0"/>
      <w:marRight w:val="0"/>
      <w:marTop w:val="0"/>
      <w:marBottom w:val="0"/>
      <w:divBdr>
        <w:top w:val="none" w:sz="0" w:space="0" w:color="auto"/>
        <w:left w:val="none" w:sz="0" w:space="0" w:color="auto"/>
        <w:bottom w:val="none" w:sz="0" w:space="0" w:color="auto"/>
        <w:right w:val="none" w:sz="0" w:space="0" w:color="auto"/>
      </w:divBdr>
    </w:div>
    <w:div w:id="1408309280">
      <w:bodyDiv w:val="1"/>
      <w:marLeft w:val="0"/>
      <w:marRight w:val="0"/>
      <w:marTop w:val="0"/>
      <w:marBottom w:val="0"/>
      <w:divBdr>
        <w:top w:val="none" w:sz="0" w:space="0" w:color="auto"/>
        <w:left w:val="none" w:sz="0" w:space="0" w:color="auto"/>
        <w:bottom w:val="none" w:sz="0" w:space="0" w:color="auto"/>
        <w:right w:val="none" w:sz="0" w:space="0" w:color="auto"/>
      </w:divBdr>
    </w:div>
    <w:div w:id="1748071664">
      <w:bodyDiv w:val="1"/>
      <w:marLeft w:val="0"/>
      <w:marRight w:val="0"/>
      <w:marTop w:val="0"/>
      <w:marBottom w:val="0"/>
      <w:divBdr>
        <w:top w:val="none" w:sz="0" w:space="0" w:color="auto"/>
        <w:left w:val="none" w:sz="0" w:space="0" w:color="auto"/>
        <w:bottom w:val="none" w:sz="0" w:space="0" w:color="auto"/>
        <w:right w:val="none" w:sz="0" w:space="0" w:color="auto"/>
      </w:divBdr>
      <w:divsChild>
        <w:div w:id="103771127">
          <w:marLeft w:val="0"/>
          <w:marRight w:val="0"/>
          <w:marTop w:val="0"/>
          <w:marBottom w:val="0"/>
          <w:divBdr>
            <w:top w:val="none" w:sz="0" w:space="0" w:color="auto"/>
            <w:left w:val="none" w:sz="0" w:space="0" w:color="auto"/>
            <w:bottom w:val="none" w:sz="0" w:space="0" w:color="auto"/>
            <w:right w:val="none" w:sz="0" w:space="0" w:color="auto"/>
          </w:divBdr>
        </w:div>
        <w:div w:id="177740889">
          <w:marLeft w:val="0"/>
          <w:marRight w:val="0"/>
          <w:marTop w:val="0"/>
          <w:marBottom w:val="0"/>
          <w:divBdr>
            <w:top w:val="none" w:sz="0" w:space="0" w:color="auto"/>
            <w:left w:val="none" w:sz="0" w:space="0" w:color="auto"/>
            <w:bottom w:val="none" w:sz="0" w:space="0" w:color="auto"/>
            <w:right w:val="none" w:sz="0" w:space="0" w:color="auto"/>
          </w:divBdr>
        </w:div>
        <w:div w:id="233323361">
          <w:marLeft w:val="0"/>
          <w:marRight w:val="0"/>
          <w:marTop w:val="0"/>
          <w:marBottom w:val="0"/>
          <w:divBdr>
            <w:top w:val="none" w:sz="0" w:space="0" w:color="auto"/>
            <w:left w:val="none" w:sz="0" w:space="0" w:color="auto"/>
            <w:bottom w:val="none" w:sz="0" w:space="0" w:color="auto"/>
            <w:right w:val="none" w:sz="0" w:space="0" w:color="auto"/>
          </w:divBdr>
        </w:div>
        <w:div w:id="242303576">
          <w:marLeft w:val="0"/>
          <w:marRight w:val="0"/>
          <w:marTop w:val="0"/>
          <w:marBottom w:val="0"/>
          <w:divBdr>
            <w:top w:val="none" w:sz="0" w:space="0" w:color="auto"/>
            <w:left w:val="none" w:sz="0" w:space="0" w:color="auto"/>
            <w:bottom w:val="none" w:sz="0" w:space="0" w:color="auto"/>
            <w:right w:val="none" w:sz="0" w:space="0" w:color="auto"/>
          </w:divBdr>
        </w:div>
        <w:div w:id="269974078">
          <w:marLeft w:val="0"/>
          <w:marRight w:val="0"/>
          <w:marTop w:val="0"/>
          <w:marBottom w:val="0"/>
          <w:divBdr>
            <w:top w:val="none" w:sz="0" w:space="0" w:color="auto"/>
            <w:left w:val="none" w:sz="0" w:space="0" w:color="auto"/>
            <w:bottom w:val="none" w:sz="0" w:space="0" w:color="auto"/>
            <w:right w:val="none" w:sz="0" w:space="0" w:color="auto"/>
          </w:divBdr>
        </w:div>
        <w:div w:id="380370988">
          <w:marLeft w:val="0"/>
          <w:marRight w:val="0"/>
          <w:marTop w:val="0"/>
          <w:marBottom w:val="0"/>
          <w:divBdr>
            <w:top w:val="none" w:sz="0" w:space="0" w:color="auto"/>
            <w:left w:val="none" w:sz="0" w:space="0" w:color="auto"/>
            <w:bottom w:val="none" w:sz="0" w:space="0" w:color="auto"/>
            <w:right w:val="none" w:sz="0" w:space="0" w:color="auto"/>
          </w:divBdr>
        </w:div>
        <w:div w:id="468059923">
          <w:marLeft w:val="0"/>
          <w:marRight w:val="0"/>
          <w:marTop w:val="0"/>
          <w:marBottom w:val="0"/>
          <w:divBdr>
            <w:top w:val="none" w:sz="0" w:space="0" w:color="auto"/>
            <w:left w:val="none" w:sz="0" w:space="0" w:color="auto"/>
            <w:bottom w:val="none" w:sz="0" w:space="0" w:color="auto"/>
            <w:right w:val="none" w:sz="0" w:space="0" w:color="auto"/>
          </w:divBdr>
        </w:div>
        <w:div w:id="660694039">
          <w:marLeft w:val="0"/>
          <w:marRight w:val="0"/>
          <w:marTop w:val="0"/>
          <w:marBottom w:val="0"/>
          <w:divBdr>
            <w:top w:val="none" w:sz="0" w:space="0" w:color="auto"/>
            <w:left w:val="none" w:sz="0" w:space="0" w:color="auto"/>
            <w:bottom w:val="none" w:sz="0" w:space="0" w:color="auto"/>
            <w:right w:val="none" w:sz="0" w:space="0" w:color="auto"/>
          </w:divBdr>
        </w:div>
        <w:div w:id="778991954">
          <w:marLeft w:val="0"/>
          <w:marRight w:val="0"/>
          <w:marTop w:val="0"/>
          <w:marBottom w:val="0"/>
          <w:divBdr>
            <w:top w:val="none" w:sz="0" w:space="0" w:color="auto"/>
            <w:left w:val="none" w:sz="0" w:space="0" w:color="auto"/>
            <w:bottom w:val="none" w:sz="0" w:space="0" w:color="auto"/>
            <w:right w:val="none" w:sz="0" w:space="0" w:color="auto"/>
          </w:divBdr>
        </w:div>
        <w:div w:id="808477892">
          <w:marLeft w:val="0"/>
          <w:marRight w:val="0"/>
          <w:marTop w:val="0"/>
          <w:marBottom w:val="0"/>
          <w:divBdr>
            <w:top w:val="none" w:sz="0" w:space="0" w:color="auto"/>
            <w:left w:val="none" w:sz="0" w:space="0" w:color="auto"/>
            <w:bottom w:val="none" w:sz="0" w:space="0" w:color="auto"/>
            <w:right w:val="none" w:sz="0" w:space="0" w:color="auto"/>
          </w:divBdr>
        </w:div>
        <w:div w:id="889924931">
          <w:marLeft w:val="0"/>
          <w:marRight w:val="0"/>
          <w:marTop w:val="0"/>
          <w:marBottom w:val="0"/>
          <w:divBdr>
            <w:top w:val="none" w:sz="0" w:space="0" w:color="auto"/>
            <w:left w:val="none" w:sz="0" w:space="0" w:color="auto"/>
            <w:bottom w:val="none" w:sz="0" w:space="0" w:color="auto"/>
            <w:right w:val="none" w:sz="0" w:space="0" w:color="auto"/>
          </w:divBdr>
        </w:div>
        <w:div w:id="1120801060">
          <w:marLeft w:val="0"/>
          <w:marRight w:val="0"/>
          <w:marTop w:val="0"/>
          <w:marBottom w:val="0"/>
          <w:divBdr>
            <w:top w:val="none" w:sz="0" w:space="0" w:color="auto"/>
            <w:left w:val="none" w:sz="0" w:space="0" w:color="auto"/>
            <w:bottom w:val="none" w:sz="0" w:space="0" w:color="auto"/>
            <w:right w:val="none" w:sz="0" w:space="0" w:color="auto"/>
          </w:divBdr>
        </w:div>
        <w:div w:id="1354267059">
          <w:marLeft w:val="0"/>
          <w:marRight w:val="0"/>
          <w:marTop w:val="0"/>
          <w:marBottom w:val="0"/>
          <w:divBdr>
            <w:top w:val="none" w:sz="0" w:space="0" w:color="auto"/>
            <w:left w:val="none" w:sz="0" w:space="0" w:color="auto"/>
            <w:bottom w:val="none" w:sz="0" w:space="0" w:color="auto"/>
            <w:right w:val="none" w:sz="0" w:space="0" w:color="auto"/>
          </w:divBdr>
        </w:div>
        <w:div w:id="1641576137">
          <w:marLeft w:val="0"/>
          <w:marRight w:val="0"/>
          <w:marTop w:val="0"/>
          <w:marBottom w:val="0"/>
          <w:divBdr>
            <w:top w:val="none" w:sz="0" w:space="0" w:color="auto"/>
            <w:left w:val="none" w:sz="0" w:space="0" w:color="auto"/>
            <w:bottom w:val="none" w:sz="0" w:space="0" w:color="auto"/>
            <w:right w:val="none" w:sz="0" w:space="0" w:color="auto"/>
          </w:divBdr>
        </w:div>
        <w:div w:id="1759790668">
          <w:marLeft w:val="0"/>
          <w:marRight w:val="0"/>
          <w:marTop w:val="0"/>
          <w:marBottom w:val="0"/>
          <w:divBdr>
            <w:top w:val="none" w:sz="0" w:space="0" w:color="auto"/>
            <w:left w:val="none" w:sz="0" w:space="0" w:color="auto"/>
            <w:bottom w:val="none" w:sz="0" w:space="0" w:color="auto"/>
            <w:right w:val="none" w:sz="0" w:space="0" w:color="auto"/>
          </w:divBdr>
        </w:div>
        <w:div w:id="1784494478">
          <w:marLeft w:val="0"/>
          <w:marRight w:val="0"/>
          <w:marTop w:val="0"/>
          <w:marBottom w:val="0"/>
          <w:divBdr>
            <w:top w:val="none" w:sz="0" w:space="0" w:color="auto"/>
            <w:left w:val="none" w:sz="0" w:space="0" w:color="auto"/>
            <w:bottom w:val="none" w:sz="0" w:space="0" w:color="auto"/>
            <w:right w:val="none" w:sz="0" w:space="0" w:color="auto"/>
          </w:divBdr>
        </w:div>
        <w:div w:id="1784882360">
          <w:marLeft w:val="0"/>
          <w:marRight w:val="0"/>
          <w:marTop w:val="0"/>
          <w:marBottom w:val="0"/>
          <w:divBdr>
            <w:top w:val="none" w:sz="0" w:space="0" w:color="auto"/>
            <w:left w:val="none" w:sz="0" w:space="0" w:color="auto"/>
            <w:bottom w:val="none" w:sz="0" w:space="0" w:color="auto"/>
            <w:right w:val="none" w:sz="0" w:space="0" w:color="auto"/>
          </w:divBdr>
        </w:div>
        <w:div w:id="1848254210">
          <w:marLeft w:val="0"/>
          <w:marRight w:val="0"/>
          <w:marTop w:val="0"/>
          <w:marBottom w:val="0"/>
          <w:divBdr>
            <w:top w:val="none" w:sz="0" w:space="0" w:color="auto"/>
            <w:left w:val="none" w:sz="0" w:space="0" w:color="auto"/>
            <w:bottom w:val="none" w:sz="0" w:space="0" w:color="auto"/>
            <w:right w:val="none" w:sz="0" w:space="0" w:color="auto"/>
          </w:divBdr>
        </w:div>
        <w:div w:id="2014607883">
          <w:marLeft w:val="0"/>
          <w:marRight w:val="0"/>
          <w:marTop w:val="0"/>
          <w:marBottom w:val="0"/>
          <w:divBdr>
            <w:top w:val="none" w:sz="0" w:space="0" w:color="auto"/>
            <w:left w:val="none" w:sz="0" w:space="0" w:color="auto"/>
            <w:bottom w:val="none" w:sz="0" w:space="0" w:color="auto"/>
            <w:right w:val="none" w:sz="0" w:space="0" w:color="auto"/>
          </w:divBdr>
        </w:div>
      </w:divsChild>
    </w:div>
    <w:div w:id="176194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ature.com/ismej/" TargetMode="External"/><Relationship Id="rId18" Type="http://schemas.openxmlformats.org/officeDocument/2006/relationships/hyperlink" Target="https://www.springer.com/journal/374?gclid=CjwKCAjw-ZCKBhBkEiwAM4qfF72rOmZkBm0ybpgfnc10tJEldzRdise64Mwj4MUk4eyKBkW3If8-_BoCsxMQAvD_BwE" TargetMode="External"/><Relationship Id="rId26" Type="http://schemas.openxmlformats.org/officeDocument/2006/relationships/hyperlink" Target="https://www.nature.com/articles/s41559-019-1085-x" TargetMode="External"/><Relationship Id="rId3" Type="http://schemas.openxmlformats.org/officeDocument/2006/relationships/customXml" Target="../customXml/item3.xml"/><Relationship Id="rId21" Type="http://schemas.openxmlformats.org/officeDocument/2006/relationships/hyperlink" Target="https://apsjournals.apsnet.org/page/mpmi/about" TargetMode="External"/><Relationship Id="rId7" Type="http://schemas.microsoft.com/office/2007/relationships/stylesWithEffects" Target="stylesWithEffects.xml"/><Relationship Id="rId12" Type="http://schemas.openxmlformats.org/officeDocument/2006/relationships/hyperlink" Target="https://www.sciencedirect.com/journal/trends-in-microbiology" TargetMode="External"/><Relationship Id="rId17" Type="http://schemas.openxmlformats.org/officeDocument/2006/relationships/hyperlink" Target="https://www.journals.elsevier.com/soil-biology-and-biochemistry" TargetMode="External"/><Relationship Id="rId25" Type="http://schemas.openxmlformats.org/officeDocument/2006/relationships/hyperlink" Target="https://journals.plos.org/plosone/" TargetMode="External"/><Relationship Id="rId2" Type="http://schemas.openxmlformats.org/officeDocument/2006/relationships/customXml" Target="../customXml/item2.xml"/><Relationship Id="rId16" Type="http://schemas.openxmlformats.org/officeDocument/2006/relationships/hyperlink" Target="https://sfamjournals.onlinelibrary.wiley.com/journal/14622920" TargetMode="External"/><Relationship Id="rId20" Type="http://schemas.openxmlformats.org/officeDocument/2006/relationships/hyperlink" Target="https://www.springer.com/journal/11104/?gclid=CjwKCAjw-ZCKBhBkEiwAM4qfF88g0ntjZoTn4v_jYBsz4z4U9eeFlMXtYXafxvdvDmSaYHO-L4KYaRoCF78QAvD_Bw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academic.oup.com/femsle" TargetMode="External"/><Relationship Id="rId5" Type="http://schemas.openxmlformats.org/officeDocument/2006/relationships/numbering" Target="numbering.xml"/><Relationship Id="rId15" Type="http://schemas.openxmlformats.org/officeDocument/2006/relationships/hyperlink" Target="https://www.frontiersin.org/journals/microbiology" TargetMode="External"/><Relationship Id="rId23" Type="http://schemas.openxmlformats.org/officeDocument/2006/relationships/hyperlink" Target="https://www.journals.elsevier.com/rhizosphere" TargetMode="External"/><Relationship Id="rId28" Type="http://schemas.openxmlformats.org/officeDocument/2006/relationships/hyperlink" Target="https://github.com/PedroBeschoren/WUR_HPC_Annuna" TargetMode="External"/><Relationship Id="rId10" Type="http://schemas.openxmlformats.org/officeDocument/2006/relationships/footnotes" Target="footnotes.xml"/><Relationship Id="rId19" Type="http://schemas.openxmlformats.org/officeDocument/2006/relationships/hyperlink" Target="https://journals.asm.org/journal/a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journals.elsevier.com/science-of-the-total-environment" TargetMode="External"/><Relationship Id="rId22" Type="http://schemas.openxmlformats.org/officeDocument/2006/relationships/hyperlink" Target="https://apsjournals.apsnet.org/toc/pbiomes/current" TargetMode="External"/><Relationship Id="rId27" Type="http://schemas.openxmlformats.org/officeDocument/2006/relationships/comments" Target="comments.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412483FFC35649B797435CD3F0398D" ma:contentTypeVersion="16" ma:contentTypeDescription="Create a new document." ma:contentTypeScope="" ma:versionID="d1ef06f25ed612914346073c669f3d57">
  <xsd:schema xmlns:xsd="http://www.w3.org/2001/XMLSchema" xmlns:xs="http://www.w3.org/2001/XMLSchema" xmlns:p="http://schemas.microsoft.com/office/2006/metadata/properties" xmlns:ns2="c547a812-ac17-4a6a-8bd9-a75acfa31021" xmlns:ns3="814e9f69-708b-42d1-b772-2ece2c1b39da" targetNamespace="http://schemas.microsoft.com/office/2006/metadata/properties" ma:root="true" ma:fieldsID="8df51d0651151a8208a9da934d0771e3" ns2:_="" ns3:_="">
    <xsd:import namespace="c547a812-ac17-4a6a-8bd9-a75acfa31021"/>
    <xsd:import namespace="814e9f69-708b-42d1-b772-2ece2c1b39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7a812-ac17-4a6a-8bd9-a75acfa31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4e9f69-708b-42d1-b772-2ece2c1b39d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9faeb6-52d7-4144-9b03-0dbc3402ce3f}" ma:internalName="TaxCatchAll" ma:showField="CatchAllData" ma:web="814e9f69-708b-42d1-b772-2ece2c1b39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14e9f69-708b-42d1-b772-2ece2c1b39da" xsi:nil="true"/>
    <lcf76f155ced4ddcb4097134ff3c332f xmlns="c547a812-ac17-4a6a-8bd9-a75acfa3102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3213C-04EE-4996-B1E0-9FA035B1D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47a812-ac17-4a6a-8bd9-a75acfa31021"/>
    <ds:schemaRef ds:uri="814e9f69-708b-42d1-b772-2ece2c1b3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4BA3DF-A940-4A5A-B083-5E89573742F1}">
  <ds:schemaRefs>
    <ds:schemaRef ds:uri="http://schemas.microsoft.com/office/2006/metadata/properties"/>
    <ds:schemaRef ds:uri="http://schemas.microsoft.com/office/infopath/2007/PartnerControls"/>
    <ds:schemaRef ds:uri="814e9f69-708b-42d1-b772-2ece2c1b39da"/>
    <ds:schemaRef ds:uri="c547a812-ac17-4a6a-8bd9-a75acfa31021"/>
  </ds:schemaRefs>
</ds:datastoreItem>
</file>

<file path=customXml/itemProps3.xml><?xml version="1.0" encoding="utf-8"?>
<ds:datastoreItem xmlns:ds="http://schemas.openxmlformats.org/officeDocument/2006/customXml" ds:itemID="{064F4EF5-1528-42AC-9543-EE60740E6D01}">
  <ds:schemaRefs>
    <ds:schemaRef ds:uri="http://schemas.microsoft.com/sharepoint/v3/contenttype/forms"/>
  </ds:schemaRefs>
</ds:datastoreItem>
</file>

<file path=customXml/itemProps4.xml><?xml version="1.0" encoding="utf-8"?>
<ds:datastoreItem xmlns:ds="http://schemas.openxmlformats.org/officeDocument/2006/customXml" ds:itemID="{0D83D50A-B7D0-4D09-9000-B70D1B41D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23954</TotalTime>
  <Pages>22</Pages>
  <Words>43962</Words>
  <Characters>250590</Characters>
  <Application>Microsoft Office Word</Application>
  <DocSecurity>0</DocSecurity>
  <Lines>2088</Lines>
  <Paragraphs>587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64</cp:revision>
  <dcterms:created xsi:type="dcterms:W3CDTF">2021-10-08T09:37:00Z</dcterms:created>
  <dcterms:modified xsi:type="dcterms:W3CDTF">2022-08-23T08:34:00Z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0x0101000E412483FFC35649B797435CD3F0398D</vt:lpwstr>
  </property>
  <property fmtid="{D5CDD505-2E9C-101B-9397-08002B2CF9AE}" pid="3" name="Mendeley Document_1">
    <vt:lpwstr>True</vt:lpwstr>
  </property>
  <property fmtid="{D5CDD505-2E9C-101B-9397-08002B2CF9AE}" pid="4" name="Mendeley Unique User Id_1">
    <vt:lpwstr>76da7d94-8495-335d-80c6-20af9572cc20</vt:lpwstr>
  </property>
  <property fmtid="{D5CDD505-2E9C-101B-9397-08002B2CF9AE}" pid="5" name="Mendeley Citation Style_1">
    <vt:lpwstr>http://www.zotero.org/styles/soil-biology-and-biochemistry</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http://www.zotero.org/styles/environmental-microbiology</vt:lpwstr>
  </property>
  <property fmtid="{D5CDD505-2E9C-101B-9397-08002B2CF9AE}" pid="17" name="Mendeley Recent Style Name 5_1">
    <vt:lpwstr>Environmental Microbiology</vt:lpwstr>
  </property>
  <property fmtid="{D5CDD505-2E9C-101B-9397-08002B2CF9AE}" pid="18" name="Mendeley Recent Style Id 6_1">
    <vt:lpwstr>http://csl.mendeley.com/styles/10647841/PedroProjectEMBO</vt:lpwstr>
  </property>
  <property fmtid="{D5CDD505-2E9C-101B-9397-08002B2CF9AE}" pid="19" name="Mendeley Recent Style Name 6_1">
    <vt:lpwstr>Environmental Microbiology - Pedro Beschoren</vt:lpwstr>
  </property>
  <property fmtid="{D5CDD505-2E9C-101B-9397-08002B2CF9AE}" pid="20" name="Mendeley Recent Style Id 7_1">
    <vt:lpwstr>http://www.zotero.org/styles/harvard1</vt:lpwstr>
  </property>
  <property fmtid="{D5CDD505-2E9C-101B-9397-08002B2CF9AE}" pid="21" name="Mendeley Recent Style Name 7_1">
    <vt:lpwstr>Harvard reference format 1 (deprecated)</vt:lpwstr>
  </property>
  <property fmtid="{D5CDD505-2E9C-101B-9397-08002B2CF9AE}" pid="22" name="Mendeley Recent Style Id 8_1">
    <vt:lpwstr>http://www.zotero.org/styles/soil-biology-and-biochemistry</vt:lpwstr>
  </property>
  <property fmtid="{D5CDD505-2E9C-101B-9397-08002B2CF9AE}" pid="23" name="Mendeley Recent Style Name 8_1">
    <vt:lpwstr>Soil Biology and Biochemistry</vt:lpwstr>
  </property>
  <property fmtid="{D5CDD505-2E9C-101B-9397-08002B2CF9AE}" pid="24" name="Mendeley Recent Style Id 9_1">
    <vt:lpwstr>http://csl.mendeley.com/styles/10647841/Pedro-EMBO-Bracket</vt:lpwstr>
  </property>
  <property fmtid="{D5CDD505-2E9C-101B-9397-08002B2CF9AE}" pid="25" name="Mendeley Recent Style Name 9_1">
    <vt:lpwstr>Springer - Basic (numeric, brackets) - Pedro Beschoren</vt:lpwstr>
  </property>
  <property fmtid="{D5CDD505-2E9C-101B-9397-08002B2CF9AE}" pid="26" name="MediaServiceImageTags">
    <vt:lpwstr/>
  </property>
</Properties>
</file>