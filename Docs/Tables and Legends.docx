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735" w:rsidRDefault="00CD4735" w14:paraId="4AEC35EF" w14:textId="77777777">
      <w:proofErr w:type="spellStart"/>
      <w:r>
        <w:t>SUP_Permanova_table_a</w:t>
      </w:r>
      <w:proofErr w:type="spellEnd"/>
      <w:r>
        <w:t>: PERMANOVA table of community composition including all ASVs of all samples.</w:t>
      </w:r>
      <w:r w:rsidR="00C72E7F">
        <w:t xml:space="preserve"> </w:t>
      </w:r>
      <w:proofErr w:type="spellStart"/>
      <w:r w:rsidR="00C72E7F">
        <w:rPr>
          <w:rFonts w:ascii="Calibri" w:hAnsi="Calibri" w:cs="Calibri"/>
          <w:color w:val="000000"/>
        </w:rPr>
        <w:t>SumOfSqs</w:t>
      </w:r>
      <w:proofErr w:type="spellEnd"/>
      <w:r w:rsidR="00C72E7F">
        <w:rPr>
          <w:rFonts w:ascii="Calibri" w:hAnsi="Calibri" w:cs="Calibri"/>
          <w:color w:val="000000"/>
        </w:rPr>
        <w:t xml:space="preserve"> = Sum of Squares, R2 = explained variance, </w:t>
      </w:r>
      <w:proofErr w:type="spellStart"/>
      <w:proofErr w:type="gramStart"/>
      <w:r w:rsidR="00C72E7F">
        <w:rPr>
          <w:rFonts w:ascii="Calibri" w:hAnsi="Calibri" w:cs="Calibri"/>
          <w:color w:val="000000"/>
        </w:rPr>
        <w:t>Df</w:t>
      </w:r>
      <w:proofErr w:type="spellEnd"/>
      <w:proofErr w:type="gramEnd"/>
      <w:r w:rsidR="00C72E7F">
        <w:rPr>
          <w:rFonts w:ascii="Calibri" w:hAnsi="Calibri" w:cs="Calibri"/>
          <w:color w:val="000000"/>
        </w:rPr>
        <w:t xml:space="preserve"> = degrees of freedom</w:t>
      </w:r>
      <w:r w:rsidR="004B5219">
        <w:rPr>
          <w:rFonts w:ascii="Calibri" w:hAnsi="Calibri" w:cs="Calibri"/>
          <w:color w:val="000000"/>
        </w:rPr>
        <w:t xml:space="preserve">, </w:t>
      </w:r>
      <w:r w:rsidR="004B5219">
        <w:t>asterisks indicate significant differences</w:t>
      </w:r>
    </w:p>
    <w:tbl>
      <w:tblPr>
        <w:tblStyle w:val="LightShading"/>
        <w:tblW w:w="9880" w:type="dxa"/>
        <w:tblLook w:val="04A0" w:firstRow="1" w:lastRow="0" w:firstColumn="1" w:lastColumn="0" w:noHBand="0" w:noVBand="1"/>
      </w:tblPr>
      <w:tblGrid>
        <w:gridCol w:w="4185"/>
        <w:gridCol w:w="960"/>
        <w:gridCol w:w="1146"/>
        <w:gridCol w:w="960"/>
        <w:gridCol w:w="960"/>
        <w:gridCol w:w="960"/>
        <w:gridCol w:w="960"/>
      </w:tblGrid>
      <w:tr w:rsidR="00CD4735" w:rsidTr="00CD4735" w14:paraId="4AEC35F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  <w:noWrap/>
            <w:hideMark/>
          </w:tcPr>
          <w:p w:rsidR="00CD4735" w:rsidP="00CD4735" w:rsidRDefault="00CD4735" w14:paraId="4AEC35F0" w14:textId="7777777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CD4735" w:rsidP="00CD4735" w:rsidRDefault="00CD4735" w14:paraId="4AEC35F1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Df</w:t>
            </w:r>
            <w:proofErr w:type="spellEnd"/>
          </w:p>
        </w:tc>
        <w:tc>
          <w:tcPr>
            <w:tcW w:w="960" w:type="dxa"/>
            <w:noWrap/>
            <w:hideMark/>
          </w:tcPr>
          <w:p w:rsidR="00CD4735" w:rsidP="00CD4735" w:rsidRDefault="00CD4735" w14:paraId="4AEC35F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SumOfSqs</w:t>
            </w:r>
            <w:proofErr w:type="spellEnd"/>
          </w:p>
        </w:tc>
        <w:tc>
          <w:tcPr>
            <w:tcW w:w="960" w:type="dxa"/>
            <w:noWrap/>
            <w:hideMark/>
          </w:tcPr>
          <w:p w:rsidR="00CD4735" w:rsidP="00CD4735" w:rsidRDefault="00CD4735" w14:paraId="4AEC35F3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R2</w:t>
            </w:r>
          </w:p>
        </w:tc>
        <w:tc>
          <w:tcPr>
            <w:tcW w:w="960" w:type="dxa"/>
            <w:noWrap/>
            <w:hideMark/>
          </w:tcPr>
          <w:p w:rsidR="00CD4735" w:rsidP="00CD4735" w:rsidRDefault="00CD4735" w14:paraId="4AEC35F4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="008E775B">
              <w:rPr>
                <w:rFonts w:ascii="Calibri" w:hAnsi="Calibri" w:cs="Calibri"/>
                <w:color w:val="000000"/>
              </w:rPr>
              <w:t xml:space="preserve"> value</w:t>
            </w:r>
          </w:p>
        </w:tc>
        <w:tc>
          <w:tcPr>
            <w:tcW w:w="960" w:type="dxa"/>
            <w:noWrap/>
            <w:hideMark/>
          </w:tcPr>
          <w:p w:rsidR="00CD4735" w:rsidP="00CD4735" w:rsidRDefault="008E775B" w14:paraId="4AEC35F5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 value</w:t>
            </w:r>
          </w:p>
        </w:tc>
        <w:tc>
          <w:tcPr>
            <w:tcW w:w="960" w:type="dxa"/>
            <w:noWrap/>
            <w:hideMark/>
          </w:tcPr>
          <w:p w:rsidR="00CD4735" w:rsidP="00CD4735" w:rsidRDefault="00CD4735" w14:paraId="4AEC35F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CD4735" w:rsidTr="004B5219" w14:paraId="4AEC35F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D4735" w:rsidP="00CD4735" w:rsidRDefault="00CD4735" w14:paraId="4AEC35F8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Stress treatment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5F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5F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0.4586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5F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0.0362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5F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1.6211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5F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0" w:type="auto"/>
            <w:noWrap/>
            <w:vAlign w:val="center"/>
            <w:hideMark/>
          </w:tcPr>
          <w:p w:rsidR="00CD4735" w:rsidP="004B5219" w:rsidRDefault="00CD4735" w14:paraId="4AEC35F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</w:t>
            </w:r>
          </w:p>
        </w:tc>
      </w:tr>
      <w:tr w:rsidR="00CD4735" w:rsidTr="004B5219" w14:paraId="4AEC3607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D4735" w:rsidP="00CD4735" w:rsidRDefault="00CD4735" w14:paraId="4AEC3600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Plant species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0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0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1.2735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0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0.10051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0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13.5032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0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0" w:type="auto"/>
            <w:noWrap/>
            <w:vAlign w:val="center"/>
            <w:hideMark/>
          </w:tcPr>
          <w:p w:rsidR="00CD4735" w:rsidP="004B5219" w:rsidRDefault="00CD4735" w14:paraId="4AEC360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***</w:t>
            </w:r>
          </w:p>
        </w:tc>
      </w:tr>
      <w:tr w:rsidR="00CD4735" w:rsidTr="004B5219" w14:paraId="4AEC36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D4735" w:rsidP="00CD4735" w:rsidRDefault="00CD4735" w14:paraId="4AEC3608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Sample type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0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0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2.0913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0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0.16506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0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22.1755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0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0" w:type="auto"/>
            <w:noWrap/>
            <w:vAlign w:val="center"/>
            <w:hideMark/>
          </w:tcPr>
          <w:p w:rsidR="00CD4735" w:rsidP="004B5219" w:rsidRDefault="00CD4735" w14:paraId="4AEC360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***</w:t>
            </w:r>
          </w:p>
        </w:tc>
      </w:tr>
      <w:tr w:rsidR="00CD4735" w:rsidTr="004B5219" w14:paraId="4AEC3617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D4735" w:rsidP="00CD4735" w:rsidRDefault="00CD4735" w14:paraId="4AEC3610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Block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1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1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0.8289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1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0.06542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1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1.7579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1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0" w:type="auto"/>
            <w:noWrap/>
            <w:vAlign w:val="center"/>
            <w:hideMark/>
          </w:tcPr>
          <w:p w:rsidR="00CD4735" w:rsidP="004B5219" w:rsidRDefault="00CD4735" w14:paraId="4AEC361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***</w:t>
            </w:r>
          </w:p>
        </w:tc>
      </w:tr>
      <w:tr w:rsidR="00CD4735" w:rsidTr="004B5219" w14:paraId="4AEC361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D4735" w:rsidP="00CD4735" w:rsidRDefault="00CD4735" w14:paraId="4AEC3618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Stress </w:t>
            </w:r>
            <w:proofErr w:type="spellStart"/>
            <w:r>
              <w:rPr>
                <w:rFonts w:ascii="Calibri" w:hAnsi="Calibri" w:cs="Calibri"/>
                <w:color w:val="000000"/>
              </w:rPr>
              <w:t>treatment:Plant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species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1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1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0.5193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1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0.04098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1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1.8354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1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0" w:type="auto"/>
            <w:noWrap/>
            <w:vAlign w:val="center"/>
            <w:hideMark/>
          </w:tcPr>
          <w:p w:rsidR="00CD4735" w:rsidP="004B5219" w:rsidRDefault="00CD4735" w14:paraId="4AEC361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</w:t>
            </w:r>
          </w:p>
        </w:tc>
      </w:tr>
      <w:tr w:rsidR="00CD4735" w:rsidTr="004B5219" w14:paraId="4AEC3627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D4735" w:rsidP="00CD4735" w:rsidRDefault="00CD4735" w14:paraId="4AEC3620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Stress </w:t>
            </w:r>
            <w:proofErr w:type="spellStart"/>
            <w:r>
              <w:rPr>
                <w:rFonts w:ascii="Calibri" w:hAnsi="Calibri" w:cs="Calibri"/>
                <w:color w:val="000000"/>
              </w:rPr>
              <w:t>treatment:Sample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type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2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2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0.2254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2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0.01779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2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0.7968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2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0.906</w:t>
            </w:r>
          </w:p>
        </w:tc>
        <w:tc>
          <w:tcPr>
            <w:tcW w:w="0" w:type="auto"/>
            <w:noWrap/>
            <w:vAlign w:val="center"/>
            <w:hideMark/>
          </w:tcPr>
          <w:p w:rsidR="00CD4735" w:rsidP="004B5219" w:rsidRDefault="00CD4735" w14:paraId="4AEC362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CD4735" w:rsidTr="004B5219" w14:paraId="4AEC36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D4735" w:rsidP="00CD4735" w:rsidRDefault="00CD4735" w14:paraId="4AEC3628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Plant </w:t>
            </w:r>
            <w:proofErr w:type="spellStart"/>
            <w:r>
              <w:rPr>
                <w:rFonts w:ascii="Calibri" w:hAnsi="Calibri" w:cs="Calibri"/>
                <w:color w:val="000000"/>
              </w:rPr>
              <w:t>species:Sample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type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2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2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0.2616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2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0.02064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2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2.7734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2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0" w:type="auto"/>
            <w:noWrap/>
            <w:vAlign w:val="center"/>
            <w:hideMark/>
          </w:tcPr>
          <w:p w:rsidR="00CD4735" w:rsidP="004B5219" w:rsidRDefault="00CD4735" w14:paraId="4AEC362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***</w:t>
            </w:r>
          </w:p>
        </w:tc>
      </w:tr>
      <w:tr w:rsidR="00CD4735" w:rsidTr="00CD4735" w14:paraId="4AEC3637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D4735" w:rsidP="00CD4735" w:rsidRDefault="00CD4735" w14:paraId="4AEC3630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Stress </w:t>
            </w:r>
            <w:proofErr w:type="spellStart"/>
            <w:r>
              <w:rPr>
                <w:rFonts w:ascii="Calibri" w:hAnsi="Calibri" w:cs="Calibri"/>
                <w:color w:val="000000"/>
              </w:rPr>
              <w:t>treatment:Plant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species:Sample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type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3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3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0.2214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3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0.01747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3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0.7825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3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0.924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3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CD4735" w:rsidTr="00CD4735" w14:paraId="4AEC36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D4735" w:rsidP="00CD4735" w:rsidRDefault="00CD4735" w14:paraId="4AEC3638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Residual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3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3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6.7902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3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0.53592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3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3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3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CD4735" w:rsidTr="00CD4735" w14:paraId="4AEC3647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D4735" w:rsidP="00CD4735" w:rsidRDefault="00CD4735" w14:paraId="4AEC3640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4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4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12.6702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4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4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4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CD4735" w:rsidP="00CD4735" w:rsidRDefault="00CD4735" w14:paraId="4AEC364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07334D" w:rsidRDefault="00CD4735" w14:paraId="4AEC3648" w14:textId="77777777">
      <w:r>
        <w:t xml:space="preserve"> </w:t>
      </w:r>
    </w:p>
    <w:p w:rsidR="0007334D" w:rsidRDefault="00F34711" w14:paraId="4AEC3649" w14:textId="77777777">
      <w:proofErr w:type="spellStart"/>
      <w:r>
        <w:t>SUP_Permanova_table_b</w:t>
      </w:r>
      <w:proofErr w:type="spellEnd"/>
      <w:r>
        <w:t>:</w:t>
      </w:r>
      <w:r w:rsidR="00B04786">
        <w:t xml:space="preserve"> PERMANOVA table of community composition including all ASVs of each sample partition. </w:t>
      </w:r>
      <w:proofErr w:type="spellStart"/>
      <w:r w:rsidR="00B04786">
        <w:rPr>
          <w:rFonts w:ascii="Calibri" w:hAnsi="Calibri" w:cs="Calibri"/>
          <w:color w:val="000000"/>
        </w:rPr>
        <w:t>SumOfSqs</w:t>
      </w:r>
      <w:proofErr w:type="spellEnd"/>
      <w:r w:rsidR="00B04786">
        <w:rPr>
          <w:rFonts w:ascii="Calibri" w:hAnsi="Calibri" w:cs="Calibri"/>
          <w:color w:val="000000"/>
        </w:rPr>
        <w:t xml:space="preserve"> = Sum of Squares, R2 = explained variance, </w:t>
      </w:r>
      <w:proofErr w:type="spellStart"/>
      <w:proofErr w:type="gramStart"/>
      <w:r w:rsidR="00B04786">
        <w:rPr>
          <w:rFonts w:ascii="Calibri" w:hAnsi="Calibri" w:cs="Calibri"/>
          <w:color w:val="000000"/>
        </w:rPr>
        <w:t>Df</w:t>
      </w:r>
      <w:proofErr w:type="spellEnd"/>
      <w:proofErr w:type="gramEnd"/>
      <w:r w:rsidR="00B04786">
        <w:rPr>
          <w:rFonts w:ascii="Calibri" w:hAnsi="Calibri" w:cs="Calibri"/>
          <w:color w:val="000000"/>
        </w:rPr>
        <w:t xml:space="preserve"> = degrees of freedom, </w:t>
      </w:r>
      <w:r w:rsidR="00B04786">
        <w:t>asterisks indicate significant differences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294"/>
        <w:gridCol w:w="1247"/>
        <w:gridCol w:w="1577"/>
        <w:gridCol w:w="419"/>
        <w:gridCol w:w="1061"/>
        <w:gridCol w:w="774"/>
        <w:gridCol w:w="804"/>
        <w:gridCol w:w="819"/>
        <w:gridCol w:w="416"/>
      </w:tblGrid>
      <w:tr w:rsidRPr="00F34711" w:rsidR="00F34711" w:rsidTr="00F34711" w14:paraId="4AEC365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4A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Plant species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4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Sample type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4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Effect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4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proofErr w:type="spellStart"/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Df</w:t>
            </w:r>
            <w:proofErr w:type="spellEnd"/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4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proofErr w:type="spellStart"/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SumOfSqs</w:t>
            </w:r>
            <w:proofErr w:type="spellEnd"/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4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R2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5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F value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5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P value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5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</w:tr>
      <w:tr w:rsidRPr="00F34711" w:rsidR="00F34711" w:rsidTr="00F34711" w14:paraId="4AEC36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54" w14:textId="77777777">
            <w:pPr>
              <w:rPr>
                <w:rFonts w:ascii="Calibri" w:hAnsi="Calibri" w:eastAsia="Times New Roman" w:cs="Calibri"/>
                <w:i/>
                <w:iCs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i/>
                <w:iCs/>
                <w:color w:val="000000"/>
                <w:sz w:val="20"/>
              </w:rPr>
              <w:t>A. thaliana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5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5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Stress treatment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57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3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58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0.3774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59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0.1601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5A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1.2018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5B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0.0165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5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*</w:t>
            </w:r>
          </w:p>
        </w:tc>
      </w:tr>
      <w:tr w:rsidRPr="00F34711" w:rsidR="00F34711" w:rsidTr="00F34711" w14:paraId="4AEC3667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5E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5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6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Block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61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5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62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0.6188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63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0.2625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64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1.1823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65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0.0171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6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*</w:t>
            </w:r>
          </w:p>
        </w:tc>
      </w:tr>
      <w:tr w:rsidRPr="00F34711" w:rsidR="00F34711" w:rsidTr="00F34711" w14:paraId="4AEC367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68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6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6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Residual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6B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13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6C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1.3609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6D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0.5773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6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6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7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</w:tr>
      <w:tr w:rsidRPr="00F34711" w:rsidR="00F34711" w:rsidTr="00F34711" w14:paraId="4AEC367B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72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7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7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Total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75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21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76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2.3571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77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7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7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7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</w:tr>
      <w:tr w:rsidRPr="00F34711" w:rsidR="00F34711" w:rsidTr="00F34711" w14:paraId="4AEC36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7C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7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7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7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8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8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8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8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8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</w:tr>
      <w:tr w:rsidRPr="00F34711" w:rsidR="00F34711" w:rsidTr="00F34711" w14:paraId="4AEC368F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86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8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8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Stress treatment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89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3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8A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0.3210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8B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0.1416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8C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1.1673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8D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0.0068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8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**</w:t>
            </w:r>
          </w:p>
        </w:tc>
      </w:tr>
      <w:tr w:rsidRPr="00F34711" w:rsidR="00F34711" w:rsidTr="00F34711" w14:paraId="4AEC36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90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9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9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Block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93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5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94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0.5704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95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0.2516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96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1.2443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97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0.0068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9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**</w:t>
            </w:r>
          </w:p>
        </w:tc>
      </w:tr>
      <w:tr w:rsidRPr="00F34711" w:rsidR="00F34711" w:rsidTr="00F34711" w14:paraId="4AEC36A3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9A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9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9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Residual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9D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15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9E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1.3751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9F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0.6067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A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A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A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</w:tr>
      <w:tr w:rsidRPr="00F34711" w:rsidR="00F34711" w:rsidTr="00F34711" w14:paraId="4AEC36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A4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A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A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Total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A7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23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A8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2.2665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A9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A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A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</w:tr>
      <w:tr w:rsidRPr="00F34711" w:rsidR="00F34711" w:rsidTr="00F34711" w14:paraId="4AEC36B7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AE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A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B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B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B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B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B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B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B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</w:tr>
      <w:tr w:rsidRPr="00F34711" w:rsidR="00F34711" w:rsidTr="00F34711" w14:paraId="4AEC36C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B8" w14:textId="77777777">
            <w:pPr>
              <w:rPr>
                <w:rFonts w:ascii="Calibri" w:hAnsi="Calibri" w:eastAsia="Times New Roman" w:cs="Calibri"/>
                <w:i/>
                <w:iCs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i/>
                <w:iCs/>
                <w:color w:val="000000"/>
                <w:sz w:val="20"/>
              </w:rPr>
              <w:t>B. oleracea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B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B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Stress treatment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BB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3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BC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0.3968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BD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0.1840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BE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1.454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BF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0.0012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C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**</w:t>
            </w:r>
          </w:p>
        </w:tc>
      </w:tr>
      <w:tr w:rsidRPr="00F34711" w:rsidR="00F34711" w:rsidTr="00F34711" w14:paraId="4AEC36CB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C2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C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C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Block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C5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5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C6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0.4863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C7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0.2255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C8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1.0693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C9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0.0011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C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**</w:t>
            </w:r>
          </w:p>
        </w:tc>
      </w:tr>
      <w:tr w:rsidRPr="00F34711" w:rsidR="00F34711" w:rsidTr="00F34711" w14:paraId="4AEC36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CC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C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C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Residual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CF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14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D0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1.2735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D1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0.5905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D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D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D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</w:tr>
      <w:tr w:rsidRPr="00F34711" w:rsidR="00F34711" w:rsidTr="00F34711" w14:paraId="4AEC36DF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D6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D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D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Total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D9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22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DA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2.1566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DB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D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D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D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</w:tr>
      <w:tr w:rsidRPr="00F34711" w:rsidR="00F34711" w:rsidTr="00F34711" w14:paraId="4AEC36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E0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E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E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E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E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E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E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E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</w:tr>
      <w:tr w:rsidRPr="00F34711" w:rsidR="00F34711" w:rsidTr="00F34711" w14:paraId="4AEC36F3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EA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E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E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Stress treatment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ED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3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EE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0.3256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EF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0.1442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F0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1.1689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F1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0.0622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F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</w:tr>
      <w:tr w:rsidRPr="00F34711" w:rsidR="00F34711" w:rsidTr="00F34711" w14:paraId="4AEC36F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F4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F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F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Block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F7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5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F8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0.5392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F9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0.2389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FA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1.1615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FB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0.0622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F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</w:tr>
      <w:tr w:rsidRPr="00F34711" w:rsidR="00F34711" w:rsidTr="00F34711" w14:paraId="4AEC3707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6FE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6F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70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Residual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701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15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702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1.3927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703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0.6169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70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7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70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</w:tr>
      <w:tr w:rsidRPr="00F34711" w:rsidR="00F34711" w:rsidTr="00F34711" w14:paraId="4AEC37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F34711" w:rsidR="00F34711" w:rsidP="00F34711" w:rsidRDefault="00F34711" w14:paraId="4AEC3708" w14:textId="77777777">
            <w:pPr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70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70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Total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70B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23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70C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2.2575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70D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F34711">
              <w:rPr>
                <w:rFonts w:ascii="Calibri" w:hAnsi="Calibri" w:eastAsia="Times New Roman" w:cs="Calibri"/>
                <w:color w:val="000000"/>
                <w:sz w:val="20"/>
              </w:rPr>
              <w:t>1</w:t>
            </w: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70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70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F34711" w:rsidR="00F34711" w:rsidP="00F34711" w:rsidRDefault="00F34711" w14:paraId="4AEC371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</w:tr>
    </w:tbl>
    <w:p w:rsidR="00F34711" w:rsidRDefault="00F34711" w14:paraId="4AEC3712" w14:textId="77777777"/>
    <w:p w:rsidR="00F34711" w:rsidRDefault="00F34711" w14:paraId="4AEC3713" w14:textId="7C394ED1">
      <w:r>
        <w:br w:type="page"/>
      </w:r>
      <w:r w:rsidR="0CA3E8E4">
        <w:rPr/>
        <w:t>SUP_Primers_qPCR_assays</w:t>
      </w:r>
    </w:p>
    <w:tbl>
      <w:tblPr>
        <w:tblStyle w:val="LightShading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72"/>
        <w:gridCol w:w="975"/>
        <w:gridCol w:w="1077"/>
        <w:gridCol w:w="2510"/>
        <w:gridCol w:w="1147"/>
        <w:gridCol w:w="2354"/>
      </w:tblGrid>
      <w:tr w:rsidR="7110331D" w:rsidTr="7110331D" w14:paraId="1ADCEC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  <w:tcMar/>
          </w:tcPr>
          <w:p w:rsidR="2EDEB2A6" w:rsidP="7110331D" w:rsidRDefault="2EDEB2A6" w14:paraId="688D3A64" w14:textId="2D0D55C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2EDEB2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Gene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7110331D" w:rsidP="7110331D" w:rsidRDefault="7110331D" w14:paraId="553A5438" w14:textId="35F4323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Target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7" w:type="dxa"/>
            <w:tcMar/>
          </w:tcPr>
          <w:p w:rsidR="629FE505" w:rsidP="7110331D" w:rsidRDefault="629FE505" w14:paraId="3F491122" w14:textId="520C965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629FE5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Primer</w:t>
            </w: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Fw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10" w:type="dxa"/>
            <w:tcMar/>
          </w:tcPr>
          <w:p w:rsidR="7110331D" w:rsidP="7110331D" w:rsidRDefault="7110331D" w14:paraId="35144504" w14:textId="0C2D13A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Sequence </w:t>
            </w:r>
            <w:proofErr w:type="spellStart"/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Fw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7" w:type="dxa"/>
            <w:tcMar/>
          </w:tcPr>
          <w:p w:rsidR="02FBF195" w:rsidP="7110331D" w:rsidRDefault="02FBF195" w14:paraId="1EE6238C" w14:textId="41968EF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02FBF1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Primer</w:t>
            </w: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4" w:type="dxa"/>
            <w:tcMar/>
          </w:tcPr>
          <w:p w:rsidR="7110331D" w:rsidP="7110331D" w:rsidRDefault="7110331D" w14:paraId="29E3691A" w14:textId="59C7F2A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Sequence </w:t>
            </w:r>
            <w:proofErr w:type="spellStart"/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Rv</w:t>
            </w:r>
            <w:proofErr w:type="spellEnd"/>
          </w:p>
        </w:tc>
      </w:tr>
      <w:tr w:rsidR="7110331D" w:rsidTr="7110331D" w14:paraId="29D1BA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  <w:tcMar/>
          </w:tcPr>
          <w:p w:rsidR="7110331D" w:rsidP="7110331D" w:rsidRDefault="7110331D" w14:paraId="6C7CD342" w14:textId="43214B8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MYC2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7110331D" w:rsidP="7110331D" w:rsidRDefault="7110331D" w14:paraId="2164A917" w14:textId="0627B52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7" w:type="dxa"/>
            <w:tcMar/>
          </w:tcPr>
          <w:p w:rsidR="7110331D" w:rsidP="7110331D" w:rsidRDefault="7110331D" w14:paraId="281AE610" w14:textId="5032DF6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proofErr w:type="spellStart"/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BoMyc_For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10" w:type="dxa"/>
            <w:tcMar/>
          </w:tcPr>
          <w:p w:rsidR="7110331D" w:rsidP="7110331D" w:rsidRDefault="7110331D" w14:paraId="12C66A6E" w14:textId="36831A4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GGCTGGACCTACGCTATATTCTGG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7" w:type="dxa"/>
            <w:tcMar/>
          </w:tcPr>
          <w:p w:rsidR="7110331D" w:rsidP="7110331D" w:rsidRDefault="7110331D" w14:paraId="7F7760D5" w14:textId="224A3DA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MYC2-s204r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4" w:type="dxa"/>
            <w:tcMar/>
          </w:tcPr>
          <w:p w:rsidR="7110331D" w:rsidP="7110331D" w:rsidRDefault="7110331D" w14:paraId="1F6B62D7" w14:textId="5AA27C2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AGAAAAACCACTCCGTATCCGT</w:t>
            </w:r>
          </w:p>
        </w:tc>
      </w:tr>
      <w:tr w:rsidR="7110331D" w:rsidTr="7110331D" w14:paraId="38DCCA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  <w:tcMar/>
          </w:tcPr>
          <w:p w:rsidR="7110331D" w:rsidP="7110331D" w:rsidRDefault="7110331D" w14:paraId="11FA7D91" w14:textId="1E32A08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LOX2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7110331D" w:rsidP="7110331D" w:rsidRDefault="7110331D" w14:paraId="2D2204C2" w14:textId="0AC4661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7" w:type="dxa"/>
            <w:tcMar/>
          </w:tcPr>
          <w:p w:rsidR="7110331D" w:rsidP="7110331D" w:rsidRDefault="7110331D" w14:paraId="560A3A8E" w14:textId="77A2591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Lox2-s267f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10" w:type="dxa"/>
            <w:tcMar/>
          </w:tcPr>
          <w:p w:rsidR="7110331D" w:rsidP="7110331D" w:rsidRDefault="7110331D" w14:paraId="00E4654D" w14:textId="5336670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GCCATTGAGTTGACTCGTCC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7" w:type="dxa"/>
            <w:tcMar/>
          </w:tcPr>
          <w:p w:rsidR="7110331D" w:rsidP="7110331D" w:rsidRDefault="7110331D" w14:paraId="4429FACA" w14:textId="64E36B2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Lox2-1779r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4" w:type="dxa"/>
            <w:tcMar/>
          </w:tcPr>
          <w:p w:rsidR="7110331D" w:rsidP="7110331D" w:rsidRDefault="7110331D" w14:paraId="7DEDD9A6" w14:textId="0F6401E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GGATGCATGGCACTTAGTTGT</w:t>
            </w:r>
          </w:p>
        </w:tc>
      </w:tr>
      <w:tr w:rsidR="7110331D" w:rsidTr="7110331D" w14:paraId="4C2FB3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  <w:tcMar/>
          </w:tcPr>
          <w:p w:rsidR="7110331D" w:rsidP="7110331D" w:rsidRDefault="7110331D" w14:paraId="7078AE6D" w14:textId="48BE163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PER4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7110331D" w:rsidP="7110331D" w:rsidRDefault="7110331D" w14:paraId="2D58557C" w14:textId="711F7FC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Reference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7" w:type="dxa"/>
            <w:tcMar/>
          </w:tcPr>
          <w:p w:rsidR="7110331D" w:rsidP="7110331D" w:rsidRDefault="7110331D" w14:paraId="7A42079D" w14:textId="5202D07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PER4 for2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10" w:type="dxa"/>
            <w:tcMar/>
          </w:tcPr>
          <w:p w:rsidR="7110331D" w:rsidP="7110331D" w:rsidRDefault="7110331D" w14:paraId="5CDF9F94" w14:textId="6C1F69B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TATCCTCTGCAGCCTCCTCA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7" w:type="dxa"/>
            <w:tcMar/>
          </w:tcPr>
          <w:p w:rsidR="7110331D" w:rsidP="7110331D" w:rsidRDefault="7110331D" w14:paraId="754DB3F4" w14:textId="00D1256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PER4 Rev4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4" w:type="dxa"/>
            <w:tcMar/>
          </w:tcPr>
          <w:p w:rsidR="7110331D" w:rsidP="7110331D" w:rsidRDefault="7110331D" w14:paraId="2453D573" w14:textId="7DC17B6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ACACACAGACTGAAGCGTCC</w:t>
            </w:r>
          </w:p>
        </w:tc>
      </w:tr>
      <w:tr w:rsidR="7110331D" w:rsidTr="7110331D" w14:paraId="2A0DAA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  <w:tcMar/>
          </w:tcPr>
          <w:p w:rsidR="7110331D" w:rsidP="7110331D" w:rsidRDefault="7110331D" w14:paraId="63BF7451" w14:textId="5DED957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Act-2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7110331D" w:rsidP="7110331D" w:rsidRDefault="7110331D" w14:paraId="399CCE97" w14:textId="281E68D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Reference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7" w:type="dxa"/>
            <w:tcMar/>
          </w:tcPr>
          <w:p w:rsidR="7110331D" w:rsidP="7110331D" w:rsidRDefault="7110331D" w14:paraId="541B3216" w14:textId="3A07256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Act-2 For5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10" w:type="dxa"/>
            <w:tcMar/>
          </w:tcPr>
          <w:p w:rsidR="7110331D" w:rsidP="7110331D" w:rsidRDefault="7110331D" w14:paraId="0276F37C" w14:textId="2CF9BAC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ACATTGTGCTCAGTGGTGGA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7" w:type="dxa"/>
            <w:tcMar/>
          </w:tcPr>
          <w:p w:rsidR="7110331D" w:rsidP="7110331D" w:rsidRDefault="7110331D" w14:paraId="6AEF9A9E" w14:textId="6240583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Act-2 Rev3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4" w:type="dxa"/>
            <w:tcMar/>
          </w:tcPr>
          <w:p w:rsidR="7110331D" w:rsidP="7110331D" w:rsidRDefault="7110331D" w14:paraId="42DFBE21" w14:textId="01F9219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TCTGCTGGAATGTGCTGAGG</w:t>
            </w:r>
          </w:p>
        </w:tc>
      </w:tr>
      <w:tr w:rsidR="7110331D" w:rsidTr="7110331D" w14:paraId="383ABA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  <w:tcMar/>
          </w:tcPr>
          <w:p w:rsidR="7110331D" w:rsidP="7110331D" w:rsidRDefault="7110331D" w14:paraId="454C9E69" w14:textId="59B39E6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GADPH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7110331D" w:rsidP="7110331D" w:rsidRDefault="7110331D" w14:paraId="5C6F0605" w14:textId="3A09485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Reference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7" w:type="dxa"/>
            <w:tcMar/>
          </w:tcPr>
          <w:p w:rsidR="7110331D" w:rsidP="7110331D" w:rsidRDefault="7110331D" w14:paraId="6DE73C74" w14:textId="2B50DBB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Bo </w:t>
            </w:r>
            <w:proofErr w:type="spellStart"/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GAPDH_For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10" w:type="dxa"/>
            <w:tcMar/>
          </w:tcPr>
          <w:p w:rsidR="7110331D" w:rsidP="7110331D" w:rsidRDefault="7110331D" w14:paraId="1D964313" w14:textId="5F16DCB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GCTACGCAGAAGACAGTTGATGG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7" w:type="dxa"/>
            <w:tcMar/>
          </w:tcPr>
          <w:p w:rsidR="7110331D" w:rsidP="7110331D" w:rsidRDefault="7110331D" w14:paraId="277CA17F" w14:textId="79BBE34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proofErr w:type="spellStart"/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BoGAPDH_rev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4" w:type="dxa"/>
            <w:tcMar/>
          </w:tcPr>
          <w:p w:rsidR="7110331D" w:rsidP="7110331D" w:rsidRDefault="7110331D" w14:paraId="523ADE59" w14:textId="5E5838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7110331D" w:rsidR="711033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TGGGCACACGGAAGGACATAC</w:t>
            </w:r>
          </w:p>
        </w:tc>
      </w:tr>
    </w:tbl>
    <w:p w:rsidR="7110331D" w:rsidP="7110331D" w:rsidRDefault="7110331D" w14:paraId="21BC6E93" w14:textId="1703B181">
      <w:pPr>
        <w:pStyle w:val="Normal"/>
      </w:pPr>
    </w:p>
    <w:p w:rsidR="7110331D" w:rsidRDefault="7110331D" w14:paraId="068B5D60" w14:textId="6797E86D">
      <w:r>
        <w:br w:type="page"/>
      </w:r>
    </w:p>
    <w:p w:rsidR="7110331D" w:rsidP="7110331D" w:rsidRDefault="7110331D" w14:paraId="746AE3D8" w14:textId="5D6BB4BE">
      <w:pPr>
        <w:pStyle w:val="Normal"/>
      </w:pPr>
    </w:p>
    <w:p w:rsidR="00F34711" w:rsidRDefault="00F34711" w14:paraId="4AEC3714" w14:textId="77777777"/>
    <w:p w:rsidR="0007334D" w:rsidRDefault="0007334D" w14:paraId="4AEC3715" w14:textId="77777777">
      <w:proofErr w:type="spellStart"/>
      <w:r>
        <w:t>SUP_Pairwise_permanova_table</w:t>
      </w:r>
      <w:proofErr w:type="spellEnd"/>
      <w:r>
        <w:t xml:space="preserve">: Pairwise comparisons of </w:t>
      </w:r>
      <w:r w:rsidR="00155312">
        <w:t xml:space="preserve">full </w:t>
      </w:r>
      <w:r>
        <w:t>microbial community compositions</w:t>
      </w:r>
      <w:r w:rsidR="0073641B">
        <w:t xml:space="preserve"> in each data partition</w:t>
      </w:r>
      <w:r>
        <w:t xml:space="preserve"> </w:t>
      </w:r>
      <w:r w:rsidR="0073641B">
        <w:t>(</w:t>
      </w:r>
      <w:r>
        <w:t xml:space="preserve">based on </w:t>
      </w:r>
      <w:proofErr w:type="spellStart"/>
      <w:r>
        <w:t>adonis.pair</w:t>
      </w:r>
      <w:proofErr w:type="spellEnd"/>
      <w:r>
        <w:t xml:space="preserve"> function of the </w:t>
      </w:r>
      <w:proofErr w:type="spellStart"/>
      <w:r>
        <w:t>EcolUtils</w:t>
      </w:r>
      <w:proofErr w:type="spellEnd"/>
      <w:r>
        <w:t xml:space="preserve"> R </w:t>
      </w:r>
      <w:r w:rsidR="0073641B">
        <w:t>package)</w:t>
      </w:r>
      <w:r w:rsidR="00155312">
        <w:t>.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647"/>
        <w:gridCol w:w="835"/>
        <w:gridCol w:w="698"/>
        <w:gridCol w:w="373"/>
        <w:gridCol w:w="919"/>
        <w:gridCol w:w="794"/>
        <w:gridCol w:w="794"/>
        <w:gridCol w:w="733"/>
        <w:gridCol w:w="794"/>
        <w:gridCol w:w="855"/>
        <w:gridCol w:w="1092"/>
      </w:tblGrid>
      <w:tr w:rsidRPr="0007334D" w:rsidR="0007334D" w:rsidTr="0007334D" w14:paraId="4AEC371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16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Plant sp.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1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Sample type</w:t>
            </w:r>
          </w:p>
        </w:tc>
        <w:tc>
          <w:tcPr>
            <w:tcW w:w="0" w:type="auto"/>
            <w:gridSpan w:val="3"/>
            <w:noWrap/>
            <w:hideMark/>
          </w:tcPr>
          <w:p w:rsidRPr="0007334D" w:rsidR="0007334D" w:rsidP="0007334D" w:rsidRDefault="0007334D" w14:paraId="4AEC371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Pairwise comparison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1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SumsOfSqs</w:t>
            </w:r>
            <w:proofErr w:type="spellEnd"/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1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MeanSqs</w:t>
            </w:r>
            <w:proofErr w:type="spellEnd"/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1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F.Model</w:t>
            </w:r>
            <w:proofErr w:type="spellEnd"/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1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1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P.value</w:t>
            </w:r>
            <w:proofErr w:type="spellEnd"/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1E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P.value.corrected</w:t>
            </w:r>
            <w:proofErr w:type="spellEnd"/>
          </w:p>
        </w:tc>
      </w:tr>
      <w:tr w:rsidRPr="0007334D" w:rsidR="0007334D" w:rsidTr="0007334D" w14:paraId="4AEC372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20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2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2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2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2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2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0.07971894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2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0.07971894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2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0.8675067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2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0.07982574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2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0.886113886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2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0.88611389</w:t>
            </w:r>
          </w:p>
        </w:tc>
      </w:tr>
      <w:tr w:rsidRPr="0007334D" w:rsidR="0007334D" w:rsidTr="0007334D" w14:paraId="4AEC3737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2C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2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2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2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3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3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0.16033695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3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0.16033695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3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1.3096952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3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0.11580287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3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0.053946054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3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0.16183816</w:t>
            </w:r>
          </w:p>
        </w:tc>
      </w:tr>
      <w:tr w:rsidRPr="0007334D" w:rsidR="0007334D" w:rsidTr="0007334D" w14:paraId="4AEC374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38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3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3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3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3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3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0.09732527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3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0.09732527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3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0.9952997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4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0.11064664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4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0.438561439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4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0.60899101</w:t>
            </w:r>
          </w:p>
        </w:tc>
      </w:tr>
      <w:tr w:rsidRPr="0007334D" w:rsidR="0007334D" w:rsidTr="0007334D" w14:paraId="4AEC374F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44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4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4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4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4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4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0.17836589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4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0.17836589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4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1.4895962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4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0.12964739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4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0.003996004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4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0.02397602</w:t>
            </w:r>
          </w:p>
        </w:tc>
      </w:tr>
      <w:tr w:rsidRPr="0007334D" w:rsidR="0007334D" w:rsidTr="0007334D" w14:paraId="4AEC375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50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5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5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5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5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5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0.09371623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5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0.09371623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5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0.9924162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5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0.11036146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5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0.507492507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5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0.60899101</w:t>
            </w:r>
          </w:p>
        </w:tc>
      </w:tr>
      <w:tr w:rsidRPr="0007334D" w:rsidR="0007334D" w:rsidTr="0007334D" w14:paraId="4AEC3767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5C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5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5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5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6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6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0.13716067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6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0.13716067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6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1.0344459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6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0.11450021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6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0.376623377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6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0.60899101</w:t>
            </w:r>
          </w:p>
        </w:tc>
      </w:tr>
      <w:tr w:rsidRPr="0007334D" w:rsidR="0007334D" w:rsidTr="0007334D" w14:paraId="4AEC37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68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6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6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6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6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6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6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6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7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7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7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</w:tr>
      <w:tr w:rsidRPr="0007334D" w:rsidR="0007334D" w:rsidTr="0007334D" w14:paraId="4AEC377F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74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7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7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7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7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7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0.10874737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7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0.10874737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7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1.121378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7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0.10083085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7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0.11488511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7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0.2757243</w:t>
            </w:r>
          </w:p>
        </w:tc>
      </w:tr>
      <w:tr w:rsidRPr="0007334D" w:rsidR="0007334D" w:rsidTr="0007334D" w14:paraId="4AEC37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80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8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8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8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8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8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0.11279697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8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0.11279697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8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1.085294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8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0.09790392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8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0.1988012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8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0.2982018</w:t>
            </w:r>
          </w:p>
        </w:tc>
      </w:tr>
      <w:tr w:rsidRPr="0007334D" w:rsidR="0007334D" w:rsidTr="0007334D" w14:paraId="4AEC3797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8C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8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8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8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9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9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0.09945722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9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0.09945722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9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1.040184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9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0.09421801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9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0.35064935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9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0.4207792</w:t>
            </w:r>
          </w:p>
        </w:tc>
      </w:tr>
      <w:tr w:rsidRPr="0007334D" w:rsidR="0007334D" w:rsidTr="0007334D" w14:paraId="4AEC37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98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9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9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9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9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9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0.12093265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9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0.12093265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9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1.22237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A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0.1089226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A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0.03896104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A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0.2337662</w:t>
            </w:r>
          </w:p>
        </w:tc>
      </w:tr>
      <w:tr w:rsidRPr="0007334D" w:rsidR="0007334D" w:rsidTr="0007334D" w14:paraId="4AEC37AF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A4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A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A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A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A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A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0.09082385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A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0.09082385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A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1.002296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A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0.09109883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A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0.43156843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A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0.4315684</w:t>
            </w:r>
          </w:p>
        </w:tc>
      </w:tr>
      <w:tr w:rsidRPr="0007334D" w:rsidR="0007334D" w:rsidTr="0007334D" w14:paraId="4AEC37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B0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B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B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B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B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B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0.10931898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B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0.10931898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B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1.1204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B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0.10075174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B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0.13786214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B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0.2757243</w:t>
            </w:r>
          </w:p>
        </w:tc>
      </w:tr>
      <w:tr w:rsidRPr="0007334D" w:rsidR="0007334D" w:rsidTr="0007334D" w14:paraId="4AEC37C7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BC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B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B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B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C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C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C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C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C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C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C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</w:tr>
      <w:tr w:rsidRPr="0007334D" w:rsidR="0007334D" w:rsidTr="0007334D" w14:paraId="4AEC37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C8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C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C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C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C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C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0.15383848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C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0.15383848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C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1.458853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D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0.139485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D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0.02697303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D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0.05394605</w:t>
            </w:r>
          </w:p>
        </w:tc>
      </w:tr>
      <w:tr w:rsidRPr="0007334D" w:rsidR="0007334D" w:rsidTr="0007334D" w14:paraId="4AEC37DF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D4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D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D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D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D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D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0.18031721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D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0.18031721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D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1.957544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D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0.1786481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D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0.01398601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D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0.05394605</w:t>
            </w:r>
          </w:p>
        </w:tc>
      </w:tr>
      <w:tr w:rsidRPr="0007334D" w:rsidR="0007334D" w:rsidTr="0007334D" w14:paraId="4AEC37E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E0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E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E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E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E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E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0.13052097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E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0.13052097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E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1.436418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E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0.1376351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E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0.08291708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E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0.0995005</w:t>
            </w:r>
          </w:p>
        </w:tc>
      </w:tr>
      <w:tr w:rsidRPr="0007334D" w:rsidR="0007334D" w:rsidTr="0007334D" w14:paraId="4AEC37F7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EC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E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E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E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F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F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0.12343402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F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0.12343402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F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1.310282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F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0.1158488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F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0.02097902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F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0.05394605</w:t>
            </w:r>
          </w:p>
        </w:tc>
      </w:tr>
      <w:tr w:rsidRPr="0007334D" w:rsidR="0007334D" w:rsidTr="0007334D" w14:paraId="4AEC38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7F8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F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F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F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F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F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0.11611524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F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0.11611524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7F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1.247469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0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0.1109111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0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0.05394605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0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0.08091908</w:t>
            </w:r>
          </w:p>
        </w:tc>
      </w:tr>
      <w:tr w:rsidRPr="0007334D" w:rsidR="0007334D" w:rsidTr="0007334D" w14:paraId="4AEC380F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804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0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Endosphere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0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0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0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0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0.09498452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0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0.09498452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0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1.171539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0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0.1048682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0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0.16783217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0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0.16783217</w:t>
            </w:r>
          </w:p>
        </w:tc>
      </w:tr>
      <w:tr w:rsidRPr="0007334D" w:rsidR="0007334D" w:rsidTr="0007334D" w14:paraId="4AEC381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810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1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1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1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1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1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1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1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1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1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1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</w:tr>
      <w:tr w:rsidRPr="0007334D" w:rsidR="0007334D" w:rsidTr="0007334D" w14:paraId="4AEC3827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81C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1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1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1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2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2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0.11114605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2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0.11114605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2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1.134862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2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0.10191972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2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0.14385614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2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0.2877123</w:t>
            </w:r>
          </w:p>
        </w:tc>
      </w:tr>
      <w:tr w:rsidRPr="0007334D" w:rsidR="0007334D" w:rsidTr="0007334D" w14:paraId="4AEC383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828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2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2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2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2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2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0.1478538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2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0.1478538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2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1.4978239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3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0.13027021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3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0.02397602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3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0.1438561</w:t>
            </w:r>
          </w:p>
        </w:tc>
      </w:tr>
      <w:tr w:rsidRPr="0007334D" w:rsidR="0007334D" w:rsidTr="0007334D" w14:paraId="4AEC383F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834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3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3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3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3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3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0.10271213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3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0.10271213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3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0.9583681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3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0.08745536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3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0.51248751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3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0.6883117</w:t>
            </w:r>
          </w:p>
        </w:tc>
      </w:tr>
      <w:tr w:rsidRPr="0007334D" w:rsidR="0007334D" w:rsidTr="0007334D" w14:paraId="4AEC38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840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4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4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4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4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4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0.10931434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4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0.10931434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4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1.2708375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4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0.11275449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4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0.06493506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4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0.1948052</w:t>
            </w:r>
          </w:p>
        </w:tc>
      </w:tr>
      <w:tr w:rsidRPr="0007334D" w:rsidR="0007334D" w:rsidTr="0007334D" w14:paraId="4AEC3857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84C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4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4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4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5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5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0.08937762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5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0.08937762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5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0.9460037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5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0.08642457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5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0.68831169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5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0.6883117</w:t>
            </w:r>
          </w:p>
        </w:tc>
      </w:tr>
      <w:tr w:rsidRPr="0007334D" w:rsidR="0007334D" w:rsidTr="0007334D" w14:paraId="4AEC38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07334D" w:rsidR="0007334D" w:rsidP="0007334D" w:rsidRDefault="0007334D" w14:paraId="4AEC3858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5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5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5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5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07334D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5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0.09077754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5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0.09077754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5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0.953009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6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0.08700888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6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0.58741259</w:t>
            </w:r>
          </w:p>
        </w:tc>
        <w:tc>
          <w:tcPr>
            <w:tcW w:w="0" w:type="auto"/>
            <w:noWrap/>
            <w:hideMark/>
          </w:tcPr>
          <w:p w:rsidRPr="0007334D" w:rsidR="0007334D" w:rsidP="0007334D" w:rsidRDefault="0007334D" w14:paraId="4AEC386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07334D">
              <w:rPr>
                <w:rFonts w:ascii="Calibri" w:hAnsi="Calibri" w:cs="Calibri"/>
                <w:color w:val="000000"/>
                <w:sz w:val="12"/>
              </w:rPr>
              <w:t>0.6883117</w:t>
            </w:r>
          </w:p>
        </w:tc>
      </w:tr>
    </w:tbl>
    <w:p w:rsidR="00155312" w:rsidP="00446297" w:rsidRDefault="0007334D" w14:paraId="4AEC3864" w14:textId="77777777">
      <w:r>
        <w:t xml:space="preserve"> </w:t>
      </w:r>
    </w:p>
    <w:p w:rsidR="00171614" w:rsidRDefault="00171614" w14:paraId="4BB48AB3" w14:textId="77777777"/>
    <w:p w:rsidR="00E21D2E" w:rsidP="00171614" w:rsidRDefault="00E21D2E" w14:paraId="3CAF69AD" w14:textId="77777777"/>
    <w:p w:rsidR="00E21D2E" w:rsidRDefault="00E21D2E" w14:paraId="376C6A46" w14:textId="77777777">
      <w:r>
        <w:br w:type="page"/>
      </w:r>
    </w:p>
    <w:p w:rsidR="00E21D2E" w:rsidP="00E21D2E" w:rsidRDefault="00E21D2E" w14:paraId="250D27F4" w14:textId="768E7569">
      <w:proofErr w:type="spellStart"/>
      <w:r>
        <w:lastRenderedPageBreak/>
        <w:t>SUP_table_alpha_diversity_</w:t>
      </w:r>
      <w:proofErr w:type="gramStart"/>
      <w:r>
        <w:t>tests</w:t>
      </w:r>
      <w:proofErr w:type="spellEnd"/>
      <w:r>
        <w:t xml:space="preserve"> :</w:t>
      </w:r>
      <w:proofErr w:type="gramEnd"/>
      <w:r>
        <w:t xml:space="preserve"> ANOVA table of Shannon diversity indexes across the different </w:t>
      </w:r>
      <w:r w:rsidR="009921DB">
        <w:t xml:space="preserve">treatments, </w:t>
      </w:r>
      <w:r>
        <w:t xml:space="preserve">plant species and sample types. </w:t>
      </w:r>
      <w:proofErr w:type="spellStart"/>
      <w:r>
        <w:rPr>
          <w:rFonts w:ascii="Calibri" w:hAnsi="Calibri" w:cs="Calibri"/>
          <w:color w:val="000000"/>
        </w:rPr>
        <w:t>SumOfSqs</w:t>
      </w:r>
      <w:proofErr w:type="spellEnd"/>
      <w:r>
        <w:rPr>
          <w:rFonts w:ascii="Calibri" w:hAnsi="Calibri" w:cs="Calibri"/>
          <w:color w:val="000000"/>
        </w:rPr>
        <w:t xml:space="preserve"> = Sum of Squares, </w:t>
      </w:r>
      <w:proofErr w:type="spellStart"/>
      <w:proofErr w:type="gramStart"/>
      <w:r>
        <w:rPr>
          <w:rFonts w:ascii="Calibri" w:hAnsi="Calibri" w:cs="Calibri"/>
          <w:color w:val="000000"/>
        </w:rPr>
        <w:t>Df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degrees of freedom, </w:t>
      </w:r>
      <w:r>
        <w:t>asterisks indicate significant differences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623"/>
        <w:gridCol w:w="440"/>
        <w:gridCol w:w="1146"/>
        <w:gridCol w:w="1053"/>
        <w:gridCol w:w="1053"/>
        <w:gridCol w:w="545"/>
      </w:tblGrid>
      <w:tr w:rsidRPr="004B5219" w:rsidR="00E21D2E" w:rsidTr="00F020E7" w14:paraId="7BC868A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4B5219" w:rsidR="00E21D2E" w:rsidP="00F020E7" w:rsidRDefault="00E21D2E" w14:paraId="04C281B4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34F6838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proofErr w:type="spellStart"/>
            <w:r w:rsidRPr="004B5219">
              <w:rPr>
                <w:rFonts w:ascii="Calibri" w:hAnsi="Calibri" w:eastAsia="Times New Roman" w:cs="Calibri"/>
                <w:color w:val="000000"/>
              </w:rPr>
              <w:t>Df</w:t>
            </w:r>
            <w:proofErr w:type="spellEnd"/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701F864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proofErr w:type="spellStart"/>
            <w:r w:rsidRPr="004B5219">
              <w:rPr>
                <w:rFonts w:ascii="Calibri" w:hAnsi="Calibri" w:eastAsia="Times New Roman" w:cs="Calibri"/>
                <w:color w:val="000000"/>
              </w:rPr>
              <w:t>SumOfSqs</w:t>
            </w:r>
            <w:proofErr w:type="spellEnd"/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0470897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F value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6C56BBB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P value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566BAC9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4B5219" w:rsidR="00E21D2E" w:rsidTr="00F020E7" w14:paraId="06FA63C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4B5219" w:rsidR="00E21D2E" w:rsidP="00F020E7" w:rsidRDefault="00E21D2E" w14:paraId="5262D189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Block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340D6816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015EDC61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0.597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2F39142F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1.7681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3BC82997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0.130323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08F0550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4B5219" w:rsidR="00E21D2E" w:rsidTr="00F020E7" w14:paraId="06A90FA5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4B5219" w:rsidR="00E21D2E" w:rsidP="00F020E7" w:rsidRDefault="00E21D2E" w14:paraId="4ED39826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Plant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4B5219">
              <w:rPr>
                <w:rFonts w:ascii="Calibri" w:hAnsi="Calibri" w:eastAsia="Times New Roman" w:cs="Calibri"/>
                <w:color w:val="000000"/>
              </w:rPr>
              <w:t>species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2680BA21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3371530A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0.0526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1D8B7250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0.7782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09AD2C13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0.380634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5380938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4B5219" w:rsidR="00E21D2E" w:rsidTr="00F020E7" w14:paraId="3BBD21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4B5219" w:rsidR="00E21D2E" w:rsidP="00F020E7" w:rsidRDefault="00E21D2E" w14:paraId="1EC9DFBF" w14:textId="77777777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</w:t>
            </w:r>
            <w:r w:rsidRPr="004B5219">
              <w:rPr>
                <w:rFonts w:ascii="Calibri" w:hAnsi="Calibri" w:eastAsia="Times New Roman" w:cs="Calibri"/>
                <w:color w:val="000000"/>
              </w:rPr>
              <w:t>reatment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41995BB5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336006DF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0.5908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05F463DE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2.9161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0BA800BC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0.039974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4730F1E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*</w:t>
            </w:r>
          </w:p>
        </w:tc>
      </w:tr>
      <w:tr w:rsidRPr="004B5219" w:rsidR="00E21D2E" w:rsidTr="00F020E7" w14:paraId="3E40AAE5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4B5219" w:rsidR="00E21D2E" w:rsidP="00F020E7" w:rsidRDefault="00E21D2E" w14:paraId="61B386E0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Sample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4B5219">
              <w:rPr>
                <w:rFonts w:ascii="Calibri" w:hAnsi="Calibri" w:eastAsia="Times New Roman" w:cs="Calibri"/>
                <w:color w:val="000000"/>
              </w:rPr>
              <w:t>type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3F4A1B8A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190F40A5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8.6669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792FC6AA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128.3363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38E567F6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2.20E-16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53D21A1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***</w:t>
            </w:r>
          </w:p>
        </w:tc>
      </w:tr>
      <w:tr w:rsidRPr="004B5219" w:rsidR="00E21D2E" w:rsidTr="00F020E7" w14:paraId="7D9D1D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4B5219" w:rsidR="00E21D2E" w:rsidP="00F020E7" w:rsidRDefault="00E21D2E" w14:paraId="51E8DD4B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Plant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eastAsia="Times New Roman" w:cs="Calibri"/>
                <w:color w:val="000000"/>
              </w:rPr>
              <w:t>species:T</w:t>
            </w:r>
            <w:r w:rsidRPr="004B5219">
              <w:rPr>
                <w:rFonts w:ascii="Calibri" w:hAnsi="Calibri" w:eastAsia="Times New Roman" w:cs="Calibri"/>
                <w:color w:val="000000"/>
              </w:rPr>
              <w:t>reatment</w:t>
            </w:r>
            <w:proofErr w:type="spellEnd"/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6D7E78BC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27EAB31E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0.34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71E6523F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1.6783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2BEE3E9D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0.179269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6DE4CD1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4B5219" w:rsidR="00E21D2E" w:rsidTr="00F020E7" w14:paraId="1367F011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4B5219" w:rsidR="00E21D2E" w:rsidP="00F020E7" w:rsidRDefault="00E21D2E" w14:paraId="0F82E884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Plant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</w:t>
            </w:r>
            <w:proofErr w:type="spellStart"/>
            <w:r w:rsidRPr="004B5219">
              <w:rPr>
                <w:rFonts w:ascii="Calibri" w:hAnsi="Calibri" w:eastAsia="Times New Roman" w:cs="Calibri"/>
                <w:color w:val="000000"/>
              </w:rPr>
              <w:t>species:Sample</w:t>
            </w:r>
            <w:proofErr w:type="spellEnd"/>
            <w:r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4B5219">
              <w:rPr>
                <w:rFonts w:ascii="Calibri" w:hAnsi="Calibri" w:eastAsia="Times New Roman" w:cs="Calibri"/>
                <w:color w:val="000000"/>
              </w:rPr>
              <w:t>type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2C1EB80B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3187384B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0.9281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2B8754DD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13.7431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01CF5DEF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0.000409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0B533D6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***</w:t>
            </w:r>
          </w:p>
        </w:tc>
      </w:tr>
      <w:tr w:rsidRPr="004B5219" w:rsidR="00E21D2E" w:rsidTr="00F020E7" w14:paraId="11B0D4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4B5219" w:rsidR="00E21D2E" w:rsidP="00F020E7" w:rsidRDefault="00E21D2E" w14:paraId="15717D82" w14:textId="77777777">
            <w:pPr>
              <w:rPr>
                <w:rFonts w:ascii="Calibri" w:hAnsi="Calibri" w:eastAsia="Times New Roman" w:cs="Calibri"/>
                <w:color w:val="000000"/>
              </w:rPr>
            </w:pPr>
            <w:proofErr w:type="spellStart"/>
            <w:r w:rsidRPr="004B5219">
              <w:rPr>
                <w:rFonts w:ascii="Calibri" w:hAnsi="Calibri" w:eastAsia="Times New Roman" w:cs="Calibri"/>
                <w:color w:val="000000"/>
              </w:rPr>
              <w:t>MeJA</w:t>
            </w:r>
            <w:proofErr w:type="spellEnd"/>
            <w:r>
              <w:rPr>
                <w:rFonts w:ascii="Calibri" w:hAnsi="Calibri" w:eastAsia="Times New Roman" w:cs="Calibri"/>
                <w:color w:val="000000"/>
              </w:rPr>
              <w:t xml:space="preserve"> </w:t>
            </w:r>
            <w:proofErr w:type="spellStart"/>
            <w:r w:rsidRPr="004B5219">
              <w:rPr>
                <w:rFonts w:ascii="Calibri" w:hAnsi="Calibri" w:eastAsia="Times New Roman" w:cs="Calibri"/>
                <w:color w:val="000000"/>
              </w:rPr>
              <w:t>treatment:Sample</w:t>
            </w:r>
            <w:proofErr w:type="spellEnd"/>
            <w:r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4B5219">
              <w:rPr>
                <w:rFonts w:ascii="Calibri" w:hAnsi="Calibri" w:eastAsia="Times New Roman" w:cs="Calibri"/>
                <w:color w:val="000000"/>
              </w:rPr>
              <w:t>type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3DE89771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1F069684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0.218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5AC91A9F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1.076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700F2957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0.364794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10B1D7C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4B5219" w:rsidR="00E21D2E" w:rsidTr="00F020E7" w14:paraId="6F0008AC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4B5219" w:rsidR="00E21D2E" w:rsidP="00F020E7" w:rsidRDefault="00E21D2E" w14:paraId="47D7E3F8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Plant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</w:t>
            </w:r>
            <w:proofErr w:type="spellStart"/>
            <w:r w:rsidRPr="004B5219">
              <w:rPr>
                <w:rFonts w:ascii="Calibri" w:hAnsi="Calibri" w:eastAsia="Times New Roman" w:cs="Calibri"/>
                <w:color w:val="000000"/>
              </w:rPr>
              <w:t>species:</w:t>
            </w:r>
            <w:r>
              <w:rPr>
                <w:rFonts w:ascii="Calibri" w:hAnsi="Calibri" w:eastAsia="Times New Roman" w:cs="Calibri"/>
                <w:color w:val="000000"/>
              </w:rPr>
              <w:t>T</w:t>
            </w:r>
            <w:r w:rsidRPr="004B5219">
              <w:rPr>
                <w:rFonts w:ascii="Calibri" w:hAnsi="Calibri" w:eastAsia="Times New Roman" w:cs="Calibri"/>
                <w:color w:val="000000"/>
              </w:rPr>
              <w:t>reatment:Sample</w:t>
            </w:r>
            <w:proofErr w:type="spellEnd"/>
            <w:r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4B5219">
              <w:rPr>
                <w:rFonts w:ascii="Calibri" w:hAnsi="Calibri" w:eastAsia="Times New Roman" w:cs="Calibri"/>
                <w:color w:val="000000"/>
              </w:rPr>
              <w:t>type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40516F65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0F2B486A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0.1909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0A85D25E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0.9424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4AE41B0B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0.424793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2BEE45F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4B5219" w:rsidR="00E21D2E" w:rsidTr="00F020E7" w14:paraId="080A17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4B5219" w:rsidR="00E21D2E" w:rsidP="00F020E7" w:rsidRDefault="00E21D2E" w14:paraId="6F59A1CC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Residuals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5CA0FDED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72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273A5FD1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 w:rsidRPr="004B5219">
              <w:rPr>
                <w:rFonts w:ascii="Calibri" w:hAnsi="Calibri" w:eastAsia="Times New Roman" w:cs="Calibri"/>
                <w:color w:val="000000"/>
              </w:rPr>
              <w:t>4.8624</w:t>
            </w: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057A8BE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4956C30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Pr="004B5219" w:rsidR="00E21D2E" w:rsidP="00F020E7" w:rsidRDefault="00E21D2E" w14:paraId="2084219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 w:rsidR="00E21D2E" w:rsidP="00E21D2E" w:rsidRDefault="00E21D2E" w14:paraId="0626A622" w14:textId="77777777"/>
    <w:p w:rsidR="0075210E" w:rsidP="00171614" w:rsidRDefault="0075210E" w14:paraId="7A05D7B3" w14:textId="77777777"/>
    <w:p w:rsidR="006F0124" w:rsidRDefault="00F020E7" w14:paraId="4EE52A0E" w14:textId="36DF0EF1">
      <w:proofErr w:type="spellStart"/>
      <w:r w:rsidRPr="00F020E7">
        <w:t>SUP_table_alpha_diversity_pairwise</w:t>
      </w:r>
      <w:proofErr w:type="spellEnd"/>
      <w:r>
        <w:t xml:space="preserve"> (missing until Aug/31)</w:t>
      </w:r>
      <w:r w:rsidR="009921DB">
        <w:t>: Post-hoc test of Shannon’s Shannon diversity indexes across the different treatments, plant species, and sample types</w:t>
      </w:r>
    </w:p>
    <w:tbl>
      <w:tblPr>
        <w:tblStyle w:val="LightShading"/>
        <w:tblW w:w="9200" w:type="dxa"/>
        <w:tblLook w:val="04A0" w:firstRow="1" w:lastRow="0" w:firstColumn="1" w:lastColumn="0" w:noHBand="0" w:noVBand="1"/>
      </w:tblPr>
      <w:tblGrid>
        <w:gridCol w:w="1400"/>
        <w:gridCol w:w="1980"/>
        <w:gridCol w:w="1880"/>
        <w:gridCol w:w="1760"/>
        <w:gridCol w:w="2180"/>
      </w:tblGrid>
      <w:tr w:rsidRPr="006F0124" w:rsidR="006F0124" w:rsidTr="006F0124" w14:paraId="3D7A423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19CDFAD5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Treatment</w:t>
            </w:r>
          </w:p>
        </w:tc>
        <w:tc>
          <w:tcPr>
            <w:tcW w:w="1980" w:type="dxa"/>
            <w:noWrap/>
            <w:hideMark/>
          </w:tcPr>
          <w:p w:rsidRPr="006F0124" w:rsidR="006F0124" w:rsidP="006F0124" w:rsidRDefault="009921DB" w14:paraId="0E1C8277" w14:textId="2994C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</w:rPr>
              <w:t>Plant</w:t>
            </w:r>
            <w:r w:rsidRPr="006F0124" w:rsidR="006F0124">
              <w:rPr>
                <w:rFonts w:ascii="Calibri" w:hAnsi="Calibri" w:eastAsia="Times New Roman" w:cs="Calibri"/>
                <w:color w:val="000000"/>
                <w:sz w:val="18"/>
              </w:rPr>
              <w:t xml:space="preserve"> Species</w:t>
            </w:r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76C5D4D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Plant compartment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1E830C2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Shannon Diversity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2475278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Tukey</w:t>
            </w:r>
            <w:proofErr w:type="spellEnd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 xml:space="preserve"> post-hoc groups</w:t>
            </w:r>
          </w:p>
        </w:tc>
      </w:tr>
      <w:tr w:rsidRPr="006F0124" w:rsidR="006F0124" w:rsidTr="006F0124" w14:paraId="30982A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164AAEC4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control</w:t>
            </w:r>
          </w:p>
        </w:tc>
        <w:tc>
          <w:tcPr>
            <w:tcW w:w="1980" w:type="dxa"/>
            <w:noWrap/>
            <w:hideMark/>
          </w:tcPr>
          <w:p w:rsidRPr="006F0124" w:rsidR="006F0124" w:rsidP="006F0124" w:rsidRDefault="006F0124" w14:paraId="4A1F61E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Arabidopsis thaliana</w:t>
            </w:r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30FCC14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Rhizosphere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6B9078A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5.657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20712B5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</w:t>
            </w:r>
          </w:p>
        </w:tc>
      </w:tr>
      <w:tr w:rsidRPr="006F0124" w:rsidR="006F0124" w:rsidTr="006F0124" w14:paraId="14722F6E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5896F96E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MeJA_0.1</w:t>
            </w:r>
          </w:p>
        </w:tc>
        <w:tc>
          <w:tcPr>
            <w:tcW w:w="1980" w:type="dxa"/>
            <w:noWrap/>
            <w:hideMark/>
          </w:tcPr>
          <w:p w:rsidRPr="006F0124" w:rsidR="006F0124" w:rsidP="006F0124" w:rsidRDefault="006F0124" w14:paraId="32EBDF2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Arabidopsis thaliana</w:t>
            </w:r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1DDDC8F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Rhizosphere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6073A31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5.648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4F4490C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</w:t>
            </w:r>
          </w:p>
        </w:tc>
      </w:tr>
      <w:tr w:rsidRPr="006F0124" w:rsidR="006F0124" w:rsidTr="006F0124" w14:paraId="2F6CF1C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7B925757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oral_secretion</w:t>
            </w:r>
            <w:proofErr w:type="spellEnd"/>
          </w:p>
        </w:tc>
        <w:tc>
          <w:tcPr>
            <w:tcW w:w="1980" w:type="dxa"/>
            <w:noWrap/>
            <w:hideMark/>
          </w:tcPr>
          <w:p w:rsidRPr="006F0124" w:rsidR="006F0124" w:rsidP="006F0124" w:rsidRDefault="006F0124" w14:paraId="382D904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Arabidopsis thaliana</w:t>
            </w:r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4704CE6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Rhizosphere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1E6E503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5.628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0908BDF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</w:t>
            </w:r>
          </w:p>
        </w:tc>
      </w:tr>
      <w:tr w:rsidRPr="006F0124" w:rsidR="006F0124" w:rsidTr="006F0124" w14:paraId="25B032CE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0184C7A6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MeJA_0.1</w:t>
            </w:r>
          </w:p>
        </w:tc>
        <w:tc>
          <w:tcPr>
            <w:tcW w:w="1980" w:type="dxa"/>
            <w:noWrap/>
            <w:hideMark/>
          </w:tcPr>
          <w:p w:rsidRPr="006F0124" w:rsidR="006F0124" w:rsidP="006F0124" w:rsidRDefault="006F0124" w14:paraId="5DEBE90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 xml:space="preserve">Brassica </w:t>
            </w: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oleraceae</w:t>
            </w:r>
            <w:proofErr w:type="spellEnd"/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3E583E9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Rhizosphere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5A66D66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5.598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363B8D8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</w:t>
            </w:r>
          </w:p>
        </w:tc>
      </w:tr>
      <w:tr w:rsidRPr="006F0124" w:rsidR="006F0124" w:rsidTr="006F0124" w14:paraId="012C35E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7399D15D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MeJA_1.0</w:t>
            </w:r>
          </w:p>
        </w:tc>
        <w:tc>
          <w:tcPr>
            <w:tcW w:w="1980" w:type="dxa"/>
            <w:noWrap/>
            <w:hideMark/>
          </w:tcPr>
          <w:p w:rsidRPr="006F0124" w:rsidR="006F0124" w:rsidP="006F0124" w:rsidRDefault="006F0124" w14:paraId="6F01D66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Arabidopsis thaliana</w:t>
            </w:r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348AB30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Rhizosphere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4803521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5.590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4270EC7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</w:t>
            </w:r>
          </w:p>
        </w:tc>
      </w:tr>
      <w:tr w:rsidRPr="006F0124" w:rsidR="006F0124" w:rsidTr="006F0124" w14:paraId="6E5A9269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181B7F09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oral_secretion</w:t>
            </w:r>
            <w:proofErr w:type="spellEnd"/>
          </w:p>
        </w:tc>
        <w:tc>
          <w:tcPr>
            <w:tcW w:w="1980" w:type="dxa"/>
            <w:noWrap/>
            <w:hideMark/>
          </w:tcPr>
          <w:p w:rsidRPr="006F0124" w:rsidR="006F0124" w:rsidP="006F0124" w:rsidRDefault="006F0124" w14:paraId="71E539A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 xml:space="preserve">Brassica </w:t>
            </w: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oleraceae</w:t>
            </w:r>
            <w:proofErr w:type="spellEnd"/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01E0FE7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Rhizosphere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2F8FE29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5.495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3DF4AB4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ab</w:t>
            </w:r>
            <w:proofErr w:type="spellEnd"/>
          </w:p>
        </w:tc>
      </w:tr>
      <w:tr w:rsidRPr="006F0124" w:rsidR="006F0124" w:rsidTr="006F0124" w14:paraId="25D7C6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23AFB005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MeJA_1.0</w:t>
            </w:r>
          </w:p>
        </w:tc>
        <w:tc>
          <w:tcPr>
            <w:tcW w:w="1980" w:type="dxa"/>
            <w:noWrap/>
            <w:hideMark/>
          </w:tcPr>
          <w:p w:rsidRPr="006F0124" w:rsidR="006F0124" w:rsidP="006F0124" w:rsidRDefault="006F0124" w14:paraId="26007C9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 xml:space="preserve">Brassica </w:t>
            </w: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oleraceae</w:t>
            </w:r>
            <w:proofErr w:type="spellEnd"/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7BB99A3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Rhizosphere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1A5DB0C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5.446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1754A8A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abc</w:t>
            </w:r>
            <w:proofErr w:type="spellEnd"/>
          </w:p>
        </w:tc>
      </w:tr>
      <w:tr w:rsidRPr="006F0124" w:rsidR="006F0124" w:rsidTr="006F0124" w14:paraId="6F6F6698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61E7B5B4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control</w:t>
            </w:r>
          </w:p>
        </w:tc>
        <w:tc>
          <w:tcPr>
            <w:tcW w:w="1980" w:type="dxa"/>
            <w:noWrap/>
            <w:hideMark/>
          </w:tcPr>
          <w:p w:rsidRPr="006F0124" w:rsidR="006F0124" w:rsidP="006F0124" w:rsidRDefault="006F0124" w14:paraId="1132AEF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 xml:space="preserve">Brassica </w:t>
            </w: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oleraceae</w:t>
            </w:r>
            <w:proofErr w:type="spellEnd"/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606F9EE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Rhizosphere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3531292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5.399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3A05112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abc</w:t>
            </w:r>
            <w:proofErr w:type="spellEnd"/>
          </w:p>
        </w:tc>
      </w:tr>
      <w:tr w:rsidRPr="006F0124" w:rsidR="006F0124" w:rsidTr="006F0124" w14:paraId="4E5A0E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1FBFD13A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oral_secretion</w:t>
            </w:r>
            <w:proofErr w:type="spellEnd"/>
          </w:p>
        </w:tc>
        <w:tc>
          <w:tcPr>
            <w:tcW w:w="1980" w:type="dxa"/>
            <w:noWrap/>
            <w:hideMark/>
          </w:tcPr>
          <w:p w:rsidRPr="006F0124" w:rsidR="006F0124" w:rsidP="006F0124" w:rsidRDefault="006F0124" w14:paraId="1CCA693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 xml:space="preserve">Brassica </w:t>
            </w: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oleraceae</w:t>
            </w:r>
            <w:proofErr w:type="spellEnd"/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1C3390A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Endosphere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0141A54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5.230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4E6D336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abc</w:t>
            </w:r>
            <w:proofErr w:type="spellEnd"/>
          </w:p>
        </w:tc>
      </w:tr>
      <w:tr w:rsidRPr="006F0124" w:rsidR="006F0124" w:rsidTr="006F0124" w14:paraId="5EA67BE2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6FEEE583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MeJA_0.1</w:t>
            </w:r>
          </w:p>
        </w:tc>
        <w:tc>
          <w:tcPr>
            <w:tcW w:w="1980" w:type="dxa"/>
            <w:noWrap/>
            <w:hideMark/>
          </w:tcPr>
          <w:p w:rsidRPr="006F0124" w:rsidR="006F0124" w:rsidP="006F0124" w:rsidRDefault="006F0124" w14:paraId="3AE7BBF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 xml:space="preserve">Brassica </w:t>
            </w: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oleraceae</w:t>
            </w:r>
            <w:proofErr w:type="spellEnd"/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6721CED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Endosphere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1709C49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5.153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6CC863B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abc</w:t>
            </w:r>
            <w:proofErr w:type="spellEnd"/>
          </w:p>
        </w:tc>
      </w:tr>
      <w:tr w:rsidRPr="006F0124" w:rsidR="006F0124" w:rsidTr="006F0124" w14:paraId="1270D01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33EB787A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MeJA_1.0</w:t>
            </w:r>
          </w:p>
        </w:tc>
        <w:tc>
          <w:tcPr>
            <w:tcW w:w="1980" w:type="dxa"/>
            <w:noWrap/>
            <w:hideMark/>
          </w:tcPr>
          <w:p w:rsidRPr="006F0124" w:rsidR="006F0124" w:rsidP="006F0124" w:rsidRDefault="006F0124" w14:paraId="6B799EF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 xml:space="preserve">Brassica </w:t>
            </w: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oleraceae</w:t>
            </w:r>
            <w:proofErr w:type="spellEnd"/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33D4178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Endosphere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6A96D5D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5.013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37960CA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bcd</w:t>
            </w:r>
            <w:proofErr w:type="spellEnd"/>
          </w:p>
        </w:tc>
      </w:tr>
      <w:tr w:rsidRPr="006F0124" w:rsidR="006F0124" w:rsidTr="006F0124" w14:paraId="572B4138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0CECDA21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MeJA_0.1</w:t>
            </w:r>
          </w:p>
        </w:tc>
        <w:tc>
          <w:tcPr>
            <w:tcW w:w="1980" w:type="dxa"/>
            <w:noWrap/>
            <w:hideMark/>
          </w:tcPr>
          <w:p w:rsidRPr="006F0124" w:rsidR="006F0124" w:rsidP="006F0124" w:rsidRDefault="006F0124" w14:paraId="7578E58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Arabidopsis thaliana</w:t>
            </w:r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3A0B299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Endosphere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594757C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4.955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20FE4F0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bcd</w:t>
            </w:r>
            <w:proofErr w:type="spellEnd"/>
          </w:p>
        </w:tc>
      </w:tr>
      <w:tr w:rsidRPr="006F0124" w:rsidR="006F0124" w:rsidTr="006F0124" w14:paraId="0916FCC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3171F496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control</w:t>
            </w:r>
          </w:p>
        </w:tc>
        <w:tc>
          <w:tcPr>
            <w:tcW w:w="1980" w:type="dxa"/>
            <w:noWrap/>
            <w:hideMark/>
          </w:tcPr>
          <w:p w:rsidRPr="006F0124" w:rsidR="006F0124" w:rsidP="006F0124" w:rsidRDefault="006F0124" w14:paraId="7BC0DFE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Arabidopsis thaliana</w:t>
            </w:r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315A90B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Endosphere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7A6E704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4.922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79D55B2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cd</w:t>
            </w:r>
          </w:p>
        </w:tc>
      </w:tr>
      <w:tr w:rsidRPr="006F0124" w:rsidR="006F0124" w:rsidTr="006F0124" w14:paraId="5CFCBF9A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51ED1445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oral_secretion</w:t>
            </w:r>
            <w:proofErr w:type="spellEnd"/>
          </w:p>
        </w:tc>
        <w:tc>
          <w:tcPr>
            <w:tcW w:w="1980" w:type="dxa"/>
            <w:noWrap/>
            <w:hideMark/>
          </w:tcPr>
          <w:p w:rsidRPr="006F0124" w:rsidR="006F0124" w:rsidP="006F0124" w:rsidRDefault="006F0124" w14:paraId="0F2F861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Arabidopsis thaliana</w:t>
            </w:r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2D36FC5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Endosphere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317B57F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4.899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63EB829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cd</w:t>
            </w:r>
          </w:p>
        </w:tc>
      </w:tr>
      <w:tr w:rsidRPr="006F0124" w:rsidR="006F0124" w:rsidTr="006F0124" w14:paraId="640A5E2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674F695C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control</w:t>
            </w:r>
          </w:p>
        </w:tc>
        <w:tc>
          <w:tcPr>
            <w:tcW w:w="1980" w:type="dxa"/>
            <w:noWrap/>
            <w:hideMark/>
          </w:tcPr>
          <w:p w:rsidRPr="006F0124" w:rsidR="006F0124" w:rsidP="006F0124" w:rsidRDefault="006F0124" w14:paraId="6C89D64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 xml:space="preserve">Brassica </w:t>
            </w:r>
            <w:proofErr w:type="spellStart"/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oleraceae</w:t>
            </w:r>
            <w:proofErr w:type="spellEnd"/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7EEE0BD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Endosphere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0D489A1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4.877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354CF2C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cd</w:t>
            </w:r>
          </w:p>
        </w:tc>
      </w:tr>
      <w:tr w:rsidRPr="006F0124" w:rsidR="006F0124" w:rsidTr="006F0124" w14:paraId="7CF49E2F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:rsidRPr="006F0124" w:rsidR="006F0124" w:rsidP="006F0124" w:rsidRDefault="006F0124" w14:paraId="7CCB28A0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MeJA_1.0</w:t>
            </w:r>
          </w:p>
        </w:tc>
        <w:tc>
          <w:tcPr>
            <w:tcW w:w="1980" w:type="dxa"/>
            <w:noWrap/>
            <w:hideMark/>
          </w:tcPr>
          <w:p w:rsidRPr="006F0124" w:rsidR="006F0124" w:rsidP="006F0124" w:rsidRDefault="006F0124" w14:paraId="18E28B3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Arabidopsis thaliana</w:t>
            </w:r>
          </w:p>
        </w:tc>
        <w:tc>
          <w:tcPr>
            <w:tcW w:w="1880" w:type="dxa"/>
            <w:noWrap/>
            <w:hideMark/>
          </w:tcPr>
          <w:p w:rsidRPr="006F0124" w:rsidR="006F0124" w:rsidP="006F0124" w:rsidRDefault="006F0124" w14:paraId="4604B2C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Endosphere</w:t>
            </w:r>
          </w:p>
        </w:tc>
        <w:tc>
          <w:tcPr>
            <w:tcW w:w="1760" w:type="dxa"/>
            <w:noWrap/>
            <w:hideMark/>
          </w:tcPr>
          <w:p w:rsidRPr="006F0124" w:rsidR="006F0124" w:rsidP="006F0124" w:rsidRDefault="006F0124" w14:paraId="3D4C1DD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4.495</w:t>
            </w:r>
          </w:p>
        </w:tc>
        <w:tc>
          <w:tcPr>
            <w:tcW w:w="2180" w:type="dxa"/>
            <w:noWrap/>
            <w:hideMark/>
          </w:tcPr>
          <w:p w:rsidRPr="006F0124" w:rsidR="006F0124" w:rsidP="006F0124" w:rsidRDefault="006F0124" w14:paraId="2C20AF5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</w:rPr>
            </w:pPr>
            <w:r w:rsidRPr="006F0124">
              <w:rPr>
                <w:rFonts w:ascii="Calibri" w:hAnsi="Calibri" w:eastAsia="Times New Roman" w:cs="Calibri"/>
                <w:color w:val="000000"/>
                <w:sz w:val="18"/>
              </w:rPr>
              <w:t>d</w:t>
            </w:r>
          </w:p>
        </w:tc>
      </w:tr>
    </w:tbl>
    <w:p w:rsidR="0075210E" w:rsidRDefault="0075210E" w14:paraId="69BA18F8" w14:textId="488B4585">
      <w:r>
        <w:br w:type="page"/>
      </w:r>
    </w:p>
    <w:p w:rsidR="00677046" w:rsidP="00677046" w:rsidRDefault="00677046" w14:paraId="2AD5DEAF" w14:textId="238FE8F0">
      <w:bookmarkStart w:name="_GoBack" w:id="0"/>
      <w:bookmarkEnd w:id="0"/>
      <w:r>
        <w:lastRenderedPageBreak/>
        <w:t xml:space="preserve">#colors &amp; treatments </w:t>
      </w:r>
    </w:p>
    <w:p w:rsidR="00677046" w:rsidP="00677046" w:rsidRDefault="00677046" w14:paraId="69CCB045" w14:textId="77777777">
      <w:proofErr w:type="spellStart"/>
      <w:r>
        <w:t>color_treatments</w:t>
      </w:r>
      <w:proofErr w:type="spellEnd"/>
      <w:r>
        <w:t xml:space="preserve"> &lt;- c("#999999", "#E69F00", "#56B4E9", "#009E73")</w:t>
      </w:r>
    </w:p>
    <w:p w:rsidR="00677046" w:rsidP="00677046" w:rsidRDefault="00677046" w14:paraId="6C9338F4" w14:textId="77777777">
      <w:r>
        <w:t>#</w:t>
      </w:r>
      <w:proofErr w:type="gramStart"/>
      <w:r>
        <w:t>names(</w:t>
      </w:r>
      <w:proofErr w:type="gramEnd"/>
      <w:r>
        <w:t xml:space="preserve">color_treatments) &lt;- c("Control", "MeJA 0.1mM", "MeJA 1mM", "P. </w:t>
      </w:r>
      <w:proofErr w:type="spellStart"/>
      <w:r>
        <w:t>brassicae</w:t>
      </w:r>
      <w:proofErr w:type="spellEnd"/>
      <w:r>
        <w:t xml:space="preserve"> OS")</w:t>
      </w:r>
    </w:p>
    <w:p w:rsidR="00677046" w:rsidP="00677046" w:rsidRDefault="00677046" w14:paraId="66FCEC70" w14:textId="77777777"/>
    <w:p w:rsidR="00677046" w:rsidP="00677046" w:rsidRDefault="00677046" w14:paraId="10077203" w14:textId="77777777">
      <w:r>
        <w:t>#</w:t>
      </w:r>
      <w:proofErr w:type="spellStart"/>
      <w:r>
        <w:t>color_treatments</w:t>
      </w:r>
      <w:proofErr w:type="spellEnd"/>
      <w:r>
        <w:t xml:space="preserve"> &lt;- </w:t>
      </w:r>
      <w:proofErr w:type="spellStart"/>
      <w:proofErr w:type="gramStart"/>
      <w:r>
        <w:t>hcl.colors</w:t>
      </w:r>
      <w:proofErr w:type="spellEnd"/>
      <w:r>
        <w:t>(</w:t>
      </w:r>
      <w:proofErr w:type="gramEnd"/>
      <w:r>
        <w:t>4,palette="Geyser")</w:t>
      </w:r>
    </w:p>
    <w:p w:rsidR="00677046" w:rsidP="00677046" w:rsidRDefault="00677046" w14:paraId="08AD9118" w14:textId="77777777">
      <w:r>
        <w:t>#color_treatments &lt;- c("#E6C186", "#B8CDAE", "#008585", "#C7522B")</w:t>
      </w:r>
    </w:p>
    <w:p w:rsidR="00677046" w:rsidP="00677046" w:rsidRDefault="00677046" w14:paraId="05A3FB72" w14:textId="77777777"/>
    <w:p w:rsidR="00677046" w:rsidP="00677046" w:rsidRDefault="00677046" w14:paraId="183C8A47" w14:textId="7EF200F4">
      <w:r>
        <w:t xml:space="preserve">#color_species &lt;- </w:t>
      </w:r>
      <w:proofErr w:type="gramStart"/>
      <w:r>
        <w:t>c(</w:t>
      </w:r>
      <w:proofErr w:type="gramEnd"/>
      <w:r>
        <w:t xml:space="preserve">"#146627ff", "#1fb695ff") #at &amp; </w:t>
      </w:r>
      <w:proofErr w:type="spellStart"/>
      <w:r>
        <w:t>bo</w:t>
      </w:r>
      <w:proofErr w:type="spellEnd"/>
      <w:r>
        <w:t>, respectively</w:t>
      </w:r>
    </w:p>
    <w:p w:rsidR="00F447EE" w:rsidP="00F447EE" w:rsidRDefault="00F447EE" w14:paraId="3564B514" w14:textId="61A988BA">
      <w:r>
        <w:t>#</w:t>
      </w:r>
      <w:proofErr w:type="spellStart"/>
      <w:r>
        <w:t>color_samples</w:t>
      </w:r>
      <w:proofErr w:type="spellEnd"/>
      <w:r>
        <w:t xml:space="preserve">&lt;- </w:t>
      </w:r>
      <w:proofErr w:type="gramStart"/>
      <w:r>
        <w:t>c(</w:t>
      </w:r>
      <w:proofErr w:type="gramEnd"/>
      <w:r>
        <w:t>"</w:t>
      </w:r>
      <w:r w:rsidR="00FA0E11">
        <w:t>#</w:t>
      </w:r>
      <w:r w:rsidRPr="00FA0E11" w:rsidR="00FA0E11">
        <w:t>e7b083ff</w:t>
      </w:r>
      <w:r>
        <w:t>", "</w:t>
      </w:r>
      <w:r w:rsidR="00614885">
        <w:t>#</w:t>
      </w:r>
      <w:r w:rsidRPr="00614885" w:rsidR="00614885">
        <w:t>905423ff</w:t>
      </w:r>
      <w:r>
        <w:t>") #</w:t>
      </w:r>
      <w:proofErr w:type="spellStart"/>
      <w:r>
        <w:t>endo</w:t>
      </w:r>
      <w:proofErr w:type="spellEnd"/>
      <w:r>
        <w:t xml:space="preserve"> &amp; </w:t>
      </w:r>
      <w:proofErr w:type="spellStart"/>
      <w:r>
        <w:t>rhizo</w:t>
      </w:r>
      <w:proofErr w:type="spellEnd"/>
      <w:r>
        <w:t>, respectively</w:t>
      </w:r>
    </w:p>
    <w:p w:rsidR="00F447EE" w:rsidP="00677046" w:rsidRDefault="00F447EE" w14:paraId="3E2F3DDA" w14:textId="77777777"/>
    <w:p w:rsidR="00171614" w:rsidP="00171614" w:rsidRDefault="00171614" w14:paraId="7C6FA090" w14:textId="4D30F1D3">
      <w:r>
        <w:br w:type="page"/>
      </w:r>
      <w:proofErr w:type="spellStart"/>
      <w:r>
        <w:lastRenderedPageBreak/>
        <w:t>Table_Permanovas_above_neutral</w:t>
      </w:r>
      <w:proofErr w:type="spellEnd"/>
      <w:r>
        <w:t>: PERMANOVA results of rhizosphere community composition of AT and BO, for both the full microbial communities and the sub-community composed of ASVs occurring above expectations of Sloan’s Neutral model. Treat = treatment effect on community composition, Block = Block effect on community composition</w:t>
      </w:r>
    </w:p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862"/>
        <w:gridCol w:w="686"/>
        <w:gridCol w:w="1058"/>
        <w:gridCol w:w="1301"/>
        <w:gridCol w:w="1094"/>
        <w:gridCol w:w="1323"/>
        <w:gridCol w:w="1047"/>
        <w:gridCol w:w="1314"/>
      </w:tblGrid>
      <w:tr w:rsidRPr="00031429" w:rsidR="00171614" w:rsidTr="00F020E7" w14:paraId="7C4772E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tcW w:w="0" w:type="auto"/>
            <w:noWrap/>
            <w:hideMark/>
          </w:tcPr>
          <w:p w:rsidRPr="00F9781B" w:rsidR="00171614" w:rsidP="00F020E7" w:rsidRDefault="00171614" w14:paraId="616FBDF4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031429">
              <w:rPr>
                <w:rFonts w:eastAsia="Times New Roman" w:cstheme="minorHAnsi"/>
                <w:sz w:val="18"/>
                <w:szCs w:val="20"/>
              </w:rPr>
              <w:t>Plant sp.</w:t>
            </w:r>
          </w:p>
        </w:tc>
        <w:tc>
          <w:tcPr>
            <w:tcW w:w="0" w:type="auto"/>
            <w:noWrap/>
            <w:hideMark/>
          </w:tcPr>
          <w:p w:rsidRPr="00F9781B" w:rsidR="00171614" w:rsidP="00F020E7" w:rsidRDefault="00171614" w14:paraId="16D72D68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031429">
              <w:rPr>
                <w:rFonts w:eastAsia="Times New Roman" w:cstheme="minorHAnsi"/>
                <w:sz w:val="18"/>
                <w:szCs w:val="20"/>
              </w:rPr>
              <w:t>Factor</w:t>
            </w:r>
          </w:p>
        </w:tc>
        <w:tc>
          <w:tcPr>
            <w:tcW w:w="2359" w:type="dxa"/>
            <w:gridSpan w:val="2"/>
            <w:hideMark/>
          </w:tcPr>
          <w:p w:rsidRPr="00031429" w:rsidR="00171614" w:rsidP="00F020E7" w:rsidRDefault="00171614" w14:paraId="57F5BA9C" w14:textId="77777777">
            <w:pPr>
              <w:jc w:val="center"/>
              <w:rPr>
                <w:rFonts w:eastAsia="Times New Roman" w:cstheme="minorHAnsi"/>
                <w:bCs w:val="0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P value</w:t>
            </w:r>
          </w:p>
          <w:p w:rsidRPr="00F9781B" w:rsidR="00171614" w:rsidP="00F020E7" w:rsidRDefault="00171614" w14:paraId="0904C59F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</w:p>
        </w:tc>
        <w:tc>
          <w:tcPr>
            <w:tcW w:w="2417" w:type="dxa"/>
            <w:gridSpan w:val="2"/>
            <w:hideMark/>
          </w:tcPr>
          <w:p w:rsidRPr="00031429" w:rsidR="00171614" w:rsidP="00F020E7" w:rsidRDefault="00171614" w14:paraId="171E1B2A" w14:textId="77777777">
            <w:pPr>
              <w:jc w:val="center"/>
              <w:rPr>
                <w:rFonts w:eastAsia="Times New Roman" w:cstheme="minorHAnsi"/>
                <w:bCs w:val="0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R2</w:t>
            </w:r>
          </w:p>
          <w:p w:rsidRPr="00F9781B" w:rsidR="00171614" w:rsidP="00F020E7" w:rsidRDefault="00171614" w14:paraId="7904C8C9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</w:p>
        </w:tc>
        <w:tc>
          <w:tcPr>
            <w:tcW w:w="2361" w:type="dxa"/>
            <w:gridSpan w:val="2"/>
            <w:hideMark/>
          </w:tcPr>
          <w:p w:rsidRPr="00031429" w:rsidR="00171614" w:rsidP="00F020E7" w:rsidRDefault="00171614" w14:paraId="4797BF81" w14:textId="77777777">
            <w:pPr>
              <w:jc w:val="center"/>
              <w:rPr>
                <w:rFonts w:eastAsia="Times New Roman" w:cstheme="minorHAnsi"/>
                <w:bCs w:val="0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F value</w:t>
            </w:r>
          </w:p>
          <w:p w:rsidRPr="00F9781B" w:rsidR="00171614" w:rsidP="00F020E7" w:rsidRDefault="00171614" w14:paraId="239A94B4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</w:p>
        </w:tc>
      </w:tr>
      <w:tr w:rsidRPr="00031429" w:rsidR="00171614" w:rsidTr="00F020E7" w14:paraId="494C7E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0" w:type="auto"/>
            <w:noWrap/>
          </w:tcPr>
          <w:p w:rsidRPr="00F9781B" w:rsidR="00171614" w:rsidP="00F020E7" w:rsidRDefault="00171614" w14:paraId="5C0F62D4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</w:p>
        </w:tc>
        <w:tc>
          <w:tcPr>
            <w:tcW w:w="0" w:type="auto"/>
            <w:noWrap/>
          </w:tcPr>
          <w:p w:rsidRPr="00F9781B" w:rsidR="00171614" w:rsidP="00F020E7" w:rsidRDefault="00171614" w14:paraId="554F3C4D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</w:p>
        </w:tc>
        <w:tc>
          <w:tcPr>
            <w:tcW w:w="1058" w:type="dxa"/>
            <w:noWrap/>
            <w:hideMark/>
          </w:tcPr>
          <w:p w:rsidRPr="00F9781B" w:rsidR="00171614" w:rsidP="00F020E7" w:rsidRDefault="00171614" w14:paraId="5BC93548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Full community</w:t>
            </w:r>
          </w:p>
        </w:tc>
        <w:tc>
          <w:tcPr>
            <w:tcW w:w="1301" w:type="dxa"/>
            <w:noWrap/>
            <w:hideMark/>
          </w:tcPr>
          <w:p w:rsidRPr="00F9781B" w:rsidR="00171614" w:rsidP="00F020E7" w:rsidRDefault="00171614" w14:paraId="510DE6CB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Above-neutral subset</w:t>
            </w:r>
          </w:p>
        </w:tc>
        <w:tc>
          <w:tcPr>
            <w:tcW w:w="1094" w:type="dxa"/>
            <w:noWrap/>
            <w:hideMark/>
          </w:tcPr>
          <w:p w:rsidRPr="00F9781B" w:rsidR="00171614" w:rsidP="00F020E7" w:rsidRDefault="00171614" w14:paraId="1D5BD935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Full community</w:t>
            </w:r>
          </w:p>
        </w:tc>
        <w:tc>
          <w:tcPr>
            <w:tcW w:w="1323" w:type="dxa"/>
            <w:noWrap/>
            <w:hideMark/>
          </w:tcPr>
          <w:p w:rsidRPr="00F9781B" w:rsidR="00171614" w:rsidP="00F020E7" w:rsidRDefault="00171614" w14:paraId="67A88976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Above-neutral subset</w:t>
            </w:r>
          </w:p>
        </w:tc>
        <w:tc>
          <w:tcPr>
            <w:tcW w:w="1047" w:type="dxa"/>
            <w:noWrap/>
            <w:hideMark/>
          </w:tcPr>
          <w:p w:rsidRPr="00F9781B" w:rsidR="00171614" w:rsidP="00F020E7" w:rsidRDefault="00171614" w14:paraId="47AE7172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Full community</w:t>
            </w:r>
          </w:p>
        </w:tc>
        <w:tc>
          <w:tcPr>
            <w:tcW w:w="1314" w:type="dxa"/>
            <w:noWrap/>
            <w:hideMark/>
          </w:tcPr>
          <w:p w:rsidRPr="00F9781B" w:rsidR="00171614" w:rsidP="00F020E7" w:rsidRDefault="00171614" w14:paraId="0A430CBE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Above-neutral subset</w:t>
            </w:r>
          </w:p>
        </w:tc>
      </w:tr>
      <w:tr w:rsidRPr="00031429" w:rsidR="00171614" w:rsidTr="00F020E7" w14:paraId="1546F1DA" w14:textId="77777777">
        <w:trPr>
          <w:trHeight w:val="290"/>
        </w:trPr>
        <w:tc>
          <w:tcPr>
            <w:tcW w:w="0" w:type="auto"/>
            <w:noWrap/>
            <w:hideMark/>
          </w:tcPr>
          <w:p w:rsidRPr="00F9781B" w:rsidR="00171614" w:rsidP="00F020E7" w:rsidRDefault="00171614" w14:paraId="16AA98DC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031429">
              <w:rPr>
                <w:rFonts w:eastAsia="Times New Roman" w:cstheme="minorHAnsi"/>
                <w:sz w:val="18"/>
                <w:szCs w:val="20"/>
              </w:rPr>
              <w:t>AT</w:t>
            </w:r>
          </w:p>
        </w:tc>
        <w:tc>
          <w:tcPr>
            <w:tcW w:w="0" w:type="auto"/>
            <w:hideMark/>
          </w:tcPr>
          <w:p w:rsidRPr="00F9781B" w:rsidR="00171614" w:rsidP="00F020E7" w:rsidRDefault="00171614" w14:paraId="29B6DD7B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031429">
              <w:rPr>
                <w:rFonts w:eastAsia="Times New Roman" w:cstheme="minorHAnsi"/>
                <w:sz w:val="18"/>
                <w:szCs w:val="20"/>
              </w:rPr>
              <w:t>Treat</w:t>
            </w:r>
          </w:p>
        </w:tc>
        <w:tc>
          <w:tcPr>
            <w:tcW w:w="1058" w:type="dxa"/>
            <w:hideMark/>
          </w:tcPr>
          <w:p w:rsidRPr="00F9781B" w:rsidR="00171614" w:rsidP="00F020E7" w:rsidRDefault="00171614" w14:paraId="675B7BF1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0.0068</w:t>
            </w:r>
          </w:p>
        </w:tc>
        <w:tc>
          <w:tcPr>
            <w:tcW w:w="1301" w:type="dxa"/>
            <w:hideMark/>
          </w:tcPr>
          <w:p w:rsidRPr="00F9781B" w:rsidR="00171614" w:rsidP="00F020E7" w:rsidRDefault="00171614" w14:paraId="3BAEB899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&gt;0.001</w:t>
            </w:r>
          </w:p>
        </w:tc>
        <w:tc>
          <w:tcPr>
            <w:tcW w:w="1094" w:type="dxa"/>
            <w:hideMark/>
          </w:tcPr>
          <w:p w:rsidRPr="00F9781B" w:rsidR="00171614" w:rsidP="00F020E7" w:rsidRDefault="00171614" w14:paraId="38EC9C93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0.1416</w:t>
            </w:r>
          </w:p>
        </w:tc>
        <w:tc>
          <w:tcPr>
            <w:tcW w:w="1323" w:type="dxa"/>
            <w:hideMark/>
          </w:tcPr>
          <w:p w:rsidRPr="00F9781B" w:rsidR="00171614" w:rsidP="00F020E7" w:rsidRDefault="00171614" w14:paraId="683F88D2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0.6568</w:t>
            </w:r>
          </w:p>
        </w:tc>
        <w:tc>
          <w:tcPr>
            <w:tcW w:w="1047" w:type="dxa"/>
            <w:hideMark/>
          </w:tcPr>
          <w:p w:rsidRPr="00F9781B" w:rsidR="00171614" w:rsidP="00F020E7" w:rsidRDefault="00171614" w14:paraId="6870BCD3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1.1673</w:t>
            </w:r>
          </w:p>
        </w:tc>
        <w:tc>
          <w:tcPr>
            <w:tcW w:w="1314" w:type="dxa"/>
            <w:hideMark/>
          </w:tcPr>
          <w:p w:rsidRPr="00F9781B" w:rsidR="00171614" w:rsidP="00F020E7" w:rsidRDefault="00171614" w14:paraId="4808D101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14.152</w:t>
            </w:r>
          </w:p>
        </w:tc>
      </w:tr>
      <w:tr w:rsidRPr="00031429" w:rsidR="00171614" w:rsidTr="00F020E7" w14:paraId="0A0E8C8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0" w:type="auto"/>
            <w:noWrap/>
            <w:hideMark/>
          </w:tcPr>
          <w:p w:rsidRPr="00F9781B" w:rsidR="00171614" w:rsidP="00F020E7" w:rsidRDefault="00171614" w14:paraId="5DB8ED8B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:rsidRPr="00F9781B" w:rsidR="00171614" w:rsidP="00F020E7" w:rsidRDefault="00171614" w14:paraId="1A7DD3ED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Block</w:t>
            </w:r>
          </w:p>
        </w:tc>
        <w:tc>
          <w:tcPr>
            <w:tcW w:w="1058" w:type="dxa"/>
            <w:hideMark/>
          </w:tcPr>
          <w:p w:rsidRPr="00F9781B" w:rsidR="00171614" w:rsidP="00F020E7" w:rsidRDefault="00171614" w14:paraId="6837EA2F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0.0068</w:t>
            </w:r>
          </w:p>
        </w:tc>
        <w:tc>
          <w:tcPr>
            <w:tcW w:w="1301" w:type="dxa"/>
            <w:hideMark/>
          </w:tcPr>
          <w:p w:rsidRPr="00F9781B" w:rsidR="00171614" w:rsidP="00F020E7" w:rsidRDefault="00171614" w14:paraId="44200B07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&gt;0.001</w:t>
            </w:r>
          </w:p>
        </w:tc>
        <w:tc>
          <w:tcPr>
            <w:tcW w:w="1094" w:type="dxa"/>
            <w:hideMark/>
          </w:tcPr>
          <w:p w:rsidRPr="00F9781B" w:rsidR="00171614" w:rsidP="00F020E7" w:rsidRDefault="00171614" w14:paraId="1C53F259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0.2516</w:t>
            </w:r>
          </w:p>
        </w:tc>
        <w:tc>
          <w:tcPr>
            <w:tcW w:w="1323" w:type="dxa"/>
            <w:hideMark/>
          </w:tcPr>
          <w:p w:rsidRPr="00F9781B" w:rsidR="00171614" w:rsidP="00F020E7" w:rsidRDefault="00171614" w14:paraId="5B84FBE6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0.111</w:t>
            </w:r>
          </w:p>
        </w:tc>
        <w:tc>
          <w:tcPr>
            <w:tcW w:w="1047" w:type="dxa"/>
            <w:hideMark/>
          </w:tcPr>
          <w:p w:rsidRPr="00F9781B" w:rsidR="00171614" w:rsidP="00F020E7" w:rsidRDefault="00171614" w14:paraId="17C08FE8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1.2443</w:t>
            </w:r>
          </w:p>
        </w:tc>
        <w:tc>
          <w:tcPr>
            <w:tcW w:w="1314" w:type="dxa"/>
            <w:hideMark/>
          </w:tcPr>
          <w:p w:rsidRPr="00F9781B" w:rsidR="00171614" w:rsidP="00F020E7" w:rsidRDefault="00171614" w14:paraId="515D7998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1.436</w:t>
            </w:r>
          </w:p>
        </w:tc>
      </w:tr>
      <w:tr w:rsidRPr="00031429" w:rsidR="00171614" w:rsidTr="00F020E7" w14:paraId="415A9215" w14:textId="77777777">
        <w:trPr>
          <w:trHeight w:val="290"/>
        </w:trPr>
        <w:tc>
          <w:tcPr>
            <w:tcW w:w="0" w:type="auto"/>
            <w:noWrap/>
            <w:hideMark/>
          </w:tcPr>
          <w:p w:rsidRPr="00F9781B" w:rsidR="00171614" w:rsidP="00F020E7" w:rsidRDefault="00171614" w14:paraId="6B327F8B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031429">
              <w:rPr>
                <w:rFonts w:eastAsia="Times New Roman" w:cstheme="minorHAnsi"/>
                <w:sz w:val="18"/>
                <w:szCs w:val="20"/>
              </w:rPr>
              <w:t>BO</w:t>
            </w:r>
          </w:p>
        </w:tc>
        <w:tc>
          <w:tcPr>
            <w:tcW w:w="0" w:type="auto"/>
            <w:hideMark/>
          </w:tcPr>
          <w:p w:rsidRPr="00F9781B" w:rsidR="00171614" w:rsidP="00F020E7" w:rsidRDefault="00171614" w14:paraId="0B53E98A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031429">
              <w:rPr>
                <w:rFonts w:eastAsia="Times New Roman" w:cstheme="minorHAnsi"/>
                <w:sz w:val="18"/>
                <w:szCs w:val="20"/>
              </w:rPr>
              <w:t>Treat</w:t>
            </w:r>
          </w:p>
        </w:tc>
        <w:tc>
          <w:tcPr>
            <w:tcW w:w="1058" w:type="dxa"/>
            <w:hideMark/>
          </w:tcPr>
          <w:p w:rsidRPr="00F9781B" w:rsidR="00171614" w:rsidP="00F020E7" w:rsidRDefault="00171614" w14:paraId="2D33184B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0.0622</w:t>
            </w:r>
          </w:p>
        </w:tc>
        <w:tc>
          <w:tcPr>
            <w:tcW w:w="1301" w:type="dxa"/>
            <w:hideMark/>
          </w:tcPr>
          <w:p w:rsidRPr="00F9781B" w:rsidR="00171614" w:rsidP="00F020E7" w:rsidRDefault="00171614" w14:paraId="1C37C1D3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&gt;0.001</w:t>
            </w:r>
          </w:p>
        </w:tc>
        <w:tc>
          <w:tcPr>
            <w:tcW w:w="1094" w:type="dxa"/>
            <w:hideMark/>
          </w:tcPr>
          <w:p w:rsidRPr="00F9781B" w:rsidR="00171614" w:rsidP="00F020E7" w:rsidRDefault="00171614" w14:paraId="2213878F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0.1442</w:t>
            </w:r>
          </w:p>
        </w:tc>
        <w:tc>
          <w:tcPr>
            <w:tcW w:w="1323" w:type="dxa"/>
            <w:hideMark/>
          </w:tcPr>
          <w:p w:rsidRPr="00F9781B" w:rsidR="00171614" w:rsidP="00F020E7" w:rsidRDefault="00171614" w14:paraId="62442C80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0.6911</w:t>
            </w:r>
          </w:p>
        </w:tc>
        <w:tc>
          <w:tcPr>
            <w:tcW w:w="1047" w:type="dxa"/>
            <w:hideMark/>
          </w:tcPr>
          <w:p w:rsidRPr="00F9781B" w:rsidR="00171614" w:rsidP="00F020E7" w:rsidRDefault="00171614" w14:paraId="6C6C0323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1.1689</w:t>
            </w:r>
          </w:p>
        </w:tc>
        <w:tc>
          <w:tcPr>
            <w:tcW w:w="1314" w:type="dxa"/>
            <w:hideMark/>
          </w:tcPr>
          <w:p w:rsidRPr="00F9781B" w:rsidR="00171614" w:rsidP="00F020E7" w:rsidRDefault="00171614" w14:paraId="06C1515A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15.528</w:t>
            </w:r>
          </w:p>
        </w:tc>
      </w:tr>
      <w:tr w:rsidRPr="00031429" w:rsidR="00171614" w:rsidTr="00F020E7" w14:paraId="1E199D3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0" w:type="auto"/>
            <w:noWrap/>
            <w:hideMark/>
          </w:tcPr>
          <w:p w:rsidRPr="00F9781B" w:rsidR="00171614" w:rsidP="00F020E7" w:rsidRDefault="00171614" w14:paraId="4AA305CC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</w:p>
        </w:tc>
        <w:tc>
          <w:tcPr>
            <w:tcW w:w="0" w:type="auto"/>
            <w:hideMark/>
          </w:tcPr>
          <w:p w:rsidRPr="00F9781B" w:rsidR="00171614" w:rsidP="00F020E7" w:rsidRDefault="00171614" w14:paraId="6B22389A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Block</w:t>
            </w:r>
          </w:p>
        </w:tc>
        <w:tc>
          <w:tcPr>
            <w:tcW w:w="1058" w:type="dxa"/>
            <w:hideMark/>
          </w:tcPr>
          <w:p w:rsidRPr="00F9781B" w:rsidR="00171614" w:rsidP="00F020E7" w:rsidRDefault="00171614" w14:paraId="1AE24F74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0.0622</w:t>
            </w:r>
          </w:p>
        </w:tc>
        <w:tc>
          <w:tcPr>
            <w:tcW w:w="1301" w:type="dxa"/>
            <w:hideMark/>
          </w:tcPr>
          <w:p w:rsidRPr="00F9781B" w:rsidR="00171614" w:rsidP="00F020E7" w:rsidRDefault="00171614" w14:paraId="770ED101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&gt;0.001</w:t>
            </w:r>
          </w:p>
        </w:tc>
        <w:tc>
          <w:tcPr>
            <w:tcW w:w="1094" w:type="dxa"/>
            <w:hideMark/>
          </w:tcPr>
          <w:p w:rsidRPr="00F9781B" w:rsidR="00171614" w:rsidP="00F020E7" w:rsidRDefault="00171614" w14:paraId="0E751897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0.2388</w:t>
            </w:r>
          </w:p>
        </w:tc>
        <w:tc>
          <w:tcPr>
            <w:tcW w:w="1323" w:type="dxa"/>
            <w:hideMark/>
          </w:tcPr>
          <w:p w:rsidRPr="00F9781B" w:rsidR="00171614" w:rsidP="00F020E7" w:rsidRDefault="00171614" w14:paraId="3D3D0AD5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0.0862</w:t>
            </w:r>
          </w:p>
        </w:tc>
        <w:tc>
          <w:tcPr>
            <w:tcW w:w="1047" w:type="dxa"/>
            <w:hideMark/>
          </w:tcPr>
          <w:p w:rsidRPr="00F9781B" w:rsidR="00171614" w:rsidP="00F020E7" w:rsidRDefault="00171614" w14:paraId="69D56D23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1.1615</w:t>
            </w:r>
          </w:p>
        </w:tc>
        <w:tc>
          <w:tcPr>
            <w:tcW w:w="1314" w:type="dxa"/>
            <w:hideMark/>
          </w:tcPr>
          <w:p w:rsidRPr="00F9781B" w:rsidR="00171614" w:rsidP="00F020E7" w:rsidRDefault="00171614" w14:paraId="3BC8B6CD" w14:textId="77777777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  <w:r w:rsidRPr="00F9781B">
              <w:rPr>
                <w:rFonts w:eastAsia="Times New Roman" w:cstheme="minorHAnsi"/>
                <w:sz w:val="18"/>
                <w:szCs w:val="20"/>
              </w:rPr>
              <w:t>1.162</w:t>
            </w:r>
          </w:p>
        </w:tc>
      </w:tr>
    </w:tbl>
    <w:p w:rsidR="00171614" w:rsidP="00171614" w:rsidRDefault="00171614" w14:paraId="57B0BFB6" w14:textId="77777777"/>
    <w:p w:rsidR="00171614" w:rsidP="00171614" w:rsidRDefault="00171614" w14:paraId="32B79192" w14:textId="77777777">
      <w:r>
        <w:br w:type="page"/>
      </w:r>
    </w:p>
    <w:p w:rsidR="00155312" w:rsidRDefault="00155312" w14:paraId="4AEC3865" w14:textId="47584975"/>
    <w:p w:rsidR="00155312" w:rsidP="00155312" w:rsidRDefault="00155312" w14:paraId="4AEC3866" w14:textId="77777777">
      <w:proofErr w:type="spellStart"/>
      <w:r>
        <w:t>SUP_Pairwise_permanova_table_neutral</w:t>
      </w:r>
      <w:proofErr w:type="spellEnd"/>
      <w:r>
        <w:t>:</w:t>
      </w:r>
      <w:r w:rsidRPr="00155312">
        <w:t xml:space="preserve"> </w:t>
      </w:r>
      <w:r>
        <w:t xml:space="preserve">Pairwise comparisons of above-neutral microbial sub-community compositions in each data partition (based on </w:t>
      </w:r>
      <w:proofErr w:type="spellStart"/>
      <w:r>
        <w:t>adonis.pair</w:t>
      </w:r>
      <w:proofErr w:type="spellEnd"/>
      <w:r>
        <w:t xml:space="preserve"> function of the </w:t>
      </w:r>
      <w:proofErr w:type="spellStart"/>
      <w:r>
        <w:t>EcolUtils</w:t>
      </w:r>
      <w:proofErr w:type="spellEnd"/>
      <w:r>
        <w:t xml:space="preserve"> R package).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647"/>
        <w:gridCol w:w="835"/>
        <w:gridCol w:w="698"/>
        <w:gridCol w:w="373"/>
        <w:gridCol w:w="919"/>
        <w:gridCol w:w="771"/>
        <w:gridCol w:w="733"/>
        <w:gridCol w:w="673"/>
        <w:gridCol w:w="733"/>
        <w:gridCol w:w="855"/>
        <w:gridCol w:w="1092"/>
      </w:tblGrid>
      <w:tr w:rsidRPr="00155312" w:rsidR="00155312" w:rsidTr="00155312" w14:paraId="4AEC387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155312" w:rsidR="00155312" w:rsidP="00155312" w:rsidRDefault="00155312" w14:paraId="4AEC3867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Plant sp.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6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Sample type</w:t>
            </w:r>
          </w:p>
        </w:tc>
        <w:tc>
          <w:tcPr>
            <w:tcW w:w="0" w:type="auto"/>
            <w:gridSpan w:val="3"/>
            <w:noWrap/>
            <w:hideMark/>
          </w:tcPr>
          <w:p w:rsidRPr="00155312" w:rsidR="00155312" w:rsidP="00155312" w:rsidRDefault="00155312" w14:paraId="4AEC386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Pairwise comparison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6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SumsOfSqs</w:t>
            </w:r>
            <w:proofErr w:type="spellEnd"/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6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MeanSqs</w:t>
            </w:r>
            <w:proofErr w:type="spellEnd"/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6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F.Model</w:t>
            </w:r>
            <w:proofErr w:type="spellEnd"/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6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R2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6E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P.value</w:t>
            </w:r>
            <w:proofErr w:type="spellEnd"/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6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P.value.corrected</w:t>
            </w:r>
            <w:proofErr w:type="spellEnd"/>
          </w:p>
        </w:tc>
      </w:tr>
      <w:tr w:rsidRPr="00155312" w:rsidR="00155312" w:rsidTr="00155312" w14:paraId="4AEC387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155312" w:rsidR="00155312" w:rsidP="00155312" w:rsidRDefault="00155312" w14:paraId="4AEC3871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7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7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7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7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7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0.7283925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7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0.7283925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7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17.79959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7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0.6402825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7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0.000999001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7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Pr="00155312" w:rsidR="00155312" w:rsidTr="00155312" w14:paraId="4AEC3888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155312" w:rsidR="00155312" w:rsidP="00155312" w:rsidRDefault="00155312" w14:paraId="4AEC387D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7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7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8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8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8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0.6963898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8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0.6963898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8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16.23748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8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0.6188659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8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0.001998002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8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Pr="00155312" w:rsidR="00155312" w:rsidTr="00155312" w14:paraId="4AEC38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155312" w:rsidR="00155312" w:rsidP="00155312" w:rsidRDefault="00155312" w14:paraId="4AEC3889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8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8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8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8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8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0.5043068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8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0.5043068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9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11.84432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9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0.5422152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9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0.001998002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9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Pr="00155312" w:rsidR="00155312" w:rsidTr="00155312" w14:paraId="4AEC38A0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155312" w:rsidR="00155312" w:rsidP="00155312" w:rsidRDefault="00155312" w14:paraId="4AEC3895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9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9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9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9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9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0.6235926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9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0.6235926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9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16.06228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9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0.6163037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9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0.001998002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9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Pr="00155312" w:rsidR="00155312" w:rsidTr="00155312" w14:paraId="4AEC38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155312" w:rsidR="00155312" w:rsidP="00155312" w:rsidRDefault="00155312" w14:paraId="4AEC38A1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A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A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A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A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A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0.6031414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A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0.6031414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A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15.66049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A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0.6102959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A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0.001998002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A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Pr="00155312" w:rsidR="00155312" w:rsidTr="00155312" w14:paraId="4AEC38B8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155312" w:rsidR="00155312" w:rsidP="00155312" w:rsidRDefault="00155312" w14:paraId="4AEC38AD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BO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A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A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B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B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B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0.4880576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B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0.4880576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B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12.05691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B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0.5466274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B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0.000999001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B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Pr="00155312" w:rsidR="00155312" w:rsidTr="00155312" w14:paraId="4AEC38C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155312" w:rsidR="00155312" w:rsidP="00155312" w:rsidRDefault="00155312" w14:paraId="4AEC38B9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B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B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B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B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B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B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C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C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C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C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</w:p>
        </w:tc>
      </w:tr>
      <w:tr w:rsidRPr="00155312" w:rsidR="00155312" w:rsidTr="00155312" w14:paraId="4AEC38D0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155312" w:rsidR="00155312" w:rsidP="00155312" w:rsidRDefault="00155312" w14:paraId="4AEC38C5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C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C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C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C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C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0.4690952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C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0.4690952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C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11.37724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C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0.5322128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C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0.000999001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C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Pr="00155312" w:rsidR="00155312" w:rsidTr="00155312" w14:paraId="4AEC38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155312" w:rsidR="00155312" w:rsidP="00155312" w:rsidRDefault="00155312" w14:paraId="4AEC38D1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D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D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D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D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D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0.5867515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D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0.5867515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D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12.9454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D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0.5641828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D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0.001998002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D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Pr="00155312" w:rsidR="00155312" w:rsidTr="00155312" w14:paraId="4AEC38E8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155312" w:rsidR="00155312" w:rsidP="00155312" w:rsidRDefault="00155312" w14:paraId="4AEC38DD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D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D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control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E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E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E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0.4864118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E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0.4864118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E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11.46948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E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0.5342226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E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0.001998002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E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Pr="00155312" w:rsidR="00155312" w:rsidTr="00155312" w14:paraId="4AEC38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155312" w:rsidR="00155312" w:rsidP="00155312" w:rsidRDefault="00155312" w14:paraId="4AEC38E9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E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E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E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E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E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0.5972128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E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0.5972128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F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15.16373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F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0.6026026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F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0.001998002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F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Pr="00155312" w:rsidR="00155312" w:rsidTr="00155312" w14:paraId="4AEC3900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155312" w:rsidR="00155312" w:rsidP="00155312" w:rsidRDefault="00155312" w14:paraId="4AEC38F5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F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F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MeJA_0.1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F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F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F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0.4694965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F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0.4694965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F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12.87405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F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0.5628234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F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0.001998002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8F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  <w:tr w:rsidRPr="00155312" w:rsidR="00155312" w:rsidTr="00155312" w14:paraId="4AEC39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155312" w:rsidR="00155312" w:rsidP="00155312" w:rsidRDefault="00155312" w14:paraId="4AEC3901" w14:textId="77777777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AT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90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Rhizosphere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90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MeJA_1.0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90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&lt;-&gt;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90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 w:rsidRPr="00155312">
              <w:rPr>
                <w:rFonts w:ascii="Calibri" w:hAnsi="Calibri" w:cs="Calibri"/>
                <w:color w:val="000000"/>
                <w:sz w:val="12"/>
              </w:rPr>
              <w:t>oral_secretion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90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0.5223843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90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0.5223843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90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12.8785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90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0.5629083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90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0.000999001</w:t>
            </w:r>
          </w:p>
        </w:tc>
        <w:tc>
          <w:tcPr>
            <w:tcW w:w="0" w:type="auto"/>
            <w:noWrap/>
            <w:hideMark/>
          </w:tcPr>
          <w:p w:rsidRPr="00155312" w:rsidR="00155312" w:rsidP="00155312" w:rsidRDefault="00155312" w14:paraId="4AEC390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155312">
              <w:rPr>
                <w:rFonts w:ascii="Calibri" w:hAnsi="Calibri" w:cs="Calibri"/>
                <w:color w:val="000000"/>
                <w:sz w:val="12"/>
              </w:rPr>
              <w:t>0.001998</w:t>
            </w:r>
          </w:p>
        </w:tc>
      </w:tr>
    </w:tbl>
    <w:p w:rsidR="0080182E" w:rsidP="00446297" w:rsidRDefault="00155312" w14:paraId="4AEC390D" w14:textId="77777777">
      <w:r>
        <w:t xml:space="preserve"> </w:t>
      </w:r>
      <w:r w:rsidR="00F9781B">
        <w:br w:type="page"/>
      </w:r>
    </w:p>
    <w:p w:rsidR="00D55D33" w:rsidP="00D55D33" w:rsidRDefault="00797228" w14:paraId="4AEC390E" w14:textId="77777777">
      <w:proofErr w:type="spellStart"/>
      <w:r>
        <w:lastRenderedPageBreak/>
        <w:t>SUP_</w:t>
      </w:r>
      <w:r w:rsidR="003611A0">
        <w:t>Table_Artefac</w:t>
      </w:r>
      <w:r w:rsidR="00F9781B">
        <w:t>t</w:t>
      </w:r>
      <w:r w:rsidR="003611A0">
        <w:t>_check</w:t>
      </w:r>
      <w:proofErr w:type="spellEnd"/>
      <w:r w:rsidR="003611A0">
        <w:t xml:space="preserve">: p, R2 and F values of 100 </w:t>
      </w:r>
      <w:proofErr w:type="spellStart"/>
      <w:r w:rsidR="003611A0">
        <w:t>permanovas</w:t>
      </w:r>
      <w:proofErr w:type="spellEnd"/>
      <w:r w:rsidR="003611A0">
        <w:t xml:space="preserve"> picking random ASVs found within each treatment</w:t>
      </w:r>
      <w:r w:rsidR="00D55D33">
        <w:t xml:space="preserve"> based on CSS normalization or rarefied data</w:t>
      </w:r>
      <w:r w:rsidR="003611A0">
        <w:t>. The number of Picked ASVs is the same as the number of ASVs found as above neutral by the neutral models.</w:t>
      </w:r>
      <w:r w:rsidR="0069289C">
        <w:t xml:space="preserve"> Norm = normalization method, CSS = Cumulative Sum Scaling, </w:t>
      </w:r>
      <w:proofErr w:type="spellStart"/>
      <w:r w:rsidR="0069289C">
        <w:t>Raref</w:t>
      </w:r>
      <w:proofErr w:type="spellEnd"/>
      <w:r w:rsidR="0069289C">
        <w:t xml:space="preserve"> = Rarefaction</w:t>
      </w:r>
    </w:p>
    <w:tbl>
      <w:tblPr>
        <w:tblStyle w:val="LightShading"/>
        <w:tblW w:w="0" w:type="auto"/>
        <w:jc w:val="center"/>
        <w:tblLook w:val="04A0" w:firstRow="1" w:lastRow="0" w:firstColumn="1" w:lastColumn="0" w:noHBand="0" w:noVBand="1"/>
      </w:tblPr>
      <w:tblGrid>
        <w:gridCol w:w="854"/>
        <w:gridCol w:w="731"/>
        <w:gridCol w:w="1084"/>
        <w:gridCol w:w="1217"/>
        <w:gridCol w:w="1084"/>
        <w:gridCol w:w="1217"/>
        <w:gridCol w:w="1084"/>
        <w:gridCol w:w="1217"/>
      </w:tblGrid>
      <w:tr w:rsidRPr="00D55D33" w:rsidR="00D55D33" w:rsidTr="00934BE5" w14:paraId="4AEC391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55D33" w:rsidR="00D55D33" w:rsidP="00D55D33" w:rsidRDefault="00D55D33" w14:paraId="4AEC390F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10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gridSpan w:val="2"/>
            <w:noWrap/>
            <w:hideMark/>
          </w:tcPr>
          <w:p w:rsidRPr="00D55D33" w:rsidR="00D55D33" w:rsidP="00D55D33" w:rsidRDefault="00D55D33" w14:paraId="4AEC3911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p values</w:t>
            </w:r>
          </w:p>
        </w:tc>
        <w:tc>
          <w:tcPr>
            <w:tcW w:w="0" w:type="auto"/>
            <w:gridSpan w:val="2"/>
            <w:noWrap/>
            <w:hideMark/>
          </w:tcPr>
          <w:p w:rsidRPr="00D55D33" w:rsidR="00D55D33" w:rsidP="00D55D33" w:rsidRDefault="00D55D33" w14:paraId="4AEC391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R2 values</w:t>
            </w:r>
          </w:p>
        </w:tc>
        <w:tc>
          <w:tcPr>
            <w:tcW w:w="0" w:type="auto"/>
            <w:gridSpan w:val="2"/>
            <w:noWrap/>
            <w:hideMark/>
          </w:tcPr>
          <w:p w:rsidRPr="00D55D33" w:rsidR="00D55D33" w:rsidP="00D55D33" w:rsidRDefault="00D55D33" w14:paraId="4AEC3913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F value</w:t>
            </w:r>
          </w:p>
        </w:tc>
      </w:tr>
      <w:tr w:rsidRPr="00D55D33" w:rsidR="00D55D33" w:rsidTr="00D55D33" w14:paraId="4AEC39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55D33" w:rsidR="00D55D33" w:rsidP="00D55D33" w:rsidRDefault="00D55D33" w14:paraId="4AEC3915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1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Norm.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1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A. thaliana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1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 xml:space="preserve">B. </w:t>
            </w:r>
            <w:proofErr w:type="spellStart"/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oleraceae</w:t>
            </w:r>
            <w:proofErr w:type="spellEnd"/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1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A. thaliana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1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 xml:space="preserve">B. </w:t>
            </w:r>
            <w:proofErr w:type="spellStart"/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oleraceae</w:t>
            </w:r>
            <w:proofErr w:type="spellEnd"/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1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A. thaliana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1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 xml:space="preserve">B. </w:t>
            </w:r>
            <w:proofErr w:type="spellStart"/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oleraceae</w:t>
            </w:r>
            <w:proofErr w:type="spellEnd"/>
          </w:p>
        </w:tc>
      </w:tr>
      <w:tr w:rsidRPr="00D55D33" w:rsidR="00D55D33" w:rsidTr="00D55D33" w14:paraId="4AEC3926" w14:textId="77777777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55D33" w:rsidR="00D55D33" w:rsidP="00D55D33" w:rsidRDefault="00D55D33" w14:paraId="4AEC391E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Max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1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 xml:space="preserve">CSS 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2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0.6689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2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0.5233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2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0.1552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2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0.1627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2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1.3111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2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1.3880</w:t>
            </w:r>
          </w:p>
        </w:tc>
      </w:tr>
      <w:tr w:rsidRPr="00D55D33" w:rsidR="00D55D33" w:rsidTr="00D55D33" w14:paraId="4AEC39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55D33" w:rsidR="00D55D33" w:rsidP="00D55D33" w:rsidRDefault="00D55D33" w14:paraId="4AEC3927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Mean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2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2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0.0758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2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0.1368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2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0.1412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2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0.1423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2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1.1615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2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1.1509</w:t>
            </w:r>
          </w:p>
        </w:tc>
      </w:tr>
      <w:tr w:rsidRPr="00D55D33" w:rsidR="00D55D33" w:rsidTr="00D55D33" w14:paraId="4AEC3938" w14:textId="77777777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55D33" w:rsidR="00D55D33" w:rsidP="00D55D33" w:rsidRDefault="00D55D33" w14:paraId="4AEC3930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Min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3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3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0.0016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3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0.0045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3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0.1232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3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0.1274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3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0.9635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3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0.9868</w:t>
            </w:r>
          </w:p>
        </w:tc>
      </w:tr>
      <w:tr w:rsidRPr="00D55D33" w:rsidR="00D55D33" w:rsidTr="00D55D33" w14:paraId="4AEC394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55D33" w:rsidR="00D55D33" w:rsidP="00D55D33" w:rsidRDefault="00D55D33" w14:paraId="4AEC3939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20"/>
              </w:rPr>
            </w:pPr>
            <w:proofErr w:type="spellStart"/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St.Dev</w:t>
            </w:r>
            <w:proofErr w:type="spellEnd"/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3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3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0.1029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3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0.0988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3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0.0068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3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0.0069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3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0.0688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4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0.0699</w:t>
            </w:r>
          </w:p>
        </w:tc>
      </w:tr>
      <w:tr w:rsidRPr="00D55D33" w:rsidR="00D55D33" w:rsidTr="00D55D33" w14:paraId="4AEC394A" w14:textId="77777777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color="auto" w:sz="4" w:space="0"/>
            </w:tcBorders>
            <w:noWrap/>
            <w:hideMark/>
          </w:tcPr>
          <w:p w:rsidRPr="00D55D33" w:rsidR="00D55D33" w:rsidP="00D55D33" w:rsidRDefault="00D55D33" w14:paraId="4AEC3942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Median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noWrap/>
            <w:hideMark/>
          </w:tcPr>
          <w:p w:rsidRPr="00D55D33" w:rsidR="00D55D33" w:rsidP="00D55D33" w:rsidRDefault="00D55D33" w14:paraId="4AEC394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noWrap/>
            <w:hideMark/>
          </w:tcPr>
          <w:p w:rsidRPr="00D55D33" w:rsidR="00D55D33" w:rsidP="00D55D33" w:rsidRDefault="00D55D33" w14:paraId="4AEC394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0.0419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noWrap/>
            <w:hideMark/>
          </w:tcPr>
          <w:p w:rsidRPr="00D55D33" w:rsidR="00D55D33" w:rsidP="00D55D33" w:rsidRDefault="00D55D33" w14:paraId="4AEC394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0.1075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noWrap/>
            <w:hideMark/>
          </w:tcPr>
          <w:p w:rsidRPr="00D55D33" w:rsidR="00D55D33" w:rsidP="00D55D33" w:rsidRDefault="00D55D33" w14:paraId="4AEC394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0.1409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noWrap/>
            <w:hideMark/>
          </w:tcPr>
          <w:p w:rsidRPr="00D55D33" w:rsidR="00D55D33" w:rsidP="00D55D33" w:rsidRDefault="00D55D33" w14:paraId="4AEC394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0.1422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noWrap/>
            <w:hideMark/>
          </w:tcPr>
          <w:p w:rsidRPr="00D55D33" w:rsidR="00D55D33" w:rsidP="00D55D33" w:rsidRDefault="00D55D33" w14:paraId="4AEC394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1.1576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noWrap/>
            <w:hideMark/>
          </w:tcPr>
          <w:p w:rsidRPr="00D55D33" w:rsidR="00D55D33" w:rsidP="00D55D33" w:rsidRDefault="00D55D33" w14:paraId="4AEC394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1.1545</w:t>
            </w:r>
          </w:p>
        </w:tc>
      </w:tr>
      <w:tr w:rsidRPr="00D55D33" w:rsidR="0069289C" w:rsidTr="00D55D33" w14:paraId="4AEC39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color="auto" w:sz="4" w:space="0"/>
            </w:tcBorders>
            <w:noWrap/>
          </w:tcPr>
          <w:p w:rsidRPr="00D55D33" w:rsidR="0069289C" w:rsidP="00D55D33" w:rsidRDefault="0069289C" w14:paraId="4AEC394B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noWrap/>
          </w:tcPr>
          <w:p w:rsidRPr="00D55D33" w:rsidR="0069289C" w:rsidP="00D55D33" w:rsidRDefault="0069289C" w14:paraId="4AEC394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noWrap/>
          </w:tcPr>
          <w:p w:rsidRPr="00D55D33" w:rsidR="0069289C" w:rsidP="00D55D33" w:rsidRDefault="0069289C" w14:paraId="4AEC394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noWrap/>
          </w:tcPr>
          <w:p w:rsidRPr="00D55D33" w:rsidR="0069289C" w:rsidP="00D55D33" w:rsidRDefault="0069289C" w14:paraId="4AEC394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noWrap/>
          </w:tcPr>
          <w:p w:rsidRPr="00D55D33" w:rsidR="0069289C" w:rsidP="00D55D33" w:rsidRDefault="0069289C" w14:paraId="4AEC394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noWrap/>
          </w:tcPr>
          <w:p w:rsidRPr="00D55D33" w:rsidR="0069289C" w:rsidP="00D55D33" w:rsidRDefault="0069289C" w14:paraId="4AEC395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noWrap/>
          </w:tcPr>
          <w:p w:rsidRPr="00D55D33" w:rsidR="0069289C" w:rsidP="00D55D33" w:rsidRDefault="0069289C" w14:paraId="4AEC395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noWrap/>
          </w:tcPr>
          <w:p w:rsidRPr="00D55D33" w:rsidR="0069289C" w:rsidP="00D55D33" w:rsidRDefault="0069289C" w14:paraId="4AEC395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</w:tr>
      <w:tr w:rsidRPr="00D55D33" w:rsidR="00D55D33" w:rsidTr="00D55D33" w14:paraId="4AEC395C" w14:textId="77777777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color="auto" w:sz="4" w:space="0"/>
              <w:bottom w:val="nil"/>
            </w:tcBorders>
            <w:noWrap/>
            <w:hideMark/>
          </w:tcPr>
          <w:p w:rsidRPr="00D55D33" w:rsidR="00D55D33" w:rsidP="00D55D33" w:rsidRDefault="00D55D33" w14:paraId="4AEC3954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Max</w:t>
            </w:r>
          </w:p>
        </w:tc>
        <w:tc>
          <w:tcPr>
            <w:tcW w:w="0" w:type="auto"/>
            <w:tcBorders>
              <w:top w:val="single" w:color="auto" w:sz="4" w:space="0"/>
              <w:bottom w:val="nil"/>
            </w:tcBorders>
            <w:noWrap/>
            <w:hideMark/>
          </w:tcPr>
          <w:p w:rsidRPr="00D55D33" w:rsidR="00D55D33" w:rsidP="00D55D33" w:rsidRDefault="0069289C" w14:paraId="4AEC395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20"/>
              </w:rPr>
              <w:t>Raref</w:t>
            </w:r>
            <w:proofErr w:type="spellEnd"/>
          </w:p>
        </w:tc>
        <w:tc>
          <w:tcPr>
            <w:tcW w:w="0" w:type="auto"/>
            <w:tcBorders>
              <w:top w:val="single" w:color="auto" w:sz="4" w:space="0"/>
              <w:bottom w:val="nil"/>
            </w:tcBorders>
            <w:noWrap/>
            <w:hideMark/>
          </w:tcPr>
          <w:p w:rsidRPr="00D55D33" w:rsidR="00D55D33" w:rsidP="00D55D33" w:rsidRDefault="00D55D33" w14:paraId="4AEC395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0.3228</w:t>
            </w:r>
          </w:p>
        </w:tc>
        <w:tc>
          <w:tcPr>
            <w:tcW w:w="0" w:type="auto"/>
            <w:tcBorders>
              <w:top w:val="single" w:color="auto" w:sz="4" w:space="0"/>
              <w:bottom w:val="nil"/>
            </w:tcBorders>
            <w:noWrap/>
            <w:hideMark/>
          </w:tcPr>
          <w:p w:rsidRPr="00D55D33" w:rsidR="00D55D33" w:rsidP="00D55D33" w:rsidRDefault="00D55D33" w14:paraId="4AEC395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0.3496</w:t>
            </w:r>
          </w:p>
        </w:tc>
        <w:tc>
          <w:tcPr>
            <w:tcW w:w="0" w:type="auto"/>
            <w:tcBorders>
              <w:top w:val="single" w:color="auto" w:sz="4" w:space="0"/>
              <w:bottom w:val="nil"/>
            </w:tcBorders>
            <w:noWrap/>
            <w:hideMark/>
          </w:tcPr>
          <w:p w:rsidRPr="00D55D33" w:rsidR="00D55D33" w:rsidP="00D55D33" w:rsidRDefault="00D55D33" w14:paraId="4AEC395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0.2020</w:t>
            </w:r>
          </w:p>
        </w:tc>
        <w:tc>
          <w:tcPr>
            <w:tcW w:w="0" w:type="auto"/>
            <w:tcBorders>
              <w:top w:val="single" w:color="auto" w:sz="4" w:space="0"/>
              <w:bottom w:val="nil"/>
            </w:tcBorders>
            <w:noWrap/>
            <w:hideMark/>
          </w:tcPr>
          <w:p w:rsidRPr="00D55D33" w:rsidR="00D55D33" w:rsidP="00D55D33" w:rsidRDefault="00D55D33" w14:paraId="4AEC395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0.1984</w:t>
            </w:r>
          </w:p>
        </w:tc>
        <w:tc>
          <w:tcPr>
            <w:tcW w:w="0" w:type="auto"/>
            <w:tcBorders>
              <w:top w:val="single" w:color="auto" w:sz="4" w:space="0"/>
              <w:bottom w:val="nil"/>
            </w:tcBorders>
            <w:noWrap/>
            <w:hideMark/>
          </w:tcPr>
          <w:p w:rsidRPr="00D55D33" w:rsidR="00D55D33" w:rsidP="00D55D33" w:rsidRDefault="00D55D33" w14:paraId="4AEC395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1.9547</w:t>
            </w:r>
          </w:p>
        </w:tc>
        <w:tc>
          <w:tcPr>
            <w:tcW w:w="0" w:type="auto"/>
            <w:tcBorders>
              <w:top w:val="single" w:color="auto" w:sz="4" w:space="0"/>
              <w:bottom w:val="nil"/>
            </w:tcBorders>
            <w:noWrap/>
            <w:hideMark/>
          </w:tcPr>
          <w:p w:rsidRPr="00D55D33" w:rsidR="00D55D33" w:rsidP="00D55D33" w:rsidRDefault="00D55D33" w14:paraId="4AEC395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1.7299</w:t>
            </w:r>
          </w:p>
        </w:tc>
      </w:tr>
      <w:tr w:rsidRPr="00D55D33" w:rsidR="00D55D33" w:rsidTr="00D55D33" w14:paraId="4AEC396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noWrap/>
            <w:hideMark/>
          </w:tcPr>
          <w:p w:rsidRPr="00D55D33" w:rsidR="00D55D33" w:rsidP="00D55D33" w:rsidRDefault="00D55D33" w14:paraId="4AEC395D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Mean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:rsidRPr="00D55D33" w:rsidR="00D55D33" w:rsidP="00D55D33" w:rsidRDefault="00D55D33" w14:paraId="4AEC395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:rsidRPr="00D55D33" w:rsidR="00D55D33" w:rsidP="00D55D33" w:rsidRDefault="00D55D33" w14:paraId="4AEC395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0.0297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:rsidRPr="00D55D33" w:rsidR="00D55D33" w:rsidP="00D55D33" w:rsidRDefault="00D55D33" w14:paraId="4AEC396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0.0949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:rsidRPr="00D55D33" w:rsidR="00D55D33" w:rsidP="00D55D33" w:rsidRDefault="00D55D33" w14:paraId="4AEC396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0.1623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:rsidRPr="00D55D33" w:rsidR="00D55D33" w:rsidP="00D55D33" w:rsidRDefault="00D55D33" w14:paraId="4AEC396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0.1597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:rsidRPr="00D55D33" w:rsidR="00D55D33" w:rsidP="00D55D33" w:rsidRDefault="00D55D33" w14:paraId="4AEC396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1.3991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:rsidRPr="00D55D33" w:rsidR="00D55D33" w:rsidP="00D55D33" w:rsidRDefault="00D55D33" w14:paraId="4AEC396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1.3118</w:t>
            </w:r>
          </w:p>
        </w:tc>
      </w:tr>
      <w:tr w:rsidRPr="00D55D33" w:rsidR="00D55D33" w:rsidTr="00D55D33" w14:paraId="4AEC396E" w14:textId="77777777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55D33" w:rsidR="00D55D33" w:rsidP="00D55D33" w:rsidRDefault="00D55D33" w14:paraId="4AEC3966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Min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6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6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0.0011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6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0.0003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6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0.1283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6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0.1323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6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1.0509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6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1.0548</w:t>
            </w:r>
          </w:p>
        </w:tc>
      </w:tr>
      <w:tr w:rsidRPr="00D55D33" w:rsidR="00D55D33" w:rsidTr="00D55D33" w14:paraId="4AEC397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55D33" w:rsidR="00D55D33" w:rsidP="00D55D33" w:rsidRDefault="00D55D33" w14:paraId="4AEC396F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20"/>
              </w:rPr>
            </w:pPr>
            <w:proofErr w:type="spellStart"/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St.Dev</w:t>
            </w:r>
            <w:proofErr w:type="spellEnd"/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7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7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0.0508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7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0.0976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7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0.0157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7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0.0153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7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0.1699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7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0.1549</w:t>
            </w:r>
          </w:p>
        </w:tc>
      </w:tr>
      <w:tr w:rsidRPr="00D55D33" w:rsidR="00D55D33" w:rsidTr="00D55D33" w14:paraId="4AEC3980" w14:textId="77777777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55D33" w:rsidR="00D55D33" w:rsidP="00D55D33" w:rsidRDefault="00D55D33" w14:paraId="4AEC3978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Median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7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7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0.0103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7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0.0573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7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0.1604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7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0.1589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7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1.3835</w:t>
            </w:r>
          </w:p>
        </w:tc>
        <w:tc>
          <w:tcPr>
            <w:tcW w:w="0" w:type="auto"/>
            <w:noWrap/>
            <w:hideMark/>
          </w:tcPr>
          <w:p w:rsidRPr="00D55D33" w:rsidR="00D55D33" w:rsidP="00D55D33" w:rsidRDefault="00D55D33" w14:paraId="4AEC397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0"/>
              </w:rPr>
            </w:pPr>
            <w:r w:rsidRPr="00D55D33">
              <w:rPr>
                <w:rFonts w:ascii="Calibri" w:hAnsi="Calibri" w:eastAsia="Times New Roman" w:cs="Calibri"/>
                <w:color w:val="000000"/>
                <w:sz w:val="20"/>
              </w:rPr>
              <w:t>1.3076</w:t>
            </w:r>
          </w:p>
        </w:tc>
      </w:tr>
    </w:tbl>
    <w:p w:rsidR="004B5219" w:rsidP="003611A0" w:rsidRDefault="004B5219" w14:paraId="4AEC3981" w14:textId="77777777">
      <w:pPr>
        <w:jc w:val="center"/>
      </w:pPr>
    </w:p>
    <w:p w:rsidR="00542FD4" w:rsidRDefault="00542FD4" w14:paraId="4AEC39CB" w14:textId="18C604BA">
      <w:r>
        <w:br w:type="page"/>
      </w:r>
    </w:p>
    <w:p w:rsidRPr="00542FD4" w:rsidR="00542FD4" w:rsidP="00542FD4" w:rsidRDefault="00542FD4" w14:paraId="4AEC39CC" w14:textId="77777777">
      <w:r>
        <w:lastRenderedPageBreak/>
        <w:t>SUP_</w:t>
      </w:r>
      <w:r w:rsidRPr="00542FD4">
        <w:rPr>
          <w:rFonts w:ascii="Calibri" w:hAnsi="Calibri" w:eastAsia="Calibri" w:cs="Times New Roman"/>
          <w:b/>
          <w:bCs/>
          <w:color w:val="000000" w:themeColor="text1"/>
          <w:kern w:val="24"/>
          <w:sz w:val="36"/>
          <w:szCs w:val="36"/>
        </w:rPr>
        <w:t xml:space="preserve"> </w:t>
      </w:r>
      <w:proofErr w:type="spellStart"/>
      <w:r w:rsidRPr="00542FD4">
        <w:rPr>
          <w:b/>
          <w:bCs/>
        </w:rPr>
        <w:t>Table_RF_output</w:t>
      </w:r>
      <w:proofErr w:type="spellEnd"/>
      <w:r w:rsidRPr="00542FD4">
        <w:rPr>
          <w:b/>
          <w:bCs/>
        </w:rPr>
        <w:t xml:space="preserve">: </w:t>
      </w:r>
      <w:r>
        <w:t>S</w:t>
      </w:r>
      <w:r w:rsidRPr="00542FD4">
        <w:t xml:space="preserve">ummary of Random Forest models performance. Sample </w:t>
      </w:r>
      <w:r>
        <w:t>partition</w:t>
      </w:r>
      <w:r w:rsidRPr="00542FD4">
        <w:t xml:space="preserve"> </w:t>
      </w:r>
      <w:r w:rsidR="0064049B">
        <w:t>= plant</w:t>
      </w:r>
      <w:r>
        <w:t xml:space="preserve"> species and sample type</w:t>
      </w:r>
      <w:r w:rsidRPr="00542FD4">
        <w:t>;</w:t>
      </w:r>
      <w:r w:rsidR="00DF5F3A">
        <w:t xml:space="preserve"> </w:t>
      </w:r>
      <w:r w:rsidRPr="00DF5F3A" w:rsidR="00DF5F3A">
        <w:rPr>
          <w:bCs/>
        </w:rPr>
        <w:t>Sample Size</w:t>
      </w:r>
      <w:r w:rsidR="00DF5F3A">
        <w:rPr>
          <w:bCs/>
        </w:rPr>
        <w:t xml:space="preserve"> = number of samples in each partition;</w:t>
      </w:r>
      <w:r w:rsidRPr="00542FD4">
        <w:t xml:space="preserve"> Model</w:t>
      </w:r>
      <w:r>
        <w:t xml:space="preserve"> =</w:t>
      </w:r>
      <w:r w:rsidRPr="00542FD4">
        <w:t xml:space="preserve"> </w:t>
      </w:r>
      <w:r>
        <w:t>W</w:t>
      </w:r>
      <w:r w:rsidRPr="00542FD4">
        <w:t>hether the full community or the Boruta-selected features</w:t>
      </w:r>
      <w:r>
        <w:t xml:space="preserve"> were utilized as</w:t>
      </w:r>
      <w:r w:rsidRPr="00542FD4">
        <w:t xml:space="preserve"> an input; </w:t>
      </w:r>
      <w:r w:rsidRPr="0064049B">
        <w:rPr>
          <w:bCs/>
        </w:rPr>
        <w:t xml:space="preserve">input ASVs = number of ASVs in the input </w:t>
      </w:r>
      <w:proofErr w:type="gramStart"/>
      <w:r w:rsidRPr="0064049B">
        <w:rPr>
          <w:bCs/>
        </w:rPr>
        <w:t>dataset ;</w:t>
      </w:r>
      <w:proofErr w:type="gramEnd"/>
      <w:r w:rsidRPr="0064049B">
        <w:rPr>
          <w:bCs/>
        </w:rPr>
        <w:t xml:space="preserve"> </w:t>
      </w:r>
      <w:r w:rsidRPr="00542FD4">
        <w:t>Accuracy and Kappa are defined in the methods section</w:t>
      </w:r>
      <w:r>
        <w:t>.</w:t>
      </w:r>
    </w:p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1417"/>
        <w:gridCol w:w="1350"/>
        <w:gridCol w:w="1297"/>
        <w:gridCol w:w="1919"/>
        <w:gridCol w:w="1206"/>
        <w:gridCol w:w="1035"/>
        <w:gridCol w:w="830"/>
      </w:tblGrid>
      <w:tr w:rsidRPr="00542FD4" w:rsidR="008D2CC5" w:rsidTr="00DE65D4" w14:paraId="4AEC39D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0" w:type="auto"/>
            <w:hideMark/>
          </w:tcPr>
          <w:p w:rsidRPr="00542FD4" w:rsidR="008D2CC5" w:rsidP="0064049B" w:rsidRDefault="008D2CC5" w14:paraId="4AEC39CD" w14:textId="77777777">
            <w:pPr>
              <w:spacing w:after="200" w:line="276" w:lineRule="auto"/>
              <w:jc w:val="center"/>
            </w:pPr>
            <w:r>
              <w:t>Plant Species</w:t>
            </w:r>
          </w:p>
        </w:tc>
        <w:tc>
          <w:tcPr>
            <w:tcW w:w="0" w:type="auto"/>
          </w:tcPr>
          <w:p w:rsidRPr="00DF5F3A" w:rsidR="008D2CC5" w:rsidP="0064049B" w:rsidRDefault="008D2CC5" w14:paraId="4AEC39CE" w14:textId="77777777">
            <w:pPr>
              <w:jc w:val="center"/>
              <w:rPr>
                <w:bCs w:val="0"/>
              </w:rPr>
            </w:pPr>
            <w:r>
              <w:rPr>
                <w:bCs w:val="0"/>
              </w:rPr>
              <w:t>Sample type</w:t>
            </w:r>
          </w:p>
        </w:tc>
        <w:tc>
          <w:tcPr>
            <w:tcW w:w="0" w:type="auto"/>
          </w:tcPr>
          <w:p w:rsidRPr="00DF5F3A" w:rsidR="008D2CC5" w:rsidP="0064049B" w:rsidRDefault="008D2CC5" w14:paraId="4AEC39CF" w14:textId="77777777">
            <w:pPr>
              <w:jc w:val="center"/>
              <w:rPr>
                <w:bCs w:val="0"/>
              </w:rPr>
            </w:pPr>
            <w:r w:rsidRPr="00DF5F3A">
              <w:rPr>
                <w:bCs w:val="0"/>
              </w:rPr>
              <w:t>Sample Size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D0" w14:textId="77777777">
            <w:pPr>
              <w:spacing w:after="200" w:line="276" w:lineRule="auto"/>
              <w:jc w:val="center"/>
            </w:pPr>
            <w:r w:rsidRPr="00542FD4">
              <w:t>Model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D1" w14:textId="77777777">
            <w:pPr>
              <w:spacing w:after="200" w:line="276" w:lineRule="auto"/>
              <w:jc w:val="center"/>
            </w:pPr>
            <w:r w:rsidRPr="00542FD4">
              <w:t>input</w:t>
            </w:r>
            <w:r w:rsidRPr="00542FD4">
              <w:rPr>
                <w:b w:val="0"/>
                <w:bCs w:val="0"/>
              </w:rPr>
              <w:t xml:space="preserve"> </w:t>
            </w:r>
            <w:r w:rsidRPr="00542FD4">
              <w:t>ASVs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D2" w14:textId="77777777">
            <w:pPr>
              <w:spacing w:after="200" w:line="276" w:lineRule="auto"/>
              <w:jc w:val="center"/>
            </w:pPr>
            <w:r w:rsidRPr="00542FD4">
              <w:t>Accuracy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D3" w14:textId="77777777">
            <w:pPr>
              <w:spacing w:after="200" w:line="276" w:lineRule="auto"/>
              <w:jc w:val="center"/>
            </w:pPr>
            <w:r w:rsidRPr="00542FD4">
              <w:t>Kappa</w:t>
            </w:r>
          </w:p>
        </w:tc>
      </w:tr>
      <w:tr w:rsidRPr="00542FD4" w:rsidR="00DE65D4" w:rsidTr="00DE65D4" w14:paraId="4AEC39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tcW w:w="0" w:type="auto"/>
            <w:hideMark/>
          </w:tcPr>
          <w:p w:rsidRPr="0064049B" w:rsidR="008D2CC5" w:rsidP="008D2CC5" w:rsidRDefault="008D2CC5" w14:paraId="4AEC39D5" w14:textId="77777777">
            <w:pPr>
              <w:spacing w:after="200" w:line="276" w:lineRule="auto"/>
              <w:jc w:val="center"/>
              <w:rPr>
                <w:i/>
              </w:rPr>
            </w:pPr>
            <w:r w:rsidRPr="0064049B">
              <w:rPr>
                <w:i/>
              </w:rPr>
              <w:t>A</w:t>
            </w:r>
            <w:r>
              <w:rPr>
                <w:i/>
              </w:rPr>
              <w:t xml:space="preserve">. thaliana </w:t>
            </w:r>
          </w:p>
        </w:tc>
        <w:tc>
          <w:tcPr>
            <w:tcW w:w="0" w:type="auto"/>
          </w:tcPr>
          <w:p w:rsidR="008D2CC5" w:rsidP="0064049B" w:rsidRDefault="008D2CC5" w14:paraId="4AEC39D6" w14:textId="77777777">
            <w:pPr>
              <w:jc w:val="center"/>
            </w:pPr>
            <w:r>
              <w:t>endosphere</w:t>
            </w:r>
          </w:p>
        </w:tc>
        <w:tc>
          <w:tcPr>
            <w:tcW w:w="0" w:type="auto"/>
          </w:tcPr>
          <w:p w:rsidRPr="00542FD4" w:rsidR="008D2CC5" w:rsidP="0064049B" w:rsidRDefault="008D2CC5" w14:paraId="4AEC39D7" w14:textId="77777777">
            <w:pPr>
              <w:jc w:val="center"/>
            </w:pPr>
            <w:r>
              <w:t>22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D8" w14:textId="77777777">
            <w:pPr>
              <w:spacing w:after="200" w:line="276" w:lineRule="auto"/>
              <w:jc w:val="center"/>
            </w:pPr>
            <w:r w:rsidRPr="00542FD4">
              <w:t>Full community  RF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D9" w14:textId="77777777">
            <w:pPr>
              <w:spacing w:after="200" w:line="276" w:lineRule="auto"/>
              <w:jc w:val="center"/>
            </w:pPr>
            <w:r w:rsidRPr="00542FD4">
              <w:t>2690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DA" w14:textId="77777777">
            <w:pPr>
              <w:spacing w:after="200" w:line="276" w:lineRule="auto"/>
              <w:jc w:val="center"/>
            </w:pPr>
            <w:r w:rsidRPr="00542FD4">
              <w:t>0.3282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DB" w14:textId="77777777">
            <w:pPr>
              <w:spacing w:after="200" w:line="276" w:lineRule="auto"/>
              <w:jc w:val="center"/>
            </w:pPr>
            <w:r w:rsidRPr="00542FD4">
              <w:t>0.1097</w:t>
            </w:r>
          </w:p>
        </w:tc>
      </w:tr>
      <w:tr w:rsidRPr="00542FD4" w:rsidR="008D2CC5" w:rsidTr="00DE65D4" w14:paraId="4AEC39E4" w14:textId="77777777">
        <w:trPr>
          <w:trHeight w:val="622"/>
        </w:trPr>
        <w:tc>
          <w:tcPr>
            <w:tcW w:w="0" w:type="auto"/>
          </w:tcPr>
          <w:p w:rsidRPr="0064049B" w:rsidR="008D2CC5" w:rsidP="0064049B" w:rsidRDefault="008D2CC5" w14:paraId="4AEC39DD" w14:textId="77777777">
            <w:pPr>
              <w:spacing w:after="200" w:line="276" w:lineRule="auto"/>
              <w:jc w:val="center"/>
              <w:rPr>
                <w:i/>
              </w:rPr>
            </w:pPr>
          </w:p>
        </w:tc>
        <w:tc>
          <w:tcPr>
            <w:tcW w:w="0" w:type="auto"/>
          </w:tcPr>
          <w:p w:rsidR="008D2CC5" w:rsidP="0064049B" w:rsidRDefault="008D2CC5" w14:paraId="4AEC39DE" w14:textId="77777777">
            <w:pPr>
              <w:jc w:val="center"/>
            </w:pPr>
          </w:p>
        </w:tc>
        <w:tc>
          <w:tcPr>
            <w:tcW w:w="0" w:type="auto"/>
          </w:tcPr>
          <w:p w:rsidRPr="00542FD4" w:rsidR="008D2CC5" w:rsidP="0064049B" w:rsidRDefault="008D2CC5" w14:paraId="4AEC39DF" w14:textId="77777777">
            <w:pPr>
              <w:jc w:val="center"/>
            </w:pPr>
            <w:r>
              <w:t>22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E0" w14:textId="77777777">
            <w:pPr>
              <w:spacing w:after="200" w:line="276" w:lineRule="auto"/>
              <w:jc w:val="center"/>
            </w:pPr>
            <w:r w:rsidRPr="00542FD4">
              <w:t>Boruta</w:t>
            </w:r>
            <w:r>
              <w:t>-selected RF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E1" w14:textId="77777777">
            <w:pPr>
              <w:spacing w:after="200" w:line="276" w:lineRule="auto"/>
              <w:jc w:val="center"/>
            </w:pPr>
            <w:r w:rsidRPr="00542FD4">
              <w:t>11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E2" w14:textId="77777777">
            <w:pPr>
              <w:spacing w:after="200" w:line="276" w:lineRule="auto"/>
              <w:jc w:val="center"/>
            </w:pPr>
            <w:r w:rsidRPr="00542FD4">
              <w:t>0.8086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E3" w14:textId="77777777">
            <w:pPr>
              <w:spacing w:after="200" w:line="276" w:lineRule="auto"/>
              <w:jc w:val="center"/>
            </w:pPr>
            <w:r w:rsidRPr="00542FD4">
              <w:t>0.7426</w:t>
            </w:r>
          </w:p>
        </w:tc>
      </w:tr>
      <w:tr w:rsidRPr="00542FD4" w:rsidR="00DE65D4" w:rsidTr="00DE65D4" w14:paraId="4AEC39E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tcW w:w="0" w:type="auto"/>
          </w:tcPr>
          <w:p w:rsidRPr="0064049B" w:rsidR="008D2CC5" w:rsidP="008D2CC5" w:rsidRDefault="008D2CC5" w14:paraId="4AEC39E5" w14:textId="77777777">
            <w:pPr>
              <w:spacing w:after="200" w:line="276" w:lineRule="auto"/>
              <w:jc w:val="center"/>
              <w:rPr>
                <w:i/>
              </w:rPr>
            </w:pPr>
          </w:p>
        </w:tc>
        <w:tc>
          <w:tcPr>
            <w:tcW w:w="0" w:type="auto"/>
          </w:tcPr>
          <w:p w:rsidR="008D2CC5" w:rsidP="0064049B" w:rsidRDefault="008D2CC5" w14:paraId="4AEC39E6" w14:textId="77777777">
            <w:pPr>
              <w:jc w:val="center"/>
            </w:pPr>
            <w:r>
              <w:t>rhizosphere</w:t>
            </w:r>
          </w:p>
        </w:tc>
        <w:tc>
          <w:tcPr>
            <w:tcW w:w="0" w:type="auto"/>
          </w:tcPr>
          <w:p w:rsidRPr="00542FD4" w:rsidR="008D2CC5" w:rsidP="0064049B" w:rsidRDefault="008D2CC5" w14:paraId="4AEC39E7" w14:textId="77777777">
            <w:pPr>
              <w:jc w:val="center"/>
            </w:pPr>
            <w:r>
              <w:t>24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E8" w14:textId="77777777">
            <w:pPr>
              <w:spacing w:after="200" w:line="276" w:lineRule="auto"/>
              <w:jc w:val="center"/>
            </w:pPr>
            <w:r w:rsidRPr="00542FD4">
              <w:t>Full community  RF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E9" w14:textId="77777777">
            <w:pPr>
              <w:spacing w:after="200" w:line="276" w:lineRule="auto"/>
              <w:jc w:val="center"/>
            </w:pPr>
            <w:r w:rsidRPr="00542FD4">
              <w:t>3124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EA" w14:textId="77777777">
            <w:pPr>
              <w:spacing w:after="200" w:line="276" w:lineRule="auto"/>
              <w:jc w:val="center"/>
            </w:pPr>
            <w:r w:rsidRPr="00542FD4">
              <w:t>0.3571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EB" w14:textId="77777777">
            <w:pPr>
              <w:spacing w:after="200" w:line="276" w:lineRule="auto"/>
              <w:jc w:val="center"/>
            </w:pPr>
            <w:r w:rsidRPr="00542FD4">
              <w:t>0.1750</w:t>
            </w:r>
          </w:p>
        </w:tc>
      </w:tr>
      <w:tr w:rsidRPr="00542FD4" w:rsidR="008D2CC5" w:rsidTr="00DE65D4" w14:paraId="4AEC39F4" w14:textId="77777777">
        <w:trPr>
          <w:trHeight w:val="622"/>
        </w:trPr>
        <w:tc>
          <w:tcPr>
            <w:tcW w:w="0" w:type="auto"/>
          </w:tcPr>
          <w:p w:rsidRPr="0064049B" w:rsidR="008D2CC5" w:rsidP="0064049B" w:rsidRDefault="008D2CC5" w14:paraId="4AEC39ED" w14:textId="77777777">
            <w:pPr>
              <w:spacing w:after="200" w:line="276" w:lineRule="auto"/>
              <w:jc w:val="center"/>
              <w:rPr>
                <w:i/>
              </w:rPr>
            </w:pPr>
          </w:p>
        </w:tc>
        <w:tc>
          <w:tcPr>
            <w:tcW w:w="0" w:type="auto"/>
          </w:tcPr>
          <w:p w:rsidR="008D2CC5" w:rsidP="0064049B" w:rsidRDefault="008D2CC5" w14:paraId="4AEC39EE" w14:textId="77777777">
            <w:pPr>
              <w:jc w:val="center"/>
            </w:pPr>
          </w:p>
        </w:tc>
        <w:tc>
          <w:tcPr>
            <w:tcW w:w="0" w:type="auto"/>
          </w:tcPr>
          <w:p w:rsidRPr="00542FD4" w:rsidR="008D2CC5" w:rsidP="0064049B" w:rsidRDefault="008D2CC5" w14:paraId="4AEC39EF" w14:textId="77777777">
            <w:pPr>
              <w:jc w:val="center"/>
            </w:pPr>
            <w:r>
              <w:t>24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F0" w14:textId="77777777">
            <w:pPr>
              <w:spacing w:after="200" w:line="276" w:lineRule="auto"/>
              <w:jc w:val="center"/>
            </w:pPr>
            <w:r w:rsidRPr="00542FD4">
              <w:t>Boruta</w:t>
            </w:r>
            <w:r>
              <w:t>-selected RF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F1" w14:textId="77777777">
            <w:pPr>
              <w:spacing w:after="200" w:line="276" w:lineRule="auto"/>
              <w:jc w:val="center"/>
            </w:pPr>
            <w:r w:rsidRPr="00542FD4">
              <w:t>7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F2" w14:textId="77777777">
            <w:pPr>
              <w:spacing w:after="200" w:line="276" w:lineRule="auto"/>
              <w:jc w:val="center"/>
            </w:pPr>
            <w:r w:rsidRPr="00542FD4">
              <w:t>0.8204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F3" w14:textId="77777777">
            <w:pPr>
              <w:spacing w:after="200" w:line="276" w:lineRule="auto"/>
              <w:jc w:val="center"/>
            </w:pPr>
            <w:r w:rsidRPr="00542FD4">
              <w:t>0.7609</w:t>
            </w:r>
          </w:p>
        </w:tc>
      </w:tr>
      <w:tr w:rsidRPr="00542FD4" w:rsidR="00DE65D4" w:rsidTr="00DE65D4" w14:paraId="4AEC39F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tcW w:w="0" w:type="auto"/>
            <w:hideMark/>
          </w:tcPr>
          <w:p w:rsidRPr="0064049B" w:rsidR="008D2CC5" w:rsidP="008D2CC5" w:rsidRDefault="008D2CC5" w14:paraId="4AEC39F5" w14:textId="77777777">
            <w:pPr>
              <w:spacing w:after="200" w:line="276" w:lineRule="auto"/>
              <w:jc w:val="center"/>
              <w:rPr>
                <w:i/>
              </w:rPr>
            </w:pPr>
            <w:proofErr w:type="spellStart"/>
            <w:r w:rsidRPr="0064049B">
              <w:rPr>
                <w:i/>
              </w:rPr>
              <w:t>B.</w:t>
            </w:r>
            <w:r>
              <w:rPr>
                <w:i/>
              </w:rPr>
              <w:t>oleracea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0" w:type="auto"/>
          </w:tcPr>
          <w:p w:rsidR="008D2CC5" w:rsidP="0064049B" w:rsidRDefault="008D2CC5" w14:paraId="4AEC39F6" w14:textId="77777777">
            <w:pPr>
              <w:jc w:val="center"/>
            </w:pPr>
            <w:r>
              <w:t>endosphere</w:t>
            </w:r>
          </w:p>
        </w:tc>
        <w:tc>
          <w:tcPr>
            <w:tcW w:w="0" w:type="auto"/>
          </w:tcPr>
          <w:p w:rsidRPr="00542FD4" w:rsidR="008D2CC5" w:rsidP="0064049B" w:rsidRDefault="008D2CC5" w14:paraId="4AEC39F7" w14:textId="77777777">
            <w:pPr>
              <w:jc w:val="center"/>
            </w:pPr>
            <w:r>
              <w:t>23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F8" w14:textId="77777777">
            <w:pPr>
              <w:spacing w:after="200" w:line="276" w:lineRule="auto"/>
              <w:jc w:val="center"/>
            </w:pPr>
            <w:r w:rsidRPr="00542FD4">
              <w:t>Full community  RF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F9" w14:textId="77777777">
            <w:pPr>
              <w:spacing w:after="200" w:line="276" w:lineRule="auto"/>
              <w:jc w:val="center"/>
            </w:pPr>
            <w:r w:rsidRPr="00542FD4">
              <w:t>2421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FA" w14:textId="77777777">
            <w:pPr>
              <w:spacing w:after="200" w:line="276" w:lineRule="auto"/>
              <w:jc w:val="center"/>
            </w:pPr>
            <w:r w:rsidRPr="00542FD4">
              <w:t>0.4898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9FB" w14:textId="77777777">
            <w:pPr>
              <w:spacing w:after="200" w:line="276" w:lineRule="auto"/>
              <w:jc w:val="center"/>
            </w:pPr>
            <w:r w:rsidRPr="00542FD4">
              <w:t>0.3350</w:t>
            </w:r>
          </w:p>
        </w:tc>
      </w:tr>
      <w:tr w:rsidRPr="00542FD4" w:rsidR="008D2CC5" w:rsidTr="00DE65D4" w14:paraId="4AEC3A04" w14:textId="77777777">
        <w:trPr>
          <w:trHeight w:val="622"/>
        </w:trPr>
        <w:tc>
          <w:tcPr>
            <w:tcW w:w="0" w:type="auto"/>
          </w:tcPr>
          <w:p w:rsidRPr="00542FD4" w:rsidR="008D2CC5" w:rsidP="008D2CC5" w:rsidRDefault="008D2CC5" w14:paraId="4AEC39FD" w14:textId="77777777">
            <w:pPr>
              <w:spacing w:after="200" w:line="276" w:lineRule="auto"/>
              <w:jc w:val="center"/>
            </w:pPr>
          </w:p>
        </w:tc>
        <w:tc>
          <w:tcPr>
            <w:tcW w:w="0" w:type="auto"/>
          </w:tcPr>
          <w:p w:rsidR="008D2CC5" w:rsidP="0064049B" w:rsidRDefault="008D2CC5" w14:paraId="4AEC39FE" w14:textId="77777777">
            <w:pPr>
              <w:jc w:val="center"/>
            </w:pPr>
          </w:p>
        </w:tc>
        <w:tc>
          <w:tcPr>
            <w:tcW w:w="0" w:type="auto"/>
          </w:tcPr>
          <w:p w:rsidRPr="00542FD4" w:rsidR="008D2CC5" w:rsidP="0064049B" w:rsidRDefault="008D2CC5" w14:paraId="4AEC39FF" w14:textId="77777777">
            <w:pPr>
              <w:jc w:val="center"/>
            </w:pPr>
            <w:r>
              <w:t>23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A00" w14:textId="77777777">
            <w:pPr>
              <w:spacing w:after="200" w:line="276" w:lineRule="auto"/>
              <w:jc w:val="center"/>
            </w:pPr>
            <w:r w:rsidRPr="00542FD4">
              <w:t>Boruta</w:t>
            </w:r>
            <w:r>
              <w:t>-selected RF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A01" w14:textId="77777777">
            <w:pPr>
              <w:spacing w:after="200" w:line="276" w:lineRule="auto"/>
              <w:jc w:val="center"/>
            </w:pPr>
            <w:r w:rsidRPr="00542FD4">
              <w:t>16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A02" w14:textId="77777777">
            <w:pPr>
              <w:spacing w:after="200" w:line="276" w:lineRule="auto"/>
              <w:jc w:val="center"/>
            </w:pPr>
            <w:r w:rsidRPr="00542FD4">
              <w:t>0.8911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A03" w14:textId="77777777">
            <w:pPr>
              <w:spacing w:after="200" w:line="276" w:lineRule="auto"/>
              <w:jc w:val="center"/>
            </w:pPr>
            <w:r w:rsidRPr="00542FD4">
              <w:t>0.8533</w:t>
            </w:r>
          </w:p>
        </w:tc>
      </w:tr>
      <w:tr w:rsidRPr="00542FD4" w:rsidR="00DE65D4" w:rsidTr="00DE65D4" w14:paraId="4AEC3A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tcW w:w="0" w:type="auto"/>
          </w:tcPr>
          <w:p w:rsidRPr="0064049B" w:rsidR="008D2CC5" w:rsidP="008D2CC5" w:rsidRDefault="008D2CC5" w14:paraId="4AEC3A05" w14:textId="77777777">
            <w:pPr>
              <w:spacing w:after="200" w:line="276" w:lineRule="auto"/>
              <w:jc w:val="center"/>
              <w:rPr>
                <w:i/>
              </w:rPr>
            </w:pPr>
          </w:p>
        </w:tc>
        <w:tc>
          <w:tcPr>
            <w:tcW w:w="0" w:type="auto"/>
          </w:tcPr>
          <w:p w:rsidR="008D2CC5" w:rsidP="0064049B" w:rsidRDefault="008D2CC5" w14:paraId="4AEC3A06" w14:textId="77777777">
            <w:pPr>
              <w:jc w:val="center"/>
            </w:pPr>
            <w:r>
              <w:t>rhizosphere</w:t>
            </w:r>
          </w:p>
        </w:tc>
        <w:tc>
          <w:tcPr>
            <w:tcW w:w="0" w:type="auto"/>
          </w:tcPr>
          <w:p w:rsidRPr="00542FD4" w:rsidR="008D2CC5" w:rsidP="0064049B" w:rsidRDefault="008D2CC5" w14:paraId="4AEC3A07" w14:textId="77777777">
            <w:pPr>
              <w:jc w:val="center"/>
            </w:pPr>
            <w:r>
              <w:t>24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A08" w14:textId="77777777">
            <w:pPr>
              <w:spacing w:after="200" w:line="276" w:lineRule="auto"/>
              <w:jc w:val="center"/>
            </w:pPr>
            <w:r w:rsidRPr="00542FD4">
              <w:t>Full community RF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A09" w14:textId="77777777">
            <w:pPr>
              <w:spacing w:after="200" w:line="276" w:lineRule="auto"/>
              <w:jc w:val="center"/>
            </w:pPr>
            <w:r w:rsidRPr="00542FD4">
              <w:t>2558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A0A" w14:textId="77777777">
            <w:pPr>
              <w:spacing w:after="200" w:line="276" w:lineRule="auto"/>
              <w:jc w:val="center"/>
            </w:pPr>
            <w:r w:rsidRPr="00542FD4">
              <w:t>0.3533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A0B" w14:textId="77777777">
            <w:pPr>
              <w:spacing w:after="200" w:line="276" w:lineRule="auto"/>
              <w:jc w:val="center"/>
            </w:pPr>
            <w:r w:rsidRPr="00542FD4">
              <w:t>0.0908</w:t>
            </w:r>
          </w:p>
        </w:tc>
      </w:tr>
      <w:tr w:rsidRPr="00542FD4" w:rsidR="008D2CC5" w:rsidTr="00DE65D4" w14:paraId="4AEC3A14" w14:textId="77777777">
        <w:trPr>
          <w:trHeight w:val="42"/>
        </w:trPr>
        <w:tc>
          <w:tcPr>
            <w:tcW w:w="0" w:type="auto"/>
          </w:tcPr>
          <w:p w:rsidRPr="0064049B" w:rsidR="008D2CC5" w:rsidP="008D2CC5" w:rsidRDefault="008D2CC5" w14:paraId="4AEC3A0D" w14:textId="77777777">
            <w:pPr>
              <w:spacing w:after="200" w:line="276" w:lineRule="auto"/>
              <w:jc w:val="center"/>
              <w:rPr>
                <w:i/>
              </w:rPr>
            </w:pPr>
          </w:p>
        </w:tc>
        <w:tc>
          <w:tcPr>
            <w:tcW w:w="0" w:type="auto"/>
          </w:tcPr>
          <w:p w:rsidR="008D2CC5" w:rsidP="0064049B" w:rsidRDefault="008D2CC5" w14:paraId="4AEC3A0E" w14:textId="77777777">
            <w:pPr>
              <w:jc w:val="center"/>
            </w:pPr>
          </w:p>
        </w:tc>
        <w:tc>
          <w:tcPr>
            <w:tcW w:w="0" w:type="auto"/>
          </w:tcPr>
          <w:p w:rsidRPr="00542FD4" w:rsidR="008D2CC5" w:rsidP="0064049B" w:rsidRDefault="008D2CC5" w14:paraId="4AEC3A0F" w14:textId="77777777">
            <w:pPr>
              <w:jc w:val="center"/>
            </w:pPr>
            <w:r>
              <w:t>24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A10" w14:textId="77777777">
            <w:pPr>
              <w:spacing w:after="200" w:line="276" w:lineRule="auto"/>
              <w:jc w:val="center"/>
            </w:pPr>
            <w:r w:rsidRPr="00542FD4">
              <w:t>Boruta</w:t>
            </w:r>
            <w:r>
              <w:t>-selected RF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A11" w14:textId="77777777">
            <w:pPr>
              <w:spacing w:after="200" w:line="276" w:lineRule="auto"/>
              <w:jc w:val="center"/>
            </w:pPr>
            <w:r w:rsidRPr="00542FD4">
              <w:t>6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A12" w14:textId="77777777">
            <w:pPr>
              <w:spacing w:after="200" w:line="276" w:lineRule="auto"/>
              <w:jc w:val="center"/>
            </w:pPr>
            <w:r w:rsidRPr="00542FD4">
              <w:t>0.6784</w:t>
            </w:r>
          </w:p>
        </w:tc>
        <w:tc>
          <w:tcPr>
            <w:tcW w:w="0" w:type="auto"/>
            <w:hideMark/>
          </w:tcPr>
          <w:p w:rsidRPr="00542FD4" w:rsidR="008D2CC5" w:rsidP="0064049B" w:rsidRDefault="008D2CC5" w14:paraId="4AEC3A13" w14:textId="77777777">
            <w:pPr>
              <w:spacing w:after="200" w:line="276" w:lineRule="auto"/>
              <w:jc w:val="center"/>
            </w:pPr>
            <w:r w:rsidRPr="00542FD4">
              <w:t>0.6714</w:t>
            </w:r>
          </w:p>
        </w:tc>
      </w:tr>
    </w:tbl>
    <w:p w:rsidR="00934BE5" w:rsidP="004B5219" w:rsidRDefault="00934BE5" w14:paraId="4AEC3A15" w14:textId="77777777"/>
    <w:p w:rsidR="00934BE5" w:rsidRDefault="00934BE5" w14:paraId="4AEC3A16" w14:textId="77777777">
      <w:r>
        <w:br w:type="page"/>
      </w:r>
    </w:p>
    <w:p w:rsidR="00542FD4" w:rsidP="004B5219" w:rsidRDefault="00934BE5" w14:paraId="4AEC3A17" w14:textId="77777777">
      <w:r>
        <w:lastRenderedPageBreak/>
        <w:t>SUP_</w:t>
      </w:r>
      <w:r w:rsidRPr="00FA3C47" w:rsidR="00FA3C47">
        <w:rPr>
          <w:iCs/>
        </w:rPr>
        <w:t xml:space="preserve"> </w:t>
      </w:r>
      <w:proofErr w:type="spellStart"/>
      <w:r w:rsidR="00FA3C47">
        <w:rPr>
          <w:iCs/>
        </w:rPr>
        <w:t>table_confusion_matrix</w:t>
      </w:r>
      <w:proofErr w:type="spellEnd"/>
      <w:r w:rsidR="00FA3C47">
        <w:rPr>
          <w:iCs/>
        </w:rPr>
        <w:t>:</w:t>
      </w:r>
      <w:r w:rsidRPr="00984833" w:rsidR="00984833">
        <w:rPr>
          <w:rFonts w:ascii="Calibri" w:hAnsi="Calibri" w:eastAsia="Calibri" w:cs="Times New Roman"/>
          <w:color w:val="000000" w:themeColor="text1"/>
          <w:kern w:val="24"/>
          <w:sz w:val="36"/>
          <w:szCs w:val="36"/>
        </w:rPr>
        <w:t xml:space="preserve"> </w:t>
      </w:r>
      <w:r w:rsidR="00984833">
        <w:rPr>
          <w:iCs/>
        </w:rPr>
        <w:t>Confusion matrix</w:t>
      </w:r>
      <w:r w:rsidRPr="00984833" w:rsidR="00984833">
        <w:rPr>
          <w:iCs/>
        </w:rPr>
        <w:t xml:space="preserve"> performance of the random forest model when using only the Boruta-selected features. Values outside the diagonal</w:t>
      </w:r>
      <w:r w:rsidR="00984833">
        <w:rPr>
          <w:iCs/>
        </w:rPr>
        <w:t>s</w:t>
      </w:r>
      <w:r w:rsidRPr="00984833" w:rsidR="00984833">
        <w:rPr>
          <w:iCs/>
        </w:rPr>
        <w:t xml:space="preserve"> indic</w:t>
      </w:r>
      <w:r w:rsidR="00984833">
        <w:rPr>
          <w:iCs/>
        </w:rPr>
        <w:t>ate misclassifications by the Random forest</w:t>
      </w:r>
      <w:r w:rsidRPr="00984833" w:rsidR="00984833">
        <w:rPr>
          <w:iCs/>
        </w:rPr>
        <w:t xml:space="preserve"> algorithm</w:t>
      </w:r>
      <w:r w:rsidR="00984833">
        <w:rPr>
          <w:iCs/>
        </w:rPr>
        <w:t>.</w:t>
      </w:r>
    </w:p>
    <w:tbl>
      <w:tblPr>
        <w:tblW w:w="0" w:type="auto"/>
        <w:tblInd w:w="93" w:type="dxa"/>
        <w:tblLook w:val="0420" w:firstRow="1" w:lastRow="0" w:firstColumn="0" w:lastColumn="0" w:noHBand="0" w:noVBand="1"/>
      </w:tblPr>
      <w:tblGrid>
        <w:gridCol w:w="449"/>
        <w:gridCol w:w="1002"/>
        <w:gridCol w:w="761"/>
        <w:gridCol w:w="890"/>
        <w:gridCol w:w="737"/>
        <w:gridCol w:w="526"/>
        <w:gridCol w:w="222"/>
        <w:gridCol w:w="451"/>
        <w:gridCol w:w="1009"/>
        <w:gridCol w:w="761"/>
        <w:gridCol w:w="890"/>
        <w:gridCol w:w="737"/>
        <w:gridCol w:w="526"/>
      </w:tblGrid>
      <w:tr w:rsidRPr="00934BE5" w:rsidR="00934BE5" w:rsidTr="00934BE5" w14:paraId="4AEC3A1D" w14:textId="77777777">
        <w:trPr>
          <w:trHeight w:val="300"/>
        </w:trPr>
        <w:tc>
          <w:tcPr>
            <w:tcW w:w="1452" w:type="dxa"/>
            <w:gridSpan w:val="2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1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 xml:space="preserve">AT Endo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(n=22)</w:t>
            </w:r>
          </w:p>
        </w:tc>
        <w:tc>
          <w:tcPr>
            <w:tcW w:w="2998" w:type="dxa"/>
            <w:gridSpan w:val="4"/>
            <w:tcBorders>
              <w:top w:val="single" w:color="FFFFFF" w:sz="8" w:space="0"/>
              <w:left w:val="nil"/>
              <w:bottom w:val="single" w:color="FFFFFF" w:sz="12" w:space="0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1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1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463" w:type="dxa"/>
            <w:gridSpan w:val="2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1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 xml:space="preserve">AT </w:t>
            </w:r>
            <w:proofErr w:type="spellStart"/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Rhizo</w:t>
            </w:r>
            <w:proofErr w:type="spellEnd"/>
            <w:r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(n=24)</w:t>
            </w:r>
          </w:p>
        </w:tc>
        <w:tc>
          <w:tcPr>
            <w:tcW w:w="2826" w:type="dxa"/>
            <w:gridSpan w:val="4"/>
            <w:tcBorders>
              <w:top w:val="single" w:color="FFFFFF" w:sz="8" w:space="0"/>
              <w:left w:val="nil"/>
              <w:bottom w:val="single" w:color="FFFFFF" w:sz="12" w:space="0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1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Reference</w:t>
            </w:r>
          </w:p>
        </w:tc>
      </w:tr>
      <w:tr w:rsidRPr="00934BE5" w:rsidR="00934BE5" w:rsidTr="00210085" w14:paraId="4AEC3A29" w14:textId="77777777">
        <w:trPr>
          <w:trHeight w:val="310"/>
        </w:trPr>
        <w:tc>
          <w:tcPr>
            <w:tcW w:w="1452" w:type="dxa"/>
            <w:gridSpan w:val="2"/>
            <w:tcBorders>
              <w:top w:val="nil"/>
              <w:left w:val="single" w:color="FFFFFF" w:sz="8" w:space="0"/>
              <w:bottom w:val="single" w:color="FFFFFF" w:sz="12" w:space="0"/>
              <w:right w:val="single" w:color="FFFFFF" w:sz="12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1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11 of 2690 ASVs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1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2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MeJA 0.1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2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MeJA 1.0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2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Oral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single" w:color="FFFFFF" w:sz="8" w:space="0"/>
              <w:bottom w:val="single" w:color="FFFFFF" w:sz="12" w:space="0"/>
              <w:right w:val="single" w:color="FFFFFF" w:sz="12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2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7 of 3124 ASVs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2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2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MeJA 0.1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2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MeJA 1.0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2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Oral</w:t>
            </w:r>
          </w:p>
        </w:tc>
      </w:tr>
      <w:tr w:rsidRPr="00934BE5" w:rsidR="00934BE5" w:rsidTr="00210085" w14:paraId="4AEC3A37" w14:textId="77777777">
        <w:trPr>
          <w:trHeight w:val="310"/>
        </w:trPr>
        <w:tc>
          <w:tcPr>
            <w:tcW w:w="0" w:type="auto"/>
            <w:vMerge w:val="restart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6A6A6" w:themeFill="background1" w:themeFillShade="A6"/>
            <w:textDirection w:val="btLr"/>
            <w:vAlign w:val="center"/>
            <w:hideMark/>
          </w:tcPr>
          <w:p w:rsidRPr="00934BE5" w:rsidR="00934BE5" w:rsidP="00934BE5" w:rsidRDefault="00934BE5" w14:paraId="4AEC3A2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Prediction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2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2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2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2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2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6A6A6" w:themeFill="background1" w:themeFillShade="A6"/>
            <w:textDirection w:val="btLr"/>
            <w:vAlign w:val="center"/>
            <w:hideMark/>
          </w:tcPr>
          <w:p w:rsidRPr="00934BE5" w:rsidR="00934BE5" w:rsidP="00934BE5" w:rsidRDefault="00934BE5" w14:paraId="4AEC3A3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Prediction</w:t>
            </w:r>
          </w:p>
        </w:tc>
        <w:tc>
          <w:tcPr>
            <w:tcW w:w="997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3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3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3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3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3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0.4</w:t>
            </w:r>
          </w:p>
        </w:tc>
      </w:tr>
      <w:tr w:rsidRPr="00934BE5" w:rsidR="00934BE5" w:rsidTr="00210085" w14:paraId="4AEC3A45" w14:textId="77777777">
        <w:trPr>
          <w:trHeight w:val="300"/>
        </w:trPr>
        <w:tc>
          <w:tcPr>
            <w:tcW w:w="0" w:type="auto"/>
            <w:vMerge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3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3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MeJA 0.1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3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3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3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3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3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4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MeJA 0.1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4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4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4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4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0.7</w:t>
            </w:r>
          </w:p>
        </w:tc>
      </w:tr>
      <w:tr w:rsidRPr="00934BE5" w:rsidR="00934BE5" w:rsidTr="00210085" w14:paraId="4AEC3A53" w14:textId="77777777">
        <w:trPr>
          <w:trHeight w:val="300"/>
        </w:trPr>
        <w:tc>
          <w:tcPr>
            <w:tcW w:w="0" w:type="auto"/>
            <w:vMerge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4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4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MeJA 1.0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4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4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4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4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4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4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MeJA 1.0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4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5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5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5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</w:t>
            </w:r>
          </w:p>
        </w:tc>
      </w:tr>
      <w:tr w:rsidRPr="00934BE5" w:rsidR="00934BE5" w:rsidTr="00210085" w14:paraId="4AEC3A61" w14:textId="77777777">
        <w:trPr>
          <w:trHeight w:val="300"/>
        </w:trPr>
        <w:tc>
          <w:tcPr>
            <w:tcW w:w="0" w:type="auto"/>
            <w:vMerge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5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5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Oral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5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5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5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5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5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5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Oral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5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5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5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6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24</w:t>
            </w:r>
          </w:p>
        </w:tc>
      </w:tr>
      <w:tr w:rsidRPr="00934BE5" w:rsidR="00934BE5" w:rsidTr="00210085" w14:paraId="4AEC3A6B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extDirection w:val="btLr"/>
            <w:vAlign w:val="center"/>
            <w:hideMark/>
          </w:tcPr>
          <w:p w:rsidRPr="00934BE5" w:rsidR="00934BE5" w:rsidP="00934BE5" w:rsidRDefault="00934BE5" w14:paraId="4AEC3A62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934BE5">
              <w:rPr>
                <w:rFonts w:ascii="Arial" w:hAnsi="Arial" w:eastAsia="Times New Roman" w:cs="Arial"/>
                <w:sz w:val="18"/>
                <w:szCs w:val="18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auto"/>
            <w:vAlign w:val="center"/>
            <w:hideMark/>
          </w:tcPr>
          <w:p w:rsidRPr="00934BE5" w:rsidR="00934BE5" w:rsidP="00934BE5" w:rsidRDefault="00934BE5" w14:paraId="4AEC3A6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934BE5">
              <w:rPr>
                <w:rFonts w:ascii="Arial" w:hAnsi="Arial" w:eastAsia="Times New Roman" w:cs="Arial"/>
                <w:sz w:val="18"/>
                <w:szCs w:val="18"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6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i/>
                <w:i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i/>
                <w:iCs/>
                <w:color w:val="000000"/>
                <w:sz w:val="18"/>
                <w:szCs w:val="18"/>
              </w:rPr>
              <w:t>Accuracy: 0.8086</w:t>
            </w:r>
          </w:p>
        </w:tc>
        <w:tc>
          <w:tcPr>
            <w:tcW w:w="0" w:type="auto"/>
            <w:gridSpan w:val="2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6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i/>
                <w:i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i/>
                <w:iCs/>
                <w:color w:val="000000"/>
                <w:sz w:val="18"/>
                <w:szCs w:val="18"/>
              </w:rPr>
              <w:t>Kappa: 0.7426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extDirection w:val="btLr"/>
            <w:vAlign w:val="center"/>
            <w:hideMark/>
          </w:tcPr>
          <w:p w:rsidRPr="00934BE5" w:rsidR="00934BE5" w:rsidP="00934BE5" w:rsidRDefault="00934BE5" w14:paraId="4AEC3A67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934BE5">
              <w:rPr>
                <w:rFonts w:ascii="Arial" w:hAnsi="Arial" w:eastAsia="Times New Roman" w:cs="Arial"/>
                <w:sz w:val="18"/>
                <w:szCs w:val="18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auto"/>
            <w:vAlign w:val="center"/>
            <w:hideMark/>
          </w:tcPr>
          <w:p w:rsidRPr="00934BE5" w:rsidR="00934BE5" w:rsidP="00934BE5" w:rsidRDefault="00934BE5" w14:paraId="4AEC3A6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934BE5">
              <w:rPr>
                <w:rFonts w:ascii="Arial" w:hAnsi="Arial" w:eastAsia="Times New Roman" w:cs="Arial"/>
                <w:sz w:val="18"/>
                <w:szCs w:val="18"/>
              </w:rPr>
              <w:t> </w:t>
            </w:r>
          </w:p>
        </w:tc>
        <w:tc>
          <w:tcPr>
            <w:tcW w:w="1479" w:type="dxa"/>
            <w:gridSpan w:val="2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6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i/>
                <w:i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i/>
                <w:iCs/>
                <w:color w:val="000000"/>
                <w:sz w:val="18"/>
                <w:szCs w:val="18"/>
              </w:rPr>
              <w:t>Accuracy: 0.8167</w:t>
            </w:r>
          </w:p>
        </w:tc>
        <w:tc>
          <w:tcPr>
            <w:tcW w:w="0" w:type="auto"/>
            <w:gridSpan w:val="2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6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i/>
                <w:i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i/>
                <w:iCs/>
                <w:color w:val="000000"/>
                <w:sz w:val="18"/>
                <w:szCs w:val="18"/>
              </w:rPr>
              <w:t>Kappa: 0.7609</w:t>
            </w:r>
          </w:p>
        </w:tc>
      </w:tr>
      <w:tr w:rsidRPr="00934BE5" w:rsidR="00934BE5" w:rsidTr="00934BE5" w14:paraId="4AEC3A79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934BE5" w:rsidR="00934BE5" w:rsidP="00934BE5" w:rsidRDefault="00934BE5" w14:paraId="4AEC3A6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934BE5" w:rsidR="00934BE5" w:rsidP="00934BE5" w:rsidRDefault="00934BE5" w14:paraId="4AEC3A6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934BE5" w:rsidR="00934BE5" w:rsidP="00934BE5" w:rsidRDefault="00934BE5" w14:paraId="4AEC3A6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934BE5" w:rsidR="00934BE5" w:rsidP="00934BE5" w:rsidRDefault="00934BE5" w14:paraId="4AEC3A6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934BE5" w:rsidR="00934BE5" w:rsidP="00934BE5" w:rsidRDefault="00934BE5" w14:paraId="4AEC3A7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934BE5" w:rsidR="00934BE5" w:rsidP="00934BE5" w:rsidRDefault="00934BE5" w14:paraId="4AEC3A7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7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7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934BE5" w:rsidR="00934BE5" w:rsidTr="00210085" w14:paraId="4AEC3A7F" w14:textId="77777777">
        <w:trPr>
          <w:trHeight w:val="300"/>
        </w:trPr>
        <w:tc>
          <w:tcPr>
            <w:tcW w:w="1452" w:type="dxa"/>
            <w:gridSpan w:val="2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7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 xml:space="preserve">BO Endo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(n=23)</w:t>
            </w:r>
          </w:p>
        </w:tc>
        <w:tc>
          <w:tcPr>
            <w:tcW w:w="2998" w:type="dxa"/>
            <w:gridSpan w:val="4"/>
            <w:tcBorders>
              <w:top w:val="single" w:color="FFFFFF" w:sz="8" w:space="0"/>
              <w:left w:val="nil"/>
              <w:bottom w:val="single" w:color="FFFFFF" w:sz="12" w:space="0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7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463" w:type="dxa"/>
            <w:gridSpan w:val="2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7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 xml:space="preserve">BO </w:t>
            </w:r>
            <w:proofErr w:type="spellStart"/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Rhizo</w:t>
            </w:r>
            <w:proofErr w:type="spellEnd"/>
            <w:r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(n=24)</w:t>
            </w:r>
          </w:p>
        </w:tc>
        <w:tc>
          <w:tcPr>
            <w:tcW w:w="2826" w:type="dxa"/>
            <w:gridSpan w:val="4"/>
            <w:tcBorders>
              <w:top w:val="single" w:color="FFFFFF" w:sz="8" w:space="0"/>
              <w:left w:val="nil"/>
              <w:bottom w:val="single" w:color="FFFFFF" w:sz="12" w:space="0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7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Reference</w:t>
            </w:r>
          </w:p>
        </w:tc>
      </w:tr>
      <w:tr w:rsidRPr="00934BE5" w:rsidR="00934BE5" w:rsidTr="00210085" w14:paraId="4AEC3A8B" w14:textId="77777777">
        <w:trPr>
          <w:trHeight w:val="310"/>
        </w:trPr>
        <w:tc>
          <w:tcPr>
            <w:tcW w:w="1452" w:type="dxa"/>
            <w:gridSpan w:val="2"/>
            <w:tcBorders>
              <w:top w:val="nil"/>
              <w:left w:val="single" w:color="FFFFFF" w:sz="8" w:space="0"/>
              <w:bottom w:val="single" w:color="FFFFFF" w:sz="12" w:space="0"/>
              <w:right w:val="single" w:color="FFFFFF" w:sz="12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8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16 of 2421 ASVs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8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8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MeJA 0.1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8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MeJA 1.0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8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Oral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8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single" w:color="FFFFFF" w:sz="8" w:space="0"/>
              <w:bottom w:val="single" w:color="FFFFFF" w:sz="12" w:space="0"/>
              <w:right w:val="single" w:color="FFFFFF" w:sz="12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8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6 of 2558 ASVs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8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8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MeJA 0.1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8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MeJA 1.0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8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Oral</w:t>
            </w:r>
          </w:p>
        </w:tc>
      </w:tr>
      <w:tr w:rsidRPr="00934BE5" w:rsidR="00934BE5" w:rsidTr="00210085" w14:paraId="4AEC3A99" w14:textId="77777777">
        <w:trPr>
          <w:trHeight w:val="310"/>
        </w:trPr>
        <w:tc>
          <w:tcPr>
            <w:tcW w:w="0" w:type="auto"/>
            <w:vMerge w:val="restart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6A6A6" w:themeFill="background1" w:themeFillShade="A6"/>
            <w:textDirection w:val="btLr"/>
            <w:vAlign w:val="center"/>
            <w:hideMark/>
          </w:tcPr>
          <w:p w:rsidRPr="00934BE5" w:rsidR="00934BE5" w:rsidP="00934BE5" w:rsidRDefault="00934BE5" w14:paraId="4AEC3A8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Prediction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8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8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8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9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9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6A6A6" w:themeFill="background1" w:themeFillShade="A6"/>
            <w:textDirection w:val="btLr"/>
            <w:vAlign w:val="center"/>
            <w:hideMark/>
          </w:tcPr>
          <w:p w:rsidRPr="00934BE5" w:rsidR="00934BE5" w:rsidP="00934BE5" w:rsidRDefault="00934BE5" w14:paraId="4AEC3A9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  <w:t>Prediction</w:t>
            </w:r>
          </w:p>
        </w:tc>
        <w:tc>
          <w:tcPr>
            <w:tcW w:w="997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9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9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9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9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9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5.1</w:t>
            </w:r>
          </w:p>
        </w:tc>
      </w:tr>
      <w:tr w:rsidRPr="00934BE5" w:rsidR="00934BE5" w:rsidTr="00210085" w14:paraId="4AEC3AA7" w14:textId="77777777">
        <w:trPr>
          <w:trHeight w:val="300"/>
        </w:trPr>
        <w:tc>
          <w:tcPr>
            <w:tcW w:w="0" w:type="auto"/>
            <w:vMerge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9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9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MeJA 0.1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9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9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9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9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A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A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MeJA 0.1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A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A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A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A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1.4</w:t>
            </w:r>
          </w:p>
        </w:tc>
      </w:tr>
      <w:tr w:rsidRPr="00934BE5" w:rsidR="00934BE5" w:rsidTr="00210085" w14:paraId="4AEC3AB5" w14:textId="77777777">
        <w:trPr>
          <w:trHeight w:val="300"/>
        </w:trPr>
        <w:tc>
          <w:tcPr>
            <w:tcW w:w="0" w:type="auto"/>
            <w:vMerge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A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A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MeJA 1.0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A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A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A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A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A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B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MeJA 1.0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B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B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B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B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5.8</w:t>
            </w:r>
          </w:p>
        </w:tc>
      </w:tr>
      <w:tr w:rsidRPr="00934BE5" w:rsidR="00934BE5" w:rsidTr="00210085" w14:paraId="4AEC3AC3" w14:textId="77777777">
        <w:trPr>
          <w:trHeight w:val="300"/>
        </w:trPr>
        <w:tc>
          <w:tcPr>
            <w:tcW w:w="0" w:type="auto"/>
            <w:vMerge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B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B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Oral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B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B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B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B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6A6A6" w:themeFill="background1" w:themeFillShade="A6"/>
            <w:vAlign w:val="center"/>
            <w:hideMark/>
          </w:tcPr>
          <w:p w:rsidRPr="00934BE5" w:rsidR="00934BE5" w:rsidP="00934BE5" w:rsidRDefault="00934BE5" w14:paraId="4AEC3AB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B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Oral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B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4.82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C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2F2F2" w:themeFill="background1" w:themeFillShade="F2"/>
            <w:vAlign w:val="center"/>
            <w:hideMark/>
          </w:tcPr>
          <w:p w:rsidRPr="00934BE5" w:rsidR="00934BE5" w:rsidP="00934BE5" w:rsidRDefault="00934BE5" w14:paraId="4AEC3AC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C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13</w:t>
            </w:r>
          </w:p>
        </w:tc>
      </w:tr>
      <w:tr w:rsidRPr="00934BE5" w:rsidR="00934BE5" w:rsidTr="00210085" w14:paraId="4AEC3ACD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extDirection w:val="btLr"/>
            <w:vAlign w:val="center"/>
            <w:hideMark/>
          </w:tcPr>
          <w:p w:rsidRPr="00934BE5" w:rsidR="00934BE5" w:rsidP="00934BE5" w:rsidRDefault="00934BE5" w14:paraId="4AEC3AC4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934BE5">
              <w:rPr>
                <w:rFonts w:ascii="Arial" w:hAnsi="Arial" w:eastAsia="Times New Roman" w:cs="Arial"/>
                <w:sz w:val="18"/>
                <w:szCs w:val="18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auto"/>
            <w:vAlign w:val="center"/>
            <w:hideMark/>
          </w:tcPr>
          <w:p w:rsidRPr="00934BE5" w:rsidR="00934BE5" w:rsidP="00934BE5" w:rsidRDefault="00934BE5" w14:paraId="4AEC3AC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934BE5">
              <w:rPr>
                <w:rFonts w:ascii="Arial" w:hAnsi="Arial" w:eastAsia="Times New Roman" w:cs="Arial"/>
                <w:sz w:val="18"/>
                <w:szCs w:val="18"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C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i/>
                <w:i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i/>
                <w:iCs/>
                <w:color w:val="000000"/>
                <w:sz w:val="18"/>
                <w:szCs w:val="18"/>
              </w:rPr>
              <w:t>Accuracy: 0.8911</w:t>
            </w:r>
          </w:p>
        </w:tc>
        <w:tc>
          <w:tcPr>
            <w:tcW w:w="0" w:type="auto"/>
            <w:gridSpan w:val="2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C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i/>
                <w:i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i/>
                <w:iCs/>
                <w:color w:val="000000"/>
                <w:sz w:val="18"/>
                <w:szCs w:val="18"/>
              </w:rPr>
              <w:t>Kappa: 0.8533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34BE5" w:rsidR="00934BE5" w:rsidP="00934BE5" w:rsidRDefault="00934BE5" w14:paraId="4AEC3A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extDirection w:val="btLr"/>
            <w:vAlign w:val="center"/>
            <w:hideMark/>
          </w:tcPr>
          <w:p w:rsidRPr="00934BE5" w:rsidR="00934BE5" w:rsidP="00934BE5" w:rsidRDefault="00934BE5" w14:paraId="4AEC3AC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934BE5">
              <w:rPr>
                <w:rFonts w:ascii="Arial" w:hAnsi="Arial" w:eastAsia="Times New Roman" w:cs="Arial"/>
                <w:sz w:val="18"/>
                <w:szCs w:val="18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auto"/>
            <w:vAlign w:val="center"/>
            <w:hideMark/>
          </w:tcPr>
          <w:p w:rsidRPr="00934BE5" w:rsidR="00934BE5" w:rsidP="00934BE5" w:rsidRDefault="00934BE5" w14:paraId="4AEC3ACA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934BE5">
              <w:rPr>
                <w:rFonts w:ascii="Arial" w:hAnsi="Arial" w:eastAsia="Times New Roman" w:cs="Arial"/>
                <w:sz w:val="18"/>
                <w:szCs w:val="18"/>
              </w:rPr>
              <w:t> </w:t>
            </w:r>
          </w:p>
        </w:tc>
        <w:tc>
          <w:tcPr>
            <w:tcW w:w="1479" w:type="dxa"/>
            <w:gridSpan w:val="2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C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i/>
                <w:i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i/>
                <w:iCs/>
                <w:color w:val="000000"/>
                <w:sz w:val="18"/>
                <w:szCs w:val="18"/>
              </w:rPr>
              <w:t>Accuracy: 0.6784</w:t>
            </w:r>
          </w:p>
        </w:tc>
        <w:tc>
          <w:tcPr>
            <w:tcW w:w="0" w:type="auto"/>
            <w:gridSpan w:val="2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D9D9D9" w:themeFill="background1" w:themeFillShade="D9"/>
            <w:vAlign w:val="center"/>
            <w:hideMark/>
          </w:tcPr>
          <w:p w:rsidRPr="00934BE5" w:rsidR="00934BE5" w:rsidP="00934BE5" w:rsidRDefault="00934BE5" w14:paraId="4AEC3AC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i/>
                <w:iCs/>
                <w:color w:val="000000"/>
                <w:sz w:val="18"/>
                <w:szCs w:val="18"/>
              </w:rPr>
            </w:pPr>
            <w:r w:rsidRPr="00934BE5">
              <w:rPr>
                <w:rFonts w:ascii="Calibri" w:hAnsi="Calibri" w:eastAsia="Times New Roman" w:cs="Calibri"/>
                <w:i/>
                <w:iCs/>
                <w:color w:val="000000"/>
                <w:sz w:val="18"/>
                <w:szCs w:val="18"/>
              </w:rPr>
              <w:t>Kappa: 0.6714</w:t>
            </w:r>
          </w:p>
        </w:tc>
      </w:tr>
    </w:tbl>
    <w:p w:rsidR="00B40C6D" w:rsidP="004B5219" w:rsidRDefault="00B40C6D" w14:paraId="4AEC3ACE" w14:textId="77777777"/>
    <w:p w:rsidR="00B40C6D" w:rsidRDefault="00B40C6D" w14:paraId="4AEC3ACF" w14:textId="77777777">
      <w:r>
        <w:br w:type="page"/>
      </w:r>
    </w:p>
    <w:p w:rsidR="00934BE5" w:rsidP="004B5219" w:rsidRDefault="00B40C6D" w14:paraId="4AEC3AD0" w14:textId="77777777">
      <w:r>
        <w:lastRenderedPageBreak/>
        <w:t>SUP_</w:t>
      </w:r>
      <w:r w:rsidRPr="0034375B" w:rsidR="0034375B">
        <w:rPr>
          <w:rFonts w:hAnsi="Calibri" w:eastAsiaTheme="minorEastAsia"/>
          <w:color w:val="000000" w:themeColor="text1"/>
          <w:kern w:val="24"/>
          <w:sz w:val="36"/>
          <w:szCs w:val="36"/>
        </w:rPr>
        <w:t xml:space="preserve"> </w:t>
      </w:r>
      <w:proofErr w:type="spellStart"/>
      <w:r w:rsidRPr="0034375B" w:rsidR="0034375B">
        <w:t>table_rf_taxonomies</w:t>
      </w:r>
      <w:proofErr w:type="spellEnd"/>
      <w:r w:rsidRPr="0034375B" w:rsidR="0034375B">
        <w:t xml:space="preserve">: Taxonomies </w:t>
      </w:r>
      <w:r w:rsidR="0034375B">
        <w:t xml:space="preserve">and mean importance </w:t>
      </w:r>
      <w:r w:rsidRPr="0034375B" w:rsidR="0034375B">
        <w:t>of ASVs tagged as important by Boruta</w:t>
      </w:r>
      <w:r w:rsidR="0034375B">
        <w:t xml:space="preserve"> for each data partition.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683"/>
        <w:gridCol w:w="728"/>
        <w:gridCol w:w="630"/>
        <w:gridCol w:w="1135"/>
        <w:gridCol w:w="1285"/>
        <w:gridCol w:w="1155"/>
        <w:gridCol w:w="1194"/>
        <w:gridCol w:w="1536"/>
        <w:gridCol w:w="708"/>
      </w:tblGrid>
      <w:tr w:rsidRPr="00DD59DB" w:rsidR="00B40C6D" w:rsidTr="00DD59DB" w14:paraId="4AEC3AD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Pr="00B40C6D" w:rsidR="00B40C6D" w:rsidP="00DD59DB" w:rsidRDefault="00B40C6D" w14:paraId="4AEC3AD1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Plant species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D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Sample type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34375B" w14:paraId="4AEC3AD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10"/>
                <w:szCs w:val="18"/>
              </w:rPr>
            </w:pPr>
            <w:r>
              <w:rPr>
                <w:rFonts w:ascii="Arial" w:hAnsi="Arial" w:eastAsia="Times New Roman" w:cs="Arial"/>
                <w:sz w:val="10"/>
                <w:szCs w:val="18"/>
              </w:rPr>
              <w:t>ASV ID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D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Phylum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D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D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D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D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Genus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DD59DB" w14:paraId="4AEC3AD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M</w:t>
            </w:r>
            <w:r w:rsidRPr="00B40C6D" w:rsid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ean</w:t>
            </w:r>
            <w: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 xml:space="preserve"> </w:t>
            </w:r>
            <w:r w:rsidRPr="00B40C6D" w:rsid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Imp</w:t>
            </w:r>
            <w:r w:rsidR="0034375B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ortance</w:t>
            </w:r>
          </w:p>
        </w:tc>
      </w:tr>
      <w:tr w:rsidRPr="00DD59DB" w:rsidR="00B40C6D" w:rsidTr="00DD59DB" w14:paraId="4AEC3A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ADB" w14:textId="77777777">
            <w:pPr>
              <w:rPr>
                <w:rFonts w:ascii="Calibri" w:hAnsi="Calibri" w:eastAsia="Times New Roman" w:cs="Calibri"/>
                <w:i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i/>
                <w:color w:val="000000"/>
                <w:sz w:val="10"/>
                <w:szCs w:val="18"/>
              </w:rPr>
              <w:t>A. thaliana</w:t>
            </w: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AD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b/>
                <w:color w:val="000000"/>
                <w:sz w:val="10"/>
                <w:szCs w:val="18"/>
              </w:rPr>
              <w:t>Endosphere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D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ASV_74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D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D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E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E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Oxalobacteraceae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E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Massilia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AE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19.092</w:t>
            </w:r>
          </w:p>
        </w:tc>
      </w:tr>
      <w:tr w:rsidRPr="00DD59DB" w:rsidR="00B40C6D" w:rsidTr="00DD59DB" w14:paraId="4AEC3AEE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AE5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AE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E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ASV_114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E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E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E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Chitinophagales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E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Chitinophagaceae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E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Niastella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AE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11.331</w:t>
            </w:r>
          </w:p>
        </w:tc>
      </w:tr>
      <w:tr w:rsidRPr="00DD59DB" w:rsidR="00B40C6D" w:rsidTr="00DD59DB" w14:paraId="4AEC3A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AEF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AF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F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ASV_143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F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F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F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Chitinophagales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F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Chitinophagaceae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F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Ferruginibacter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AF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14.558</w:t>
            </w:r>
          </w:p>
        </w:tc>
      </w:tr>
      <w:tr w:rsidRPr="00DD59DB" w:rsidR="00B40C6D" w:rsidTr="00DD59DB" w14:paraId="4AEC3B02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AF9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AF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F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ASV_178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F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F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F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Chitinophagales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AF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Chitinophagaceae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0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Niastella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0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20.855</w:t>
            </w:r>
          </w:p>
        </w:tc>
      </w:tr>
      <w:tr w:rsidRPr="00DD59DB" w:rsidR="00B40C6D" w:rsidTr="00DD59DB" w14:paraId="4AEC3B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03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0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0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ASV_192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0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0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0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0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0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Rubrivivax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0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13.01</w:t>
            </w:r>
          </w:p>
        </w:tc>
      </w:tr>
      <w:tr w:rsidRPr="00DD59DB" w:rsidR="00B40C6D" w:rsidTr="00DD59DB" w14:paraId="4AEC3B16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0D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0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0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ASV_198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1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Acidobacteriota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1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Holophagae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1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Holophagales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1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Holophagaceae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1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Holophaga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1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11.313</w:t>
            </w:r>
          </w:p>
        </w:tc>
      </w:tr>
      <w:tr w:rsidRPr="00DD59DB" w:rsidR="00B40C6D" w:rsidTr="00DD59DB" w14:paraId="4AEC3B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17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1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1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ASV_483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1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Myxococcota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1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Polyangia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1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Polyangiales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1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Polyangiaceae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1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Pajaroellobacter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1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10.025</w:t>
            </w:r>
          </w:p>
        </w:tc>
      </w:tr>
      <w:tr w:rsidRPr="00DD59DB" w:rsidR="00B40C6D" w:rsidTr="00DD59DB" w14:paraId="4AEC3B2A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21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2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2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ASV_512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2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Spirochaetota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2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Leptospirae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2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Leptospirales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2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Leptospiraceae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2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Leptospira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2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15.829</w:t>
            </w:r>
          </w:p>
        </w:tc>
      </w:tr>
      <w:tr w:rsidRPr="00DD59DB" w:rsidR="00B40C6D" w:rsidTr="00DD59DB" w14:paraId="4AEC3B3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2B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2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2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ASV_553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2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Chloroflexi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2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Ktedonobacteria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3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Ktedonobacterales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3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Ktedonobacteraceae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3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g__uncultured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3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12.509</w:t>
            </w:r>
          </w:p>
        </w:tc>
      </w:tr>
      <w:tr w:rsidRPr="00DD59DB" w:rsidR="00B40C6D" w:rsidTr="00DD59DB" w14:paraId="4AEC3B3E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35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3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3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ASV_608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3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Myxococcota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3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Polyangia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3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Polyangiales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3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f__BIrii41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3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g__BIrii41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3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13.888</w:t>
            </w:r>
          </w:p>
        </w:tc>
      </w:tr>
      <w:tr w:rsidRPr="00DD59DB" w:rsidR="00B40C6D" w:rsidTr="00DD59DB" w14:paraId="4AEC3B4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3F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4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4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ASV_1387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4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4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4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4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Oxalobacteraceae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4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Massilia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4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14.411</w:t>
            </w:r>
          </w:p>
        </w:tc>
      </w:tr>
      <w:tr w:rsidRPr="00B40C6D" w:rsidR="00DD59DB" w:rsidTr="00DD59DB" w14:paraId="4AEC3B52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49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4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4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4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4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4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4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5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34375B" w:rsidRDefault="00B40C6D" w14:paraId="4AEC3B5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</w:tr>
      <w:tr w:rsidRPr="00DD59DB" w:rsidR="00B40C6D" w:rsidTr="00DD59DB" w14:paraId="4AEC3B5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53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5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b/>
                <w:color w:val="000000"/>
                <w:sz w:val="10"/>
                <w:szCs w:val="18"/>
              </w:rPr>
              <w:t>Rhizosphere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5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ASV_5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5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5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5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5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5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Rhizobacter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5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15.401</w:t>
            </w:r>
          </w:p>
        </w:tc>
      </w:tr>
      <w:tr w:rsidRPr="00DD59DB" w:rsidR="00B40C6D" w:rsidTr="00DD59DB" w14:paraId="4AEC3B66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5D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5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5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ASV_29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6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6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Alphaproteobacteria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6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Rhizobiales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Xanthobacteraceae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6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Bradyrhizobium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6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21.212</w:t>
            </w:r>
          </w:p>
        </w:tc>
      </w:tr>
      <w:tr w:rsidRPr="00DD59DB" w:rsidR="00B40C6D" w:rsidTr="00DD59DB" w14:paraId="4AEC3B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67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6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6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ASV_191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6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6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6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6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Oxalobacteraceae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6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Massilia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6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19.722</w:t>
            </w:r>
          </w:p>
        </w:tc>
      </w:tr>
      <w:tr w:rsidRPr="00DD59DB" w:rsidR="00B40C6D" w:rsidTr="00DD59DB" w14:paraId="4AEC3B7A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71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7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7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ASV_192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7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7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7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7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7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Rubrivivax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7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20.851</w:t>
            </w:r>
          </w:p>
        </w:tc>
      </w:tr>
      <w:tr w:rsidRPr="00DD59DB" w:rsidR="00B40C6D" w:rsidTr="00DD59DB" w14:paraId="4AEC3B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7B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7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7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ASV_407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7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7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8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Chitinophagales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8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Chitinophagaceae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8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Ferruginibacter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8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19.078</w:t>
            </w:r>
          </w:p>
        </w:tc>
      </w:tr>
      <w:tr w:rsidRPr="00DD59DB" w:rsidR="00B40C6D" w:rsidTr="00DD59DB" w14:paraId="4AEC3B8E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85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8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8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ASV_473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8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8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Alphaproteobacteria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8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Rhizobiales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8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Xanthobacteraceae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g__uncultured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8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25.946</w:t>
            </w:r>
          </w:p>
        </w:tc>
      </w:tr>
      <w:tr w:rsidRPr="00DD59DB" w:rsidR="00B40C6D" w:rsidTr="00DD59DB" w14:paraId="4AEC3B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8F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9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9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ASV_909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9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9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Alphaproteobacteria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9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Caulobacterales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9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Caulobacteraceae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9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Asticcacaulis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9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26.75</w:t>
            </w:r>
          </w:p>
        </w:tc>
      </w:tr>
      <w:tr w:rsidRPr="00B40C6D" w:rsidR="00DD59DB" w:rsidTr="00DD59DB" w14:paraId="4AEC3BA2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99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9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9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9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9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9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9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A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34375B" w:rsidRDefault="00B40C6D" w14:paraId="4AEC3BA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</w:tr>
      <w:tr w:rsidRPr="00DD59DB" w:rsidR="00B40C6D" w:rsidTr="00DD59DB" w14:paraId="4AEC3B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A3" w14:textId="77777777">
            <w:pPr>
              <w:rPr>
                <w:rFonts w:ascii="Calibri" w:hAnsi="Calibri" w:eastAsia="Times New Roman" w:cs="Calibri"/>
                <w:i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i/>
                <w:color w:val="000000"/>
                <w:sz w:val="10"/>
                <w:szCs w:val="18"/>
              </w:rPr>
              <w:t>B. oleracea</w:t>
            </w: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A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b/>
                <w:color w:val="000000"/>
                <w:sz w:val="10"/>
                <w:szCs w:val="18"/>
              </w:rPr>
              <w:t>Endosphere</w:t>
            </w:r>
          </w:p>
        </w:tc>
        <w:tc>
          <w:tcPr>
            <w:tcW w:w="0" w:type="auto"/>
            <w:vAlign w:val="center"/>
            <w:hideMark/>
          </w:tcPr>
          <w:p w:rsidRPr="00AA3EC8" w:rsidR="00B40C6D" w:rsidP="00DD59DB" w:rsidRDefault="00B40C6D" w14:paraId="4AEC3BA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8"/>
              </w:rPr>
            </w:pPr>
            <w:r w:rsidRPr="00AA3EC8"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8"/>
              </w:rPr>
              <w:t>ASV_10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A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A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A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A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Acidovorax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A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12.037</w:t>
            </w:r>
          </w:p>
        </w:tc>
      </w:tr>
      <w:tr w:rsidRPr="00DD59DB" w:rsidR="00B40C6D" w:rsidTr="00DD59DB" w14:paraId="4AEC3BB6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AD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A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AA3EC8" w:rsidR="00B40C6D" w:rsidP="00DD59DB" w:rsidRDefault="00B40C6D" w14:paraId="4AEC3BA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8"/>
              </w:rPr>
            </w:pPr>
            <w:r w:rsidRPr="00AA3EC8"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8"/>
              </w:rPr>
              <w:t>ASV_67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B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B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B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B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B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B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18.616</w:t>
            </w:r>
          </w:p>
        </w:tc>
      </w:tr>
      <w:tr w:rsidRPr="00DD59DB" w:rsidR="00B40C6D" w:rsidTr="00DD59DB" w14:paraId="4AEC3BC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B7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B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AA3EC8" w:rsidR="00B40C6D" w:rsidP="00DD59DB" w:rsidRDefault="00B40C6D" w14:paraId="4AEC3BB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8"/>
              </w:rPr>
            </w:pPr>
            <w:r w:rsidRPr="00AA3EC8"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8"/>
              </w:rPr>
              <w:t>ASV_83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B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B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B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B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B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B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15.693</w:t>
            </w:r>
          </w:p>
        </w:tc>
      </w:tr>
      <w:tr w:rsidRPr="00DD59DB" w:rsidR="00B40C6D" w:rsidTr="00DD59DB" w14:paraId="4AEC3BCA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C1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C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C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ASV_100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C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C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C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Sphingobacteriales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C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Sphingobacteriaceae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C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Pedobacter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C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12.396</w:t>
            </w:r>
          </w:p>
        </w:tc>
      </w:tr>
      <w:tr w:rsidRPr="00DD59DB" w:rsidR="00B40C6D" w:rsidTr="00DD59DB" w14:paraId="4AEC3B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CB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C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C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ASV_106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C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Verrucomicrobiota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C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Chlamydiae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D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Chlamydiales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D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Parachlamydiaceae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D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Candidatus_Protochlamydia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D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12.973</w:t>
            </w:r>
          </w:p>
        </w:tc>
      </w:tr>
      <w:tr w:rsidRPr="00DD59DB" w:rsidR="00B40C6D" w:rsidTr="00DD59DB" w14:paraId="4AEC3BDE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D5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D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AA3EC8" w:rsidR="00B40C6D" w:rsidP="00DD59DB" w:rsidRDefault="00B40C6D" w14:paraId="4AEC3BD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8"/>
              </w:rPr>
            </w:pPr>
            <w:r w:rsidRPr="00AA3EC8"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8"/>
              </w:rPr>
              <w:t>ASV_123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D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D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D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D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D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Rhizobacter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D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14.055</w:t>
            </w:r>
          </w:p>
        </w:tc>
      </w:tr>
      <w:tr w:rsidRPr="00DD59DB" w:rsidR="00B40C6D" w:rsidTr="00DD59DB" w14:paraId="4AEC3B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DF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E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AA3EC8" w:rsidR="00B40C6D" w:rsidP="00DD59DB" w:rsidRDefault="00B40C6D" w14:paraId="4AEC3BE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8"/>
              </w:rPr>
            </w:pPr>
            <w:r w:rsidRPr="00AA3EC8"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8"/>
              </w:rPr>
              <w:t>ASV_240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E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E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E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E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E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Leptothrix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E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21.175</w:t>
            </w:r>
          </w:p>
        </w:tc>
      </w:tr>
      <w:tr w:rsidRPr="00DD59DB" w:rsidR="00B40C6D" w:rsidTr="00DD59DB" w14:paraId="4AEC3BF2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E9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E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AA3EC8" w:rsidR="00B40C6D" w:rsidP="00DD59DB" w:rsidRDefault="00B40C6D" w14:paraId="4AEC3BE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8"/>
              </w:rPr>
            </w:pPr>
            <w:r w:rsidRPr="00AA3EC8">
              <w:rPr>
                <w:rFonts w:ascii="Calibri" w:hAnsi="Calibri" w:eastAsia="Times New Roman" w:cs="Calibri"/>
                <w:b/>
                <w:bCs/>
                <w:color w:val="000000"/>
                <w:sz w:val="10"/>
                <w:szCs w:val="18"/>
              </w:rPr>
              <w:t>ASV_291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E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E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E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E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F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Leptothrix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F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10.406</w:t>
            </w:r>
          </w:p>
        </w:tc>
      </w:tr>
      <w:tr w:rsidRPr="00DD59DB" w:rsidR="00B40C6D" w:rsidTr="00DD59DB" w14:paraId="4AEC3BF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F3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F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F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ASV_293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F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F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F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F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Oxalobacteraceae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F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BF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12.844</w:t>
            </w:r>
          </w:p>
        </w:tc>
      </w:tr>
      <w:tr w:rsidRPr="00DD59DB" w:rsidR="00B40C6D" w:rsidTr="00DD59DB" w14:paraId="4AEC3C06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BFD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BF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BF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ASV_318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0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0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0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0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0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</w:t>
            </w:r>
            <w:proofErr w:type="spellEnd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-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Caballeronia-Paraburkholderia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C0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16.645</w:t>
            </w:r>
          </w:p>
        </w:tc>
      </w:tr>
      <w:tr w:rsidRPr="00DD59DB" w:rsidR="00B40C6D" w:rsidTr="00DD59DB" w14:paraId="4AEC3C1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C07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0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0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ASV_413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0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Chloroflexi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0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Ktedonobacteria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0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o__C0119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0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f__C0119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0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g__C0119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C0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11.519</w:t>
            </w:r>
          </w:p>
        </w:tc>
      </w:tr>
      <w:tr w:rsidRPr="00DD59DB" w:rsidR="00B40C6D" w:rsidTr="00DD59DB" w14:paraId="4AEC3C1A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C11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1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1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ASV_782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1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1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1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Cytophagales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1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Cytophagaceae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1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Cytophaga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C1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14.745</w:t>
            </w:r>
          </w:p>
        </w:tc>
      </w:tr>
      <w:tr w:rsidRPr="00DD59DB" w:rsidR="00B40C6D" w:rsidTr="00DD59DB" w14:paraId="4AEC3C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C1B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1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1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ASV_799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1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Planctomycetota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1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Planctomycetes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2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Planctomycetales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2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f__uncultured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2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g__uncultured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C2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12.979</w:t>
            </w:r>
          </w:p>
        </w:tc>
      </w:tr>
      <w:tr w:rsidRPr="00DD59DB" w:rsidR="00B40C6D" w:rsidTr="00DD59DB" w14:paraId="4AEC3C2E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C25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2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2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ASV_959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2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2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2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Flavobacteriales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2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Flavobacteriaceae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2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Flavobacterium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C2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11.165</w:t>
            </w:r>
          </w:p>
        </w:tc>
      </w:tr>
      <w:tr w:rsidRPr="00DD59DB" w:rsidR="00B40C6D" w:rsidTr="00DD59DB" w14:paraId="4AEC3C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C2F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3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3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ASV_962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3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3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3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3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Rhodocyclaceae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3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Uliginosibacterium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C3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10.344</w:t>
            </w:r>
          </w:p>
        </w:tc>
      </w:tr>
      <w:tr w:rsidRPr="00DD59DB" w:rsidR="00B40C6D" w:rsidTr="00DD59DB" w14:paraId="4AEC3C42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C39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3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3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ASV_1091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3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Bdellovibrionota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3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Oligoflexia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3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o__0319-6G20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3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f__0319-6G20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4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g__0319-6G20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C4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16.545</w:t>
            </w:r>
          </w:p>
        </w:tc>
      </w:tr>
      <w:tr w:rsidRPr="00DD59DB" w:rsidR="00B40C6D" w:rsidTr="00DD59DB" w14:paraId="4AEC3C4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C43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4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4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ASV_1385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4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4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4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Oxalobacteraceae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C4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12.486</w:t>
            </w:r>
          </w:p>
        </w:tc>
      </w:tr>
      <w:tr w:rsidRPr="00B40C6D" w:rsidR="00DD59DB" w:rsidTr="00DD59DB" w14:paraId="4AEC3C56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C4D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4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4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5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5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5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5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5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34375B" w:rsidRDefault="00B40C6D" w14:paraId="4AEC3C5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</w:tr>
      <w:tr w:rsidRPr="00DD59DB" w:rsidR="00B40C6D" w:rsidTr="00DD59DB" w14:paraId="4AEC3C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C57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5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b/>
                <w:color w:val="000000"/>
                <w:sz w:val="10"/>
                <w:szCs w:val="18"/>
              </w:rPr>
              <w:t>Rhizosphere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5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ASV_12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5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5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5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5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Comamonadaceae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5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C5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16.5</w:t>
            </w:r>
          </w:p>
        </w:tc>
      </w:tr>
      <w:tr w:rsidRPr="00DD59DB" w:rsidR="00B40C6D" w:rsidTr="00DD59DB" w14:paraId="4AEC3C6A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C61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6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ASV_61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6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6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Gammaproteobacteria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6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Burkholderiales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6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Oxalobacteraceae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6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Massilia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C6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18.569</w:t>
            </w:r>
          </w:p>
        </w:tc>
      </w:tr>
      <w:tr w:rsidRPr="00DD59DB" w:rsidR="00B40C6D" w:rsidTr="00DD59DB" w14:paraId="4AEC3C7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C6B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6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6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ASV_97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6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6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7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Sphingobacteriales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7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Sphingobacteriaceae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7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Mucilaginibacter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C7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19.327</w:t>
            </w:r>
          </w:p>
        </w:tc>
      </w:tr>
      <w:tr w:rsidRPr="00DD59DB" w:rsidR="00B40C6D" w:rsidTr="00DD59DB" w14:paraId="4AEC3C7E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C75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7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7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ASV_101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7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7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7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Sphingobacteriales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7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Sphingobacteriaceae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7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Pedobacter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C7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16.441</w:t>
            </w:r>
          </w:p>
        </w:tc>
      </w:tr>
      <w:tr w:rsidRPr="00DD59DB" w:rsidR="00B40C6D" w:rsidTr="00DD59DB" w14:paraId="4AEC3C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C7F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8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8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ASV_410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8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Actinobacteriota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8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Actinobacteria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8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Propionibacteriales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8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Nocardioidaceae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8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Nocardioides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C8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19.108</w:t>
            </w:r>
          </w:p>
        </w:tc>
      </w:tr>
      <w:tr w:rsidRPr="00DD59DB" w:rsidR="00B40C6D" w:rsidTr="00DD59DB" w14:paraId="4AEC3C92" w14:textId="7777777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Pr="00B40C6D" w:rsidR="00B40C6D" w:rsidP="00DD59DB" w:rsidRDefault="00B40C6D" w14:paraId="4AEC3C89" w14:textId="77777777">
            <w:pPr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Pr="00B40C6D" w:rsidR="00B40C6D" w:rsidP="00DD59DB" w:rsidRDefault="00B40C6D" w14:paraId="4AEC3C8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8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ASV_496</w:t>
            </w:r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p__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8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c__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Bacteroidia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8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o__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Sphingobacteriales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8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f__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Sphingobacteriaceae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DD59DB" w:rsidRDefault="00B40C6D" w14:paraId="4AEC3C9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g__</w:t>
            </w:r>
            <w:proofErr w:type="spellStart"/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Mucilaginibacter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B40C6D" w:rsidR="00B40C6D" w:rsidP="0034375B" w:rsidRDefault="00B40C6D" w14:paraId="4AEC3C9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</w:pPr>
            <w:r w:rsidRPr="00B40C6D">
              <w:rPr>
                <w:rFonts w:ascii="Calibri" w:hAnsi="Calibri" w:eastAsia="Times New Roman" w:cs="Calibri"/>
                <w:color w:val="000000"/>
                <w:sz w:val="10"/>
                <w:szCs w:val="18"/>
              </w:rPr>
              <w:t>16.534</w:t>
            </w:r>
          </w:p>
        </w:tc>
      </w:tr>
    </w:tbl>
    <w:p w:rsidR="00074549" w:rsidP="004B5219" w:rsidRDefault="00074549" w14:paraId="4AEC3C93" w14:textId="77777777"/>
    <w:p w:rsidR="00074549" w:rsidRDefault="00074549" w14:paraId="4AEC3C94" w14:textId="77777777">
      <w:r>
        <w:br w:type="page"/>
      </w:r>
    </w:p>
    <w:p w:rsidR="002D49AB" w:rsidP="004B5219" w:rsidRDefault="00C97DE6" w14:paraId="4AEC3C95" w14:textId="77777777">
      <w:proofErr w:type="spellStart"/>
      <w:r>
        <w:lastRenderedPageBreak/>
        <w:t>SUP_table_random_networks</w:t>
      </w:r>
      <w:proofErr w:type="spellEnd"/>
      <w:r>
        <w:t xml:space="preserve">: </w:t>
      </w:r>
      <w:r w:rsidRPr="00C97DE6">
        <w:t xml:space="preserve">Comparison of global </w:t>
      </w:r>
      <w:r>
        <w:t xml:space="preserve">network </w:t>
      </w:r>
      <w:r w:rsidRPr="00C97DE6">
        <w:t xml:space="preserve">metrics from calculated </w:t>
      </w:r>
      <w:r>
        <w:t xml:space="preserve">real </w:t>
      </w:r>
      <w:r w:rsidRPr="00C97DE6">
        <w:t xml:space="preserve">networks </w:t>
      </w:r>
      <w:r>
        <w:t>and</w:t>
      </w:r>
      <w:r w:rsidRPr="00C97DE6">
        <w:t xml:space="preserve"> 100</w:t>
      </w:r>
      <w:r>
        <w:t>0</w:t>
      </w:r>
      <w:r w:rsidRPr="00C97DE6">
        <w:t xml:space="preserve"> random networks with the same number of nodes and edges.</w:t>
      </w:r>
      <w:r>
        <w:t xml:space="preserve"> </w:t>
      </w:r>
      <w:r w:rsidRPr="006645CA" w:rsidR="006645CA">
        <w:t xml:space="preserve">Real ≠ Random </w:t>
      </w:r>
      <w:r w:rsidR="006645CA">
        <w:t>= indicates if the real n</w:t>
      </w:r>
      <w:r>
        <w:t xml:space="preserve">etwork </w:t>
      </w:r>
      <w:r w:rsidR="006645CA">
        <w:t>metric is</w:t>
      </w:r>
      <w:r>
        <w:t xml:space="preserve"> outside the mean</w:t>
      </w:r>
      <w:r>
        <w:rPr>
          <w:rFonts w:cstheme="minorHAnsi"/>
        </w:rPr>
        <w:t>±</w:t>
      </w:r>
      <w:r>
        <w:t xml:space="preserve">2 standard deviations </w:t>
      </w:r>
      <w:r w:rsidR="006645CA">
        <w:t>of the</w:t>
      </w:r>
      <w:r>
        <w:t xml:space="preserve"> random </w:t>
      </w:r>
      <w:r w:rsidR="006645CA">
        <w:t>networks.</w:t>
      </w:r>
      <w:r>
        <w:t xml:space="preserve"> </w:t>
      </w:r>
      <w:r w:rsidR="006645CA">
        <w:t>N</w:t>
      </w:r>
      <w:r>
        <w:t>o</w:t>
      </w:r>
      <w:r w:rsidRPr="00C97DE6">
        <w:t xml:space="preserve"> </w:t>
      </w:r>
      <w:r>
        <w:t xml:space="preserve">AT = A. thaliana, BO = B. </w:t>
      </w:r>
      <w:proofErr w:type="spellStart"/>
      <w:r>
        <w:t>oleraceae</w:t>
      </w:r>
      <w:proofErr w:type="spellEnd"/>
      <w:r>
        <w:t>, Endo =</w:t>
      </w:r>
      <w:r w:rsidR="001B62BD">
        <w:t xml:space="preserve"> Endosphere, </w:t>
      </w:r>
      <w:proofErr w:type="spellStart"/>
      <w:r w:rsidR="001B62BD">
        <w:t>Rhizo</w:t>
      </w:r>
      <w:proofErr w:type="spellEnd"/>
      <w:r w:rsidR="001B62BD">
        <w:t xml:space="preserve"> = </w:t>
      </w:r>
      <w:proofErr w:type="spellStart"/>
      <w:r w:rsidR="001B62BD">
        <w:t>Rizosphere</w:t>
      </w:r>
      <w:proofErr w:type="spellEnd"/>
      <w:r>
        <w:t xml:space="preserve"> </w:t>
      </w:r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521"/>
        <w:gridCol w:w="667"/>
        <w:gridCol w:w="937"/>
        <w:gridCol w:w="906"/>
        <w:gridCol w:w="803"/>
        <w:gridCol w:w="866"/>
        <w:gridCol w:w="762"/>
        <w:gridCol w:w="1007"/>
        <w:gridCol w:w="770"/>
        <w:gridCol w:w="910"/>
        <w:gridCol w:w="905"/>
      </w:tblGrid>
      <w:tr w:rsidRPr="002D49AB" w:rsidR="002D49AB" w:rsidTr="001B62BD" w14:paraId="4AEC3CA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Pr="002D49AB" w:rsidR="002D49AB" w:rsidP="001B62BD" w:rsidRDefault="002D49AB" w14:paraId="4AEC3C96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 xml:space="preserve">Plant </w:t>
            </w:r>
            <w:r>
              <w:rPr>
                <w:rFonts w:ascii="Calibri" w:hAnsi="Calibri" w:eastAsia="Times New Roman" w:cs="Calibri"/>
                <w:color w:val="000000"/>
                <w:sz w:val="12"/>
              </w:rPr>
              <w:t>sp.</w:t>
            </w:r>
          </w:p>
        </w:tc>
        <w:tc>
          <w:tcPr>
            <w:tcW w:w="667" w:type="dxa"/>
            <w:noWrap/>
            <w:vAlign w:val="center"/>
            <w:hideMark/>
          </w:tcPr>
          <w:p w:rsidRPr="002D49AB" w:rsidR="002D49AB" w:rsidP="001B62BD" w:rsidRDefault="002D49AB" w14:paraId="4AEC3C9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Sample type</w:t>
            </w:r>
          </w:p>
        </w:tc>
        <w:tc>
          <w:tcPr>
            <w:tcW w:w="937" w:type="dxa"/>
            <w:noWrap/>
            <w:vAlign w:val="center"/>
            <w:hideMark/>
          </w:tcPr>
          <w:p w:rsidRPr="002D49AB" w:rsidR="002D49AB" w:rsidP="001B62BD" w:rsidRDefault="002A447C" w14:paraId="4AEC3C9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>
              <w:rPr>
                <w:rFonts w:ascii="Calibri" w:hAnsi="Calibri" w:eastAsia="Times New Roman" w:cs="Calibri"/>
                <w:color w:val="000000"/>
                <w:sz w:val="12"/>
              </w:rPr>
              <w:t>Network</w:t>
            </w:r>
          </w:p>
        </w:tc>
        <w:tc>
          <w:tcPr>
            <w:tcW w:w="906" w:type="dxa"/>
            <w:noWrap/>
            <w:vAlign w:val="center"/>
            <w:hideMark/>
          </w:tcPr>
          <w:p w:rsidRPr="002D49AB" w:rsidR="002D49AB" w:rsidP="001B62BD" w:rsidRDefault="002D49AB" w14:paraId="4AEC3C9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Centralized betweenness</w:t>
            </w:r>
          </w:p>
        </w:tc>
        <w:tc>
          <w:tcPr>
            <w:tcW w:w="803" w:type="dxa"/>
            <w:noWrap/>
            <w:vAlign w:val="center"/>
            <w:hideMark/>
          </w:tcPr>
          <w:p w:rsidRPr="002D49AB" w:rsidR="002D49AB" w:rsidP="001B62BD" w:rsidRDefault="002D49AB" w14:paraId="4AEC3C9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Centralized closeness</w:t>
            </w:r>
          </w:p>
        </w:tc>
        <w:tc>
          <w:tcPr>
            <w:tcW w:w="866" w:type="dxa"/>
            <w:noWrap/>
            <w:vAlign w:val="center"/>
            <w:hideMark/>
          </w:tcPr>
          <w:p w:rsidRPr="002D49AB" w:rsidR="002D49AB" w:rsidP="001B62BD" w:rsidRDefault="002D49AB" w14:paraId="4AEC3C9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Centralized eigenvector</w:t>
            </w:r>
          </w:p>
        </w:tc>
        <w:tc>
          <w:tcPr>
            <w:tcW w:w="762" w:type="dxa"/>
            <w:noWrap/>
            <w:vAlign w:val="center"/>
            <w:hideMark/>
          </w:tcPr>
          <w:p w:rsidRPr="002D49AB" w:rsidR="002D49AB" w:rsidP="001B62BD" w:rsidRDefault="002D49AB" w14:paraId="4AEC3C9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Network transitivity</w:t>
            </w:r>
          </w:p>
        </w:tc>
        <w:tc>
          <w:tcPr>
            <w:tcW w:w="1007" w:type="dxa"/>
            <w:noWrap/>
            <w:vAlign w:val="center"/>
            <w:hideMark/>
          </w:tcPr>
          <w:p w:rsidRPr="002D49AB" w:rsidR="002D49AB" w:rsidP="001B62BD" w:rsidRDefault="002D49AB" w14:paraId="4AEC3C9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Network mean shortest path</w:t>
            </w:r>
          </w:p>
        </w:tc>
        <w:tc>
          <w:tcPr>
            <w:tcW w:w="770" w:type="dxa"/>
            <w:noWrap/>
            <w:vAlign w:val="center"/>
            <w:hideMark/>
          </w:tcPr>
          <w:p w:rsidRPr="002D49AB" w:rsidR="002D49AB" w:rsidP="001B62BD" w:rsidRDefault="002D49AB" w14:paraId="4AEC3C9E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Network modularity</w:t>
            </w:r>
          </w:p>
        </w:tc>
        <w:tc>
          <w:tcPr>
            <w:tcW w:w="910" w:type="dxa"/>
            <w:noWrap/>
            <w:vAlign w:val="center"/>
            <w:hideMark/>
          </w:tcPr>
          <w:p w:rsidRPr="002D49AB" w:rsidR="002D49AB" w:rsidP="001B62BD" w:rsidRDefault="002D49AB" w14:paraId="4AEC3C9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Mean node betweenness</w:t>
            </w:r>
          </w:p>
        </w:tc>
        <w:tc>
          <w:tcPr>
            <w:tcW w:w="905" w:type="dxa"/>
            <w:noWrap/>
            <w:vAlign w:val="center"/>
            <w:hideMark/>
          </w:tcPr>
          <w:p w:rsidRPr="002D49AB" w:rsidR="002D49AB" w:rsidP="001B62BD" w:rsidRDefault="002D49AB" w14:paraId="4AEC3CA0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Mean edge betweenness</w:t>
            </w:r>
          </w:p>
        </w:tc>
      </w:tr>
      <w:tr w:rsidRPr="002D49AB" w:rsidR="003E42B0" w:rsidTr="001B62BD" w14:paraId="4AEC3C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Pr="002D49AB" w:rsidR="002D49AB" w:rsidP="001B62BD" w:rsidRDefault="002D49AB" w14:paraId="4AEC3CA2" w14:textId="77777777">
            <w:pPr>
              <w:jc w:val="center"/>
              <w:rPr>
                <w:rFonts w:ascii="Calibri" w:hAnsi="Calibri" w:eastAsia="Times New Roman" w:cs="Calibri"/>
                <w:i/>
                <w:iCs/>
                <w:color w:val="000000"/>
                <w:sz w:val="12"/>
              </w:rPr>
            </w:pPr>
            <w:r>
              <w:rPr>
                <w:rFonts w:ascii="Calibri" w:hAnsi="Calibri" w:eastAsia="Times New Roman" w:cs="Calibri"/>
                <w:i/>
                <w:iCs/>
                <w:color w:val="000000"/>
                <w:sz w:val="12"/>
              </w:rPr>
              <w:t>AT</w:t>
            </w:r>
          </w:p>
        </w:tc>
        <w:tc>
          <w:tcPr>
            <w:tcW w:w="667" w:type="dxa"/>
            <w:noWrap/>
            <w:vAlign w:val="center"/>
            <w:hideMark/>
          </w:tcPr>
          <w:p w:rsidRPr="002D49AB" w:rsidR="002D49AB" w:rsidP="001B62BD" w:rsidRDefault="002D49AB" w14:paraId="4AEC3CA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>
              <w:rPr>
                <w:rFonts w:ascii="Calibri" w:hAnsi="Calibri" w:eastAsia="Times New Roman" w:cs="Calibri"/>
                <w:color w:val="000000"/>
                <w:sz w:val="12"/>
              </w:rPr>
              <w:t>Endo</w:t>
            </w:r>
          </w:p>
        </w:tc>
        <w:tc>
          <w:tcPr>
            <w:tcW w:w="937" w:type="dxa"/>
            <w:noWrap/>
            <w:vAlign w:val="center"/>
            <w:hideMark/>
          </w:tcPr>
          <w:p w:rsidRPr="002D49AB" w:rsidR="002D49AB" w:rsidP="001B62BD" w:rsidRDefault="002D49AB" w14:paraId="4AEC3CA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Real network</w:t>
            </w:r>
          </w:p>
        </w:tc>
        <w:tc>
          <w:tcPr>
            <w:tcW w:w="906" w:type="dxa"/>
            <w:noWrap/>
            <w:vAlign w:val="center"/>
            <w:hideMark/>
          </w:tcPr>
          <w:p w:rsidRPr="002D49AB" w:rsidR="002D49AB" w:rsidP="001B62BD" w:rsidRDefault="002D49AB" w14:paraId="4AEC3CA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0.0371</w:t>
            </w:r>
          </w:p>
        </w:tc>
        <w:tc>
          <w:tcPr>
            <w:tcW w:w="803" w:type="dxa"/>
            <w:noWrap/>
            <w:vAlign w:val="center"/>
            <w:hideMark/>
          </w:tcPr>
          <w:p w:rsidRPr="002D49AB" w:rsidR="002D49AB" w:rsidP="001B62BD" w:rsidRDefault="002D49AB" w14:paraId="4AEC3CA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0.1295</w:t>
            </w:r>
          </w:p>
        </w:tc>
        <w:tc>
          <w:tcPr>
            <w:tcW w:w="866" w:type="dxa"/>
            <w:noWrap/>
            <w:vAlign w:val="center"/>
            <w:hideMark/>
          </w:tcPr>
          <w:p w:rsidRPr="002D49AB" w:rsidR="002D49AB" w:rsidP="001B62BD" w:rsidRDefault="002D49AB" w14:paraId="4AEC3CA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0.9675</w:t>
            </w:r>
          </w:p>
        </w:tc>
        <w:tc>
          <w:tcPr>
            <w:tcW w:w="762" w:type="dxa"/>
            <w:noWrap/>
            <w:vAlign w:val="center"/>
            <w:hideMark/>
          </w:tcPr>
          <w:p w:rsidRPr="002D49AB" w:rsidR="002D49AB" w:rsidP="001B62BD" w:rsidRDefault="002D49AB" w14:paraId="4AEC3CA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0.3333</w:t>
            </w:r>
          </w:p>
        </w:tc>
        <w:tc>
          <w:tcPr>
            <w:tcW w:w="1007" w:type="dxa"/>
            <w:noWrap/>
            <w:vAlign w:val="center"/>
            <w:hideMark/>
          </w:tcPr>
          <w:p w:rsidRPr="002D49AB" w:rsidR="002D49AB" w:rsidP="001B62BD" w:rsidRDefault="002D49AB" w14:paraId="4AEC3CA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0.1724</w:t>
            </w:r>
          </w:p>
        </w:tc>
        <w:tc>
          <w:tcPr>
            <w:tcW w:w="770" w:type="dxa"/>
            <w:noWrap/>
            <w:vAlign w:val="center"/>
            <w:hideMark/>
          </w:tcPr>
          <w:p w:rsidRPr="002D49AB" w:rsidR="002D49AB" w:rsidP="001B62BD" w:rsidRDefault="002D49AB" w14:paraId="4AEC3CA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0.7315</w:t>
            </w:r>
          </w:p>
        </w:tc>
        <w:tc>
          <w:tcPr>
            <w:tcW w:w="910" w:type="dxa"/>
            <w:noWrap/>
            <w:vAlign w:val="center"/>
            <w:hideMark/>
          </w:tcPr>
          <w:p w:rsidRPr="002D49AB" w:rsidR="002D49AB" w:rsidP="001B62BD" w:rsidRDefault="002D49AB" w14:paraId="4AEC3CA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209.5</w:t>
            </w:r>
          </w:p>
        </w:tc>
        <w:tc>
          <w:tcPr>
            <w:tcW w:w="905" w:type="dxa"/>
            <w:noWrap/>
            <w:vAlign w:val="center"/>
            <w:hideMark/>
          </w:tcPr>
          <w:p w:rsidRPr="002D49AB" w:rsidR="002D49AB" w:rsidP="001B62BD" w:rsidRDefault="002D49AB" w14:paraId="4AEC3CA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316.4</w:t>
            </w:r>
          </w:p>
        </w:tc>
      </w:tr>
      <w:tr w:rsidRPr="002D49AB" w:rsidR="002D49AB" w:rsidTr="001B62BD" w14:paraId="4AEC3CB9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Pr="002D49AB" w:rsidR="002D49AB" w:rsidP="001B62BD" w:rsidRDefault="002D49AB" w14:paraId="4AEC3CAE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Pr="002D49AB" w:rsidR="002D49AB" w:rsidP="001B62BD" w:rsidRDefault="002D49AB" w14:paraId="4AEC3CA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:rsidRPr="002D49AB" w:rsidR="002D49AB" w:rsidP="001B62BD" w:rsidRDefault="002D49AB" w14:paraId="4AEC3CB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Random network mean</w:t>
            </w:r>
          </w:p>
        </w:tc>
        <w:tc>
          <w:tcPr>
            <w:tcW w:w="906" w:type="dxa"/>
            <w:noWrap/>
            <w:vAlign w:val="center"/>
            <w:hideMark/>
          </w:tcPr>
          <w:p w:rsidRPr="002D49AB" w:rsidR="002D49AB" w:rsidP="001B62BD" w:rsidRDefault="002D49AB" w14:paraId="4AEC3CB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0.1053</w:t>
            </w:r>
          </w:p>
        </w:tc>
        <w:tc>
          <w:tcPr>
            <w:tcW w:w="803" w:type="dxa"/>
            <w:noWrap/>
            <w:vAlign w:val="center"/>
            <w:hideMark/>
          </w:tcPr>
          <w:p w:rsidRPr="002D49AB" w:rsidR="002D49AB" w:rsidP="001B62BD" w:rsidRDefault="002D49AB" w14:paraId="4AEC3CB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0.0898</w:t>
            </w:r>
          </w:p>
        </w:tc>
        <w:tc>
          <w:tcPr>
            <w:tcW w:w="866" w:type="dxa"/>
            <w:noWrap/>
            <w:vAlign w:val="center"/>
            <w:hideMark/>
          </w:tcPr>
          <w:p w:rsidRPr="002D49AB" w:rsidR="002D49AB" w:rsidP="001B62BD" w:rsidRDefault="002D49AB" w14:paraId="4AEC3CB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0.9601</w:t>
            </w:r>
          </w:p>
        </w:tc>
        <w:tc>
          <w:tcPr>
            <w:tcW w:w="762" w:type="dxa"/>
            <w:noWrap/>
            <w:vAlign w:val="center"/>
            <w:hideMark/>
          </w:tcPr>
          <w:p w:rsidRPr="002D49AB" w:rsidR="002D49AB" w:rsidP="001B62BD" w:rsidRDefault="002D49AB" w14:paraId="4AEC3CB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0.0038</w:t>
            </w:r>
          </w:p>
        </w:tc>
        <w:tc>
          <w:tcPr>
            <w:tcW w:w="1007" w:type="dxa"/>
            <w:noWrap/>
            <w:vAlign w:val="center"/>
            <w:hideMark/>
          </w:tcPr>
          <w:p w:rsidRPr="002D49AB" w:rsidR="002D49AB" w:rsidP="001B62BD" w:rsidRDefault="002D49AB" w14:paraId="4AEC3CB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0.3422</w:t>
            </w:r>
          </w:p>
        </w:tc>
        <w:tc>
          <w:tcPr>
            <w:tcW w:w="770" w:type="dxa"/>
            <w:noWrap/>
            <w:vAlign w:val="center"/>
            <w:hideMark/>
          </w:tcPr>
          <w:p w:rsidRPr="002D49AB" w:rsidR="002D49AB" w:rsidP="001B62BD" w:rsidRDefault="002D49AB" w14:paraId="4AEC3CB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0.8597</w:t>
            </w:r>
          </w:p>
        </w:tc>
        <w:tc>
          <w:tcPr>
            <w:tcW w:w="910" w:type="dxa"/>
            <w:noWrap/>
            <w:vAlign w:val="center"/>
            <w:hideMark/>
          </w:tcPr>
          <w:p w:rsidRPr="002D49AB" w:rsidR="002D49AB" w:rsidP="001B62BD" w:rsidRDefault="002D49AB" w14:paraId="4AEC3CB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691.0</w:t>
            </w:r>
          </w:p>
        </w:tc>
        <w:tc>
          <w:tcPr>
            <w:tcW w:w="905" w:type="dxa"/>
            <w:noWrap/>
            <w:vAlign w:val="center"/>
            <w:hideMark/>
          </w:tcPr>
          <w:p w:rsidRPr="002D49AB" w:rsidR="002D49AB" w:rsidP="001B62BD" w:rsidRDefault="002D49AB" w14:paraId="4AEC3CB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1002.7</w:t>
            </w:r>
          </w:p>
        </w:tc>
      </w:tr>
      <w:tr w:rsidRPr="002D49AB" w:rsidR="003E42B0" w:rsidTr="001B62BD" w14:paraId="4AEC3C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Pr="002D49AB" w:rsidR="002D49AB" w:rsidP="001B62BD" w:rsidRDefault="002D49AB" w14:paraId="4AEC3CBA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Pr="002D49AB" w:rsidR="002D49AB" w:rsidP="001B62BD" w:rsidRDefault="002D49AB" w14:paraId="4AEC3CB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:rsidRPr="002D49AB" w:rsidR="002D49AB" w:rsidP="001B62BD" w:rsidRDefault="002D49AB" w14:paraId="4AEC3CB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 xml:space="preserve">Random network </w:t>
            </w:r>
            <w:proofErr w:type="spellStart"/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sd</w:t>
            </w:r>
            <w:proofErr w:type="spellEnd"/>
          </w:p>
        </w:tc>
        <w:tc>
          <w:tcPr>
            <w:tcW w:w="906" w:type="dxa"/>
            <w:noWrap/>
            <w:vAlign w:val="center"/>
            <w:hideMark/>
          </w:tcPr>
          <w:p w:rsidRPr="002D49AB" w:rsidR="002D49AB" w:rsidP="001B62BD" w:rsidRDefault="002D49AB" w14:paraId="4AEC3CB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0.0297</w:t>
            </w:r>
          </w:p>
        </w:tc>
        <w:tc>
          <w:tcPr>
            <w:tcW w:w="803" w:type="dxa"/>
            <w:noWrap/>
            <w:vAlign w:val="center"/>
            <w:hideMark/>
          </w:tcPr>
          <w:p w:rsidRPr="002D49AB" w:rsidR="002D49AB" w:rsidP="001B62BD" w:rsidRDefault="002D49AB" w14:paraId="4AEC3CB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0.0168</w:t>
            </w:r>
          </w:p>
        </w:tc>
        <w:tc>
          <w:tcPr>
            <w:tcW w:w="866" w:type="dxa"/>
            <w:noWrap/>
            <w:vAlign w:val="center"/>
            <w:hideMark/>
          </w:tcPr>
          <w:p w:rsidRPr="002D49AB" w:rsidR="002D49AB" w:rsidP="001B62BD" w:rsidRDefault="002D49AB" w14:paraId="4AEC3CB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0.0155</w:t>
            </w:r>
          </w:p>
        </w:tc>
        <w:tc>
          <w:tcPr>
            <w:tcW w:w="762" w:type="dxa"/>
            <w:noWrap/>
            <w:vAlign w:val="center"/>
            <w:hideMark/>
          </w:tcPr>
          <w:p w:rsidRPr="002D49AB" w:rsidR="002D49AB" w:rsidP="001B62BD" w:rsidRDefault="002D49AB" w14:paraId="4AEC3CC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0.0049</w:t>
            </w:r>
          </w:p>
        </w:tc>
        <w:tc>
          <w:tcPr>
            <w:tcW w:w="1007" w:type="dxa"/>
            <w:noWrap/>
            <w:vAlign w:val="center"/>
            <w:hideMark/>
          </w:tcPr>
          <w:p w:rsidRPr="002D49AB" w:rsidR="002D49AB" w:rsidP="001B62BD" w:rsidRDefault="002D49AB" w14:paraId="4AEC3CC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0.0511</w:t>
            </w:r>
          </w:p>
        </w:tc>
        <w:tc>
          <w:tcPr>
            <w:tcW w:w="770" w:type="dxa"/>
            <w:noWrap/>
            <w:vAlign w:val="center"/>
            <w:hideMark/>
          </w:tcPr>
          <w:p w:rsidRPr="002D49AB" w:rsidR="002D49AB" w:rsidP="001B62BD" w:rsidRDefault="002D49AB" w14:paraId="4AEC3CC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0.0150</w:t>
            </w:r>
          </w:p>
        </w:tc>
        <w:tc>
          <w:tcPr>
            <w:tcW w:w="910" w:type="dxa"/>
            <w:noWrap/>
            <w:vAlign w:val="center"/>
            <w:hideMark/>
          </w:tcPr>
          <w:p w:rsidRPr="002D49AB" w:rsidR="002D49AB" w:rsidP="001B62BD" w:rsidRDefault="002D49AB" w14:paraId="4AEC3CC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131.5</w:t>
            </w:r>
          </w:p>
        </w:tc>
        <w:tc>
          <w:tcPr>
            <w:tcW w:w="905" w:type="dxa"/>
            <w:noWrap/>
            <w:vAlign w:val="center"/>
            <w:hideMark/>
          </w:tcPr>
          <w:p w:rsidRPr="002D49AB" w:rsidR="002D49AB" w:rsidP="001B62BD" w:rsidRDefault="002D49AB" w14:paraId="4AEC3CC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182.3</w:t>
            </w:r>
          </w:p>
        </w:tc>
      </w:tr>
      <w:tr w:rsidRPr="002D49AB" w:rsidR="002D49AB" w:rsidTr="001B62BD" w14:paraId="4AEC3CD1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Pr="002D49AB" w:rsidR="002D49AB" w:rsidP="001B62BD" w:rsidRDefault="002D49AB" w14:paraId="4AEC3CC6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Pr="002D49AB" w:rsidR="002D49AB" w:rsidP="001B62BD" w:rsidRDefault="002D49AB" w14:paraId="4AEC3CC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:rsidRPr="002D49AB" w:rsidR="002D49AB" w:rsidP="001B62BD" w:rsidRDefault="006645CA" w14:paraId="4AEC3CC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>
              <w:rPr>
                <w:rFonts w:ascii="Calibri" w:hAnsi="Calibri" w:eastAsia="Times New Roman" w:cs="Calibri"/>
                <w:color w:val="000000"/>
                <w:sz w:val="12"/>
              </w:rPr>
              <w:t>Real ≠ Random</w:t>
            </w:r>
          </w:p>
        </w:tc>
        <w:tc>
          <w:tcPr>
            <w:tcW w:w="906" w:type="dxa"/>
            <w:noWrap/>
            <w:vAlign w:val="center"/>
            <w:hideMark/>
          </w:tcPr>
          <w:p w:rsidRPr="002D49AB" w:rsidR="002D49AB" w:rsidP="001B62BD" w:rsidRDefault="002D49AB" w14:paraId="4AEC3CC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tcW w:w="803" w:type="dxa"/>
            <w:noWrap/>
            <w:vAlign w:val="center"/>
            <w:hideMark/>
          </w:tcPr>
          <w:p w:rsidRPr="002D49AB" w:rsidR="002D49AB" w:rsidP="001B62BD" w:rsidRDefault="002D49AB" w14:paraId="4AEC3CC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tcW w:w="866" w:type="dxa"/>
            <w:noWrap/>
            <w:vAlign w:val="center"/>
            <w:hideMark/>
          </w:tcPr>
          <w:p w:rsidRPr="002D49AB" w:rsidR="002D49AB" w:rsidP="001B62BD" w:rsidRDefault="002D49AB" w14:paraId="4AEC3CC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No</w:t>
            </w:r>
          </w:p>
        </w:tc>
        <w:tc>
          <w:tcPr>
            <w:tcW w:w="762" w:type="dxa"/>
            <w:noWrap/>
            <w:vAlign w:val="center"/>
            <w:hideMark/>
          </w:tcPr>
          <w:p w:rsidRPr="002D49AB" w:rsidR="002D49AB" w:rsidP="001B62BD" w:rsidRDefault="002D49AB" w14:paraId="4AEC3CC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tcW w:w="1007" w:type="dxa"/>
            <w:noWrap/>
            <w:vAlign w:val="center"/>
            <w:hideMark/>
          </w:tcPr>
          <w:p w:rsidRPr="002D49AB" w:rsidR="002D49AB" w:rsidP="001B62BD" w:rsidRDefault="002D49AB" w14:paraId="4AEC3CC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tcW w:w="770" w:type="dxa"/>
            <w:noWrap/>
            <w:vAlign w:val="center"/>
            <w:hideMark/>
          </w:tcPr>
          <w:p w:rsidRPr="002D49AB" w:rsidR="002D49AB" w:rsidP="001B62BD" w:rsidRDefault="002D49AB" w14:paraId="4AEC3CC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tcW w:w="910" w:type="dxa"/>
            <w:noWrap/>
            <w:vAlign w:val="center"/>
            <w:hideMark/>
          </w:tcPr>
          <w:p w:rsidRPr="002D49AB" w:rsidR="002D49AB" w:rsidP="001B62BD" w:rsidRDefault="002D49AB" w14:paraId="4AEC3CC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tcW w:w="905" w:type="dxa"/>
            <w:noWrap/>
            <w:vAlign w:val="center"/>
            <w:hideMark/>
          </w:tcPr>
          <w:p w:rsidRPr="002D49AB" w:rsidR="002D49AB" w:rsidP="001B62BD" w:rsidRDefault="002D49AB" w14:paraId="4AEC3CD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</w:tr>
      <w:tr w:rsidRPr="002D49AB" w:rsidR="003E42B0" w:rsidTr="001B62BD" w14:paraId="4AEC3CD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Pr="002D49AB" w:rsidR="002D49AB" w:rsidP="001B62BD" w:rsidRDefault="002D49AB" w14:paraId="4AEC3CD2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Pr="002D49AB" w:rsidR="002D49AB" w:rsidP="001B62BD" w:rsidRDefault="002D49AB" w14:paraId="4AEC3CD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:rsidRPr="002D49AB" w:rsidR="002D49AB" w:rsidP="001B62BD" w:rsidRDefault="002D49AB" w14:paraId="4AEC3CD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906" w:type="dxa"/>
            <w:noWrap/>
            <w:vAlign w:val="center"/>
            <w:hideMark/>
          </w:tcPr>
          <w:p w:rsidRPr="002D49AB" w:rsidR="002D49AB" w:rsidP="001B62BD" w:rsidRDefault="002D49AB" w14:paraId="4AEC3CD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803" w:type="dxa"/>
            <w:noWrap/>
            <w:vAlign w:val="center"/>
            <w:hideMark/>
          </w:tcPr>
          <w:p w:rsidRPr="002D49AB" w:rsidR="002D49AB" w:rsidP="001B62BD" w:rsidRDefault="002D49AB" w14:paraId="4AEC3CD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866" w:type="dxa"/>
            <w:noWrap/>
            <w:vAlign w:val="center"/>
            <w:hideMark/>
          </w:tcPr>
          <w:p w:rsidRPr="002D49AB" w:rsidR="002D49AB" w:rsidP="001B62BD" w:rsidRDefault="002D49AB" w14:paraId="4AEC3CD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762" w:type="dxa"/>
            <w:noWrap/>
            <w:vAlign w:val="center"/>
            <w:hideMark/>
          </w:tcPr>
          <w:p w:rsidRPr="002D49AB" w:rsidR="002D49AB" w:rsidP="001B62BD" w:rsidRDefault="002D49AB" w14:paraId="4AEC3CD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1007" w:type="dxa"/>
            <w:noWrap/>
            <w:vAlign w:val="center"/>
            <w:hideMark/>
          </w:tcPr>
          <w:p w:rsidRPr="002D49AB" w:rsidR="002D49AB" w:rsidP="001B62BD" w:rsidRDefault="002D49AB" w14:paraId="4AEC3CD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770" w:type="dxa"/>
            <w:noWrap/>
            <w:vAlign w:val="center"/>
            <w:hideMark/>
          </w:tcPr>
          <w:p w:rsidRPr="002D49AB" w:rsidR="002D49AB" w:rsidP="001B62BD" w:rsidRDefault="002D49AB" w14:paraId="4AEC3CD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910" w:type="dxa"/>
            <w:noWrap/>
            <w:vAlign w:val="center"/>
            <w:hideMark/>
          </w:tcPr>
          <w:p w:rsidRPr="002D49AB" w:rsidR="002D49AB" w:rsidP="001B62BD" w:rsidRDefault="002D49AB" w14:paraId="4AEC3CD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905" w:type="dxa"/>
            <w:noWrap/>
            <w:vAlign w:val="center"/>
            <w:hideMark/>
          </w:tcPr>
          <w:p w:rsidRPr="002D49AB" w:rsidR="002D49AB" w:rsidP="001B62BD" w:rsidRDefault="002D49AB" w14:paraId="4AEC3CD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</w:tr>
      <w:tr w:rsidRPr="002D49AB" w:rsidR="002D49AB" w:rsidTr="001B62BD" w14:paraId="4AEC3CE9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Pr="002D49AB" w:rsidR="002D49AB" w:rsidP="001B62BD" w:rsidRDefault="002D49AB" w14:paraId="4AEC3CDE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Pr="002D49AB" w:rsidR="002D49AB" w:rsidP="001B62BD" w:rsidRDefault="002D49AB" w14:paraId="4AEC3CD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2"/>
              </w:rPr>
              <w:t>Rhizo</w:t>
            </w:r>
            <w:proofErr w:type="spellEnd"/>
          </w:p>
        </w:tc>
        <w:tc>
          <w:tcPr>
            <w:tcW w:w="937" w:type="dxa"/>
            <w:noWrap/>
            <w:vAlign w:val="center"/>
            <w:hideMark/>
          </w:tcPr>
          <w:p w:rsidRPr="002D49AB" w:rsidR="002D49AB" w:rsidP="001B62BD" w:rsidRDefault="002D49AB" w14:paraId="4AEC3CE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Real network</w:t>
            </w:r>
          </w:p>
        </w:tc>
        <w:tc>
          <w:tcPr>
            <w:tcW w:w="906" w:type="dxa"/>
            <w:noWrap/>
            <w:vAlign w:val="center"/>
            <w:hideMark/>
          </w:tcPr>
          <w:p w:rsidRPr="002D49AB" w:rsidR="002D49AB" w:rsidP="001B62BD" w:rsidRDefault="002D49AB" w14:paraId="4AEC3CE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0.0612</w:t>
            </w:r>
          </w:p>
        </w:tc>
        <w:tc>
          <w:tcPr>
            <w:tcW w:w="803" w:type="dxa"/>
            <w:noWrap/>
            <w:vAlign w:val="center"/>
            <w:hideMark/>
          </w:tcPr>
          <w:p w:rsidRPr="002D49AB" w:rsidR="002D49AB" w:rsidP="001B62BD" w:rsidRDefault="002D49AB" w14:paraId="4AEC3CE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0.1880</w:t>
            </w:r>
          </w:p>
        </w:tc>
        <w:tc>
          <w:tcPr>
            <w:tcW w:w="866" w:type="dxa"/>
            <w:noWrap/>
            <w:vAlign w:val="center"/>
            <w:hideMark/>
          </w:tcPr>
          <w:p w:rsidRPr="002D49AB" w:rsidR="002D49AB" w:rsidP="001B62BD" w:rsidRDefault="002D49AB" w14:paraId="4AEC3CE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0.9538</w:t>
            </w:r>
          </w:p>
        </w:tc>
        <w:tc>
          <w:tcPr>
            <w:tcW w:w="762" w:type="dxa"/>
            <w:noWrap/>
            <w:vAlign w:val="center"/>
            <w:hideMark/>
          </w:tcPr>
          <w:p w:rsidRPr="002D49AB" w:rsidR="002D49AB" w:rsidP="001B62BD" w:rsidRDefault="002D49AB" w14:paraId="4AEC3CE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0.2461</w:t>
            </w:r>
          </w:p>
        </w:tc>
        <w:tc>
          <w:tcPr>
            <w:tcW w:w="1007" w:type="dxa"/>
            <w:noWrap/>
            <w:vAlign w:val="center"/>
            <w:hideMark/>
          </w:tcPr>
          <w:p w:rsidRPr="002D49AB" w:rsidR="002D49AB" w:rsidP="001B62BD" w:rsidRDefault="002D49AB" w14:paraId="4AEC3CE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0.1338</w:t>
            </w:r>
          </w:p>
        </w:tc>
        <w:tc>
          <w:tcPr>
            <w:tcW w:w="770" w:type="dxa"/>
            <w:noWrap/>
            <w:vAlign w:val="center"/>
            <w:hideMark/>
          </w:tcPr>
          <w:p w:rsidRPr="002D49AB" w:rsidR="002D49AB" w:rsidP="001B62BD" w:rsidRDefault="002D49AB" w14:paraId="4AEC3CE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0.6294</w:t>
            </w:r>
          </w:p>
        </w:tc>
        <w:tc>
          <w:tcPr>
            <w:tcW w:w="910" w:type="dxa"/>
            <w:noWrap/>
            <w:vAlign w:val="center"/>
            <w:hideMark/>
          </w:tcPr>
          <w:p w:rsidRPr="002D49AB" w:rsidR="002D49AB" w:rsidP="001B62BD" w:rsidRDefault="002D49AB" w14:paraId="4AEC3CE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1361.2</w:t>
            </w:r>
          </w:p>
        </w:tc>
        <w:tc>
          <w:tcPr>
            <w:tcW w:w="905" w:type="dxa"/>
            <w:noWrap/>
            <w:vAlign w:val="center"/>
            <w:hideMark/>
          </w:tcPr>
          <w:p w:rsidRPr="002D49AB" w:rsidR="002D49AB" w:rsidP="001B62BD" w:rsidRDefault="002D49AB" w14:paraId="4AEC3CE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937.0</w:t>
            </w:r>
          </w:p>
        </w:tc>
      </w:tr>
      <w:tr w:rsidRPr="002D49AB" w:rsidR="003E42B0" w:rsidTr="001B62BD" w14:paraId="4AEC3CF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Pr="002D49AB" w:rsidR="002D49AB" w:rsidP="001B62BD" w:rsidRDefault="002D49AB" w14:paraId="4AEC3CEA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Pr="002D49AB" w:rsidR="002D49AB" w:rsidP="001B62BD" w:rsidRDefault="002D49AB" w14:paraId="4AEC3CE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:rsidRPr="002D49AB" w:rsidR="002D49AB" w:rsidP="001B62BD" w:rsidRDefault="002D49AB" w14:paraId="4AEC3CE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Random network mean</w:t>
            </w:r>
          </w:p>
        </w:tc>
        <w:tc>
          <w:tcPr>
            <w:tcW w:w="906" w:type="dxa"/>
            <w:noWrap/>
            <w:vAlign w:val="center"/>
            <w:hideMark/>
          </w:tcPr>
          <w:p w:rsidRPr="002D49AB" w:rsidR="002D49AB" w:rsidP="001B62BD" w:rsidRDefault="002D49AB" w14:paraId="4AEC3CE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0.0409</w:t>
            </w:r>
          </w:p>
        </w:tc>
        <w:tc>
          <w:tcPr>
            <w:tcW w:w="803" w:type="dxa"/>
            <w:noWrap/>
            <w:vAlign w:val="center"/>
            <w:hideMark/>
          </w:tcPr>
          <w:p w:rsidRPr="002D49AB" w:rsidR="002D49AB" w:rsidP="001B62BD" w:rsidRDefault="002D49AB" w14:paraId="4AEC3CE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0.0999</w:t>
            </w:r>
          </w:p>
        </w:tc>
        <w:tc>
          <w:tcPr>
            <w:tcW w:w="866" w:type="dxa"/>
            <w:noWrap/>
            <w:vAlign w:val="center"/>
            <w:hideMark/>
          </w:tcPr>
          <w:p w:rsidRPr="002D49AB" w:rsidR="002D49AB" w:rsidP="001B62BD" w:rsidRDefault="002D49AB" w14:paraId="4AEC3CE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0.8410</w:t>
            </w:r>
          </w:p>
        </w:tc>
        <w:tc>
          <w:tcPr>
            <w:tcW w:w="762" w:type="dxa"/>
            <w:noWrap/>
            <w:vAlign w:val="center"/>
            <w:hideMark/>
          </w:tcPr>
          <w:p w:rsidRPr="002D49AB" w:rsidR="002D49AB" w:rsidP="001B62BD" w:rsidRDefault="002D49AB" w14:paraId="4AEC3CF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0.0057</w:t>
            </w:r>
          </w:p>
        </w:tc>
        <w:tc>
          <w:tcPr>
            <w:tcW w:w="1007" w:type="dxa"/>
            <w:noWrap/>
            <w:vAlign w:val="center"/>
            <w:hideMark/>
          </w:tcPr>
          <w:p w:rsidRPr="002D49AB" w:rsidR="002D49AB" w:rsidP="001B62BD" w:rsidRDefault="002D49AB" w14:paraId="4AEC3CF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0.1384</w:t>
            </w:r>
          </w:p>
        </w:tc>
        <w:tc>
          <w:tcPr>
            <w:tcW w:w="770" w:type="dxa"/>
            <w:noWrap/>
            <w:vAlign w:val="center"/>
            <w:hideMark/>
          </w:tcPr>
          <w:p w:rsidRPr="002D49AB" w:rsidR="002D49AB" w:rsidP="001B62BD" w:rsidRDefault="002D49AB" w14:paraId="4AEC3CF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0.5821</w:t>
            </w:r>
          </w:p>
        </w:tc>
        <w:tc>
          <w:tcPr>
            <w:tcW w:w="910" w:type="dxa"/>
            <w:noWrap/>
            <w:vAlign w:val="center"/>
            <w:hideMark/>
          </w:tcPr>
          <w:p w:rsidRPr="002D49AB" w:rsidR="002D49AB" w:rsidP="001B62BD" w:rsidRDefault="002D49AB" w14:paraId="4AEC3CF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1774.5</w:t>
            </w:r>
          </w:p>
        </w:tc>
        <w:tc>
          <w:tcPr>
            <w:tcW w:w="905" w:type="dxa"/>
            <w:noWrap/>
            <w:vAlign w:val="center"/>
            <w:hideMark/>
          </w:tcPr>
          <w:p w:rsidRPr="002D49AB" w:rsidR="002D49AB" w:rsidP="001B62BD" w:rsidRDefault="002D49AB" w14:paraId="4AEC3CF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1236.2</w:t>
            </w:r>
          </w:p>
        </w:tc>
      </w:tr>
      <w:tr w:rsidRPr="002D49AB" w:rsidR="002D49AB" w:rsidTr="001B62BD" w14:paraId="4AEC3D01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Pr="002D49AB" w:rsidR="002D49AB" w:rsidP="001B62BD" w:rsidRDefault="002D49AB" w14:paraId="4AEC3CF6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Pr="002D49AB" w:rsidR="002D49AB" w:rsidP="001B62BD" w:rsidRDefault="002D49AB" w14:paraId="4AEC3CF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:rsidRPr="002D49AB" w:rsidR="002D49AB" w:rsidP="001B62BD" w:rsidRDefault="002D49AB" w14:paraId="4AEC3CF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 xml:space="preserve">Random network </w:t>
            </w:r>
            <w:proofErr w:type="spellStart"/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sd</w:t>
            </w:r>
            <w:proofErr w:type="spellEnd"/>
          </w:p>
        </w:tc>
        <w:tc>
          <w:tcPr>
            <w:tcW w:w="906" w:type="dxa"/>
            <w:noWrap/>
            <w:vAlign w:val="center"/>
            <w:hideMark/>
          </w:tcPr>
          <w:p w:rsidRPr="002D49AB" w:rsidR="002D49AB" w:rsidP="001B62BD" w:rsidRDefault="002D49AB" w14:paraId="4AEC3CF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0.0084</w:t>
            </w:r>
          </w:p>
        </w:tc>
        <w:tc>
          <w:tcPr>
            <w:tcW w:w="803" w:type="dxa"/>
            <w:noWrap/>
            <w:vAlign w:val="center"/>
            <w:hideMark/>
          </w:tcPr>
          <w:p w:rsidRPr="002D49AB" w:rsidR="002D49AB" w:rsidP="001B62BD" w:rsidRDefault="002D49AB" w14:paraId="4AEC3CF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0.0106</w:t>
            </w:r>
          </w:p>
        </w:tc>
        <w:tc>
          <w:tcPr>
            <w:tcW w:w="866" w:type="dxa"/>
            <w:noWrap/>
            <w:vAlign w:val="center"/>
            <w:hideMark/>
          </w:tcPr>
          <w:p w:rsidRPr="002D49AB" w:rsidR="002D49AB" w:rsidP="001B62BD" w:rsidRDefault="002D49AB" w14:paraId="4AEC3CF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0.0348</w:t>
            </w:r>
          </w:p>
        </w:tc>
        <w:tc>
          <w:tcPr>
            <w:tcW w:w="762" w:type="dxa"/>
            <w:noWrap/>
            <w:vAlign w:val="center"/>
            <w:hideMark/>
          </w:tcPr>
          <w:p w:rsidRPr="002D49AB" w:rsidR="002D49AB" w:rsidP="001B62BD" w:rsidRDefault="002D49AB" w14:paraId="4AEC3CF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0.0024</w:t>
            </w:r>
          </w:p>
        </w:tc>
        <w:tc>
          <w:tcPr>
            <w:tcW w:w="1007" w:type="dxa"/>
            <w:noWrap/>
            <w:vAlign w:val="center"/>
            <w:hideMark/>
          </w:tcPr>
          <w:p w:rsidRPr="002D49AB" w:rsidR="002D49AB" w:rsidP="001B62BD" w:rsidRDefault="002D49AB" w14:paraId="4AEC3CF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0.0036</w:t>
            </w:r>
          </w:p>
        </w:tc>
        <w:tc>
          <w:tcPr>
            <w:tcW w:w="770" w:type="dxa"/>
            <w:noWrap/>
            <w:vAlign w:val="center"/>
            <w:hideMark/>
          </w:tcPr>
          <w:p w:rsidRPr="002D49AB" w:rsidR="002D49AB" w:rsidP="001B62BD" w:rsidRDefault="002D49AB" w14:paraId="4AEC3CF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0.0063</w:t>
            </w:r>
          </w:p>
        </w:tc>
        <w:tc>
          <w:tcPr>
            <w:tcW w:w="910" w:type="dxa"/>
            <w:noWrap/>
            <w:vAlign w:val="center"/>
            <w:hideMark/>
          </w:tcPr>
          <w:p w:rsidRPr="002D49AB" w:rsidR="002D49AB" w:rsidP="001B62BD" w:rsidRDefault="002D49AB" w14:paraId="4AEC3CF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60.3</w:t>
            </w:r>
          </w:p>
        </w:tc>
        <w:tc>
          <w:tcPr>
            <w:tcW w:w="905" w:type="dxa"/>
            <w:noWrap/>
            <w:vAlign w:val="center"/>
            <w:hideMark/>
          </w:tcPr>
          <w:p w:rsidRPr="002D49AB" w:rsidR="002D49AB" w:rsidP="001B62BD" w:rsidRDefault="002D49AB" w14:paraId="4AEC3D0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38.4</w:t>
            </w:r>
          </w:p>
        </w:tc>
      </w:tr>
      <w:tr w:rsidRPr="002D49AB" w:rsidR="003E42B0" w:rsidTr="001B62BD" w14:paraId="4AEC3D0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Pr="002D49AB" w:rsidR="002D49AB" w:rsidP="001B62BD" w:rsidRDefault="002D49AB" w14:paraId="4AEC3D02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Pr="002D49AB" w:rsidR="002D49AB" w:rsidP="001B62BD" w:rsidRDefault="002D49AB" w14:paraId="4AEC3D0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:rsidRPr="002D49AB" w:rsidR="002D49AB" w:rsidP="001B62BD" w:rsidRDefault="001B62BD" w14:paraId="4AEC3D0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>
              <w:rPr>
                <w:rFonts w:ascii="Calibri" w:hAnsi="Calibri" w:eastAsia="Times New Roman" w:cs="Calibri"/>
                <w:color w:val="000000"/>
                <w:sz w:val="12"/>
              </w:rPr>
              <w:t>Real ≠ Random</w:t>
            </w:r>
          </w:p>
        </w:tc>
        <w:tc>
          <w:tcPr>
            <w:tcW w:w="906" w:type="dxa"/>
            <w:noWrap/>
            <w:vAlign w:val="center"/>
            <w:hideMark/>
          </w:tcPr>
          <w:p w:rsidRPr="002D49AB" w:rsidR="002D49AB" w:rsidP="001B62BD" w:rsidRDefault="002D49AB" w14:paraId="4AEC3D0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tcW w:w="803" w:type="dxa"/>
            <w:noWrap/>
            <w:vAlign w:val="center"/>
            <w:hideMark/>
          </w:tcPr>
          <w:p w:rsidRPr="002D49AB" w:rsidR="002D49AB" w:rsidP="001B62BD" w:rsidRDefault="002D49AB" w14:paraId="4AEC3D0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tcW w:w="866" w:type="dxa"/>
            <w:noWrap/>
            <w:vAlign w:val="center"/>
            <w:hideMark/>
          </w:tcPr>
          <w:p w:rsidRPr="002D49AB" w:rsidR="002D49AB" w:rsidP="001B62BD" w:rsidRDefault="002D49AB" w14:paraId="4AEC3D0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tcW w:w="762" w:type="dxa"/>
            <w:noWrap/>
            <w:vAlign w:val="center"/>
            <w:hideMark/>
          </w:tcPr>
          <w:p w:rsidRPr="002D49AB" w:rsidR="002D49AB" w:rsidP="001B62BD" w:rsidRDefault="002D49AB" w14:paraId="4AEC3D0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tcW w:w="1007" w:type="dxa"/>
            <w:noWrap/>
            <w:vAlign w:val="center"/>
            <w:hideMark/>
          </w:tcPr>
          <w:p w:rsidRPr="002D49AB" w:rsidR="002D49AB" w:rsidP="001B62BD" w:rsidRDefault="002D49AB" w14:paraId="4AEC3D0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No</w:t>
            </w:r>
          </w:p>
        </w:tc>
        <w:tc>
          <w:tcPr>
            <w:tcW w:w="770" w:type="dxa"/>
            <w:noWrap/>
            <w:vAlign w:val="center"/>
            <w:hideMark/>
          </w:tcPr>
          <w:p w:rsidRPr="002D49AB" w:rsidR="002D49AB" w:rsidP="001B62BD" w:rsidRDefault="002D49AB" w14:paraId="4AEC3D0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tcW w:w="910" w:type="dxa"/>
            <w:noWrap/>
            <w:vAlign w:val="center"/>
            <w:hideMark/>
          </w:tcPr>
          <w:p w:rsidRPr="002D49AB" w:rsidR="002D49AB" w:rsidP="001B62BD" w:rsidRDefault="002D49AB" w14:paraId="4AEC3D0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tcW w:w="905" w:type="dxa"/>
            <w:noWrap/>
            <w:vAlign w:val="center"/>
            <w:hideMark/>
          </w:tcPr>
          <w:p w:rsidRPr="002D49AB" w:rsidR="002D49AB" w:rsidP="001B62BD" w:rsidRDefault="002D49AB" w14:paraId="4AEC3D0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</w:tr>
      <w:tr w:rsidRPr="002D49AB" w:rsidR="002D49AB" w:rsidTr="001B62BD" w14:paraId="4AEC3D19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Pr="002D49AB" w:rsidR="002D49AB" w:rsidP="001B62BD" w:rsidRDefault="002D49AB" w14:paraId="4AEC3D0E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Pr="002D49AB" w:rsidR="002D49AB" w:rsidP="001B62BD" w:rsidRDefault="002D49AB" w14:paraId="4AEC3D0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:rsidRPr="002D49AB" w:rsidR="002D49AB" w:rsidP="001B62BD" w:rsidRDefault="002D49AB" w14:paraId="4AEC3D1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906" w:type="dxa"/>
            <w:noWrap/>
            <w:vAlign w:val="center"/>
            <w:hideMark/>
          </w:tcPr>
          <w:p w:rsidRPr="002D49AB" w:rsidR="002D49AB" w:rsidP="001B62BD" w:rsidRDefault="002D49AB" w14:paraId="4AEC3D1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803" w:type="dxa"/>
            <w:noWrap/>
            <w:vAlign w:val="center"/>
            <w:hideMark/>
          </w:tcPr>
          <w:p w:rsidRPr="002D49AB" w:rsidR="002D49AB" w:rsidP="001B62BD" w:rsidRDefault="002D49AB" w14:paraId="4AEC3D1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866" w:type="dxa"/>
            <w:noWrap/>
            <w:vAlign w:val="center"/>
            <w:hideMark/>
          </w:tcPr>
          <w:p w:rsidRPr="002D49AB" w:rsidR="002D49AB" w:rsidP="001B62BD" w:rsidRDefault="002D49AB" w14:paraId="4AEC3D1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762" w:type="dxa"/>
            <w:noWrap/>
            <w:vAlign w:val="center"/>
            <w:hideMark/>
          </w:tcPr>
          <w:p w:rsidRPr="002D49AB" w:rsidR="002D49AB" w:rsidP="001B62BD" w:rsidRDefault="002D49AB" w14:paraId="4AEC3D1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1007" w:type="dxa"/>
            <w:noWrap/>
            <w:vAlign w:val="center"/>
            <w:hideMark/>
          </w:tcPr>
          <w:p w:rsidRPr="002D49AB" w:rsidR="002D49AB" w:rsidP="001B62BD" w:rsidRDefault="002D49AB" w14:paraId="4AEC3D1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770" w:type="dxa"/>
            <w:noWrap/>
            <w:vAlign w:val="center"/>
            <w:hideMark/>
          </w:tcPr>
          <w:p w:rsidRPr="002D49AB" w:rsidR="002D49AB" w:rsidP="001B62BD" w:rsidRDefault="002D49AB" w14:paraId="4AEC3D1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910" w:type="dxa"/>
            <w:noWrap/>
            <w:vAlign w:val="center"/>
            <w:hideMark/>
          </w:tcPr>
          <w:p w:rsidRPr="002D49AB" w:rsidR="002D49AB" w:rsidP="001B62BD" w:rsidRDefault="002D49AB" w14:paraId="4AEC3D1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905" w:type="dxa"/>
            <w:noWrap/>
            <w:vAlign w:val="center"/>
            <w:hideMark/>
          </w:tcPr>
          <w:p w:rsidRPr="002D49AB" w:rsidR="002D49AB" w:rsidP="001B62BD" w:rsidRDefault="002D49AB" w14:paraId="4AEC3D1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</w:tr>
      <w:tr w:rsidRPr="002D49AB" w:rsidR="003E42B0" w:rsidTr="001B62BD" w14:paraId="4AEC3D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Pr="002D49AB" w:rsidR="002D49AB" w:rsidP="001B62BD" w:rsidRDefault="002D49AB" w14:paraId="4AEC3D1A" w14:textId="77777777">
            <w:pPr>
              <w:jc w:val="center"/>
              <w:rPr>
                <w:rFonts w:ascii="Calibri" w:hAnsi="Calibri" w:eastAsia="Times New Roman" w:cs="Calibri"/>
                <w:i/>
                <w:iCs/>
                <w:color w:val="000000"/>
                <w:sz w:val="12"/>
              </w:rPr>
            </w:pPr>
            <w:r>
              <w:rPr>
                <w:rFonts w:ascii="Calibri" w:hAnsi="Calibri" w:eastAsia="Times New Roman" w:cs="Calibri"/>
                <w:i/>
                <w:iCs/>
                <w:color w:val="000000"/>
                <w:sz w:val="12"/>
              </w:rPr>
              <w:t>BO</w:t>
            </w:r>
          </w:p>
        </w:tc>
        <w:tc>
          <w:tcPr>
            <w:tcW w:w="667" w:type="dxa"/>
            <w:noWrap/>
            <w:vAlign w:val="center"/>
            <w:hideMark/>
          </w:tcPr>
          <w:p w:rsidRPr="002D49AB" w:rsidR="002D49AB" w:rsidP="001B62BD" w:rsidRDefault="002D49AB" w14:paraId="4AEC3D1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>
              <w:rPr>
                <w:rFonts w:ascii="Calibri" w:hAnsi="Calibri" w:eastAsia="Times New Roman" w:cs="Calibri"/>
                <w:color w:val="000000"/>
                <w:sz w:val="12"/>
              </w:rPr>
              <w:t>Endo</w:t>
            </w:r>
          </w:p>
        </w:tc>
        <w:tc>
          <w:tcPr>
            <w:tcW w:w="937" w:type="dxa"/>
            <w:noWrap/>
            <w:vAlign w:val="center"/>
            <w:hideMark/>
          </w:tcPr>
          <w:p w:rsidRPr="002D49AB" w:rsidR="002D49AB" w:rsidP="001B62BD" w:rsidRDefault="002D49AB" w14:paraId="4AEC3D1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Real network</w:t>
            </w:r>
          </w:p>
        </w:tc>
        <w:tc>
          <w:tcPr>
            <w:tcW w:w="906" w:type="dxa"/>
            <w:noWrap/>
            <w:vAlign w:val="center"/>
            <w:hideMark/>
          </w:tcPr>
          <w:p w:rsidRPr="002D49AB" w:rsidR="002D49AB" w:rsidP="001B62BD" w:rsidRDefault="002D49AB" w14:paraId="4AEC3D1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0.0447</w:t>
            </w:r>
          </w:p>
        </w:tc>
        <w:tc>
          <w:tcPr>
            <w:tcW w:w="803" w:type="dxa"/>
            <w:noWrap/>
            <w:vAlign w:val="center"/>
            <w:hideMark/>
          </w:tcPr>
          <w:p w:rsidRPr="002D49AB" w:rsidR="002D49AB" w:rsidP="001B62BD" w:rsidRDefault="002D49AB" w14:paraId="4AEC3D1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0.1709</w:t>
            </w:r>
          </w:p>
        </w:tc>
        <w:tc>
          <w:tcPr>
            <w:tcW w:w="866" w:type="dxa"/>
            <w:noWrap/>
            <w:vAlign w:val="center"/>
            <w:hideMark/>
          </w:tcPr>
          <w:p w:rsidRPr="002D49AB" w:rsidR="002D49AB" w:rsidP="001B62BD" w:rsidRDefault="002D49AB" w14:paraId="4AEC3D1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0.9688</w:t>
            </w:r>
          </w:p>
        </w:tc>
        <w:tc>
          <w:tcPr>
            <w:tcW w:w="762" w:type="dxa"/>
            <w:noWrap/>
            <w:vAlign w:val="center"/>
            <w:hideMark/>
          </w:tcPr>
          <w:p w:rsidRPr="002D49AB" w:rsidR="002D49AB" w:rsidP="001B62BD" w:rsidRDefault="002D49AB" w14:paraId="4AEC3D2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0.3327</w:t>
            </w:r>
          </w:p>
        </w:tc>
        <w:tc>
          <w:tcPr>
            <w:tcW w:w="1007" w:type="dxa"/>
            <w:noWrap/>
            <w:vAlign w:val="center"/>
            <w:hideMark/>
          </w:tcPr>
          <w:p w:rsidRPr="002D49AB" w:rsidR="002D49AB" w:rsidP="001B62BD" w:rsidRDefault="002D49AB" w14:paraId="4AEC3D2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0.1415</w:t>
            </w:r>
          </w:p>
        </w:tc>
        <w:tc>
          <w:tcPr>
            <w:tcW w:w="770" w:type="dxa"/>
            <w:noWrap/>
            <w:vAlign w:val="center"/>
            <w:hideMark/>
          </w:tcPr>
          <w:p w:rsidRPr="002D49AB" w:rsidR="002D49AB" w:rsidP="001B62BD" w:rsidRDefault="002D49AB" w14:paraId="4AEC3D2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0.7571</w:t>
            </w:r>
          </w:p>
        </w:tc>
        <w:tc>
          <w:tcPr>
            <w:tcW w:w="910" w:type="dxa"/>
            <w:noWrap/>
            <w:vAlign w:val="center"/>
            <w:hideMark/>
          </w:tcPr>
          <w:p w:rsidRPr="002D49AB" w:rsidR="002D49AB" w:rsidP="001B62BD" w:rsidRDefault="002D49AB" w14:paraId="4AEC3D2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261.0</w:t>
            </w:r>
          </w:p>
        </w:tc>
        <w:tc>
          <w:tcPr>
            <w:tcW w:w="905" w:type="dxa"/>
            <w:noWrap/>
            <w:vAlign w:val="center"/>
            <w:hideMark/>
          </w:tcPr>
          <w:p w:rsidRPr="002D49AB" w:rsidR="002D49AB" w:rsidP="001B62BD" w:rsidRDefault="002D49AB" w14:paraId="4AEC3D2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384.3</w:t>
            </w:r>
          </w:p>
        </w:tc>
      </w:tr>
      <w:tr w:rsidRPr="002D49AB" w:rsidR="002D49AB" w:rsidTr="001B62BD" w14:paraId="4AEC3D31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Pr="002D49AB" w:rsidR="002D49AB" w:rsidP="001B62BD" w:rsidRDefault="002D49AB" w14:paraId="4AEC3D26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Pr="002D49AB" w:rsidR="002D49AB" w:rsidP="001B62BD" w:rsidRDefault="002D49AB" w14:paraId="4AEC3D2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:rsidRPr="002D49AB" w:rsidR="002D49AB" w:rsidP="001B62BD" w:rsidRDefault="002D49AB" w14:paraId="4AEC3D2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Random network mean</w:t>
            </w:r>
          </w:p>
        </w:tc>
        <w:tc>
          <w:tcPr>
            <w:tcW w:w="906" w:type="dxa"/>
            <w:noWrap/>
            <w:vAlign w:val="center"/>
            <w:hideMark/>
          </w:tcPr>
          <w:p w:rsidRPr="002D49AB" w:rsidR="002D49AB" w:rsidP="001B62BD" w:rsidRDefault="002D49AB" w14:paraId="4AEC3D2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0.1035</w:t>
            </w:r>
          </w:p>
        </w:tc>
        <w:tc>
          <w:tcPr>
            <w:tcW w:w="803" w:type="dxa"/>
            <w:noWrap/>
            <w:vAlign w:val="center"/>
            <w:hideMark/>
          </w:tcPr>
          <w:p w:rsidRPr="002D49AB" w:rsidR="002D49AB" w:rsidP="001B62BD" w:rsidRDefault="002D49AB" w14:paraId="4AEC3D2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0.0876</w:t>
            </w:r>
          </w:p>
        </w:tc>
        <w:tc>
          <w:tcPr>
            <w:tcW w:w="866" w:type="dxa"/>
            <w:noWrap/>
            <w:vAlign w:val="center"/>
            <w:hideMark/>
          </w:tcPr>
          <w:p w:rsidRPr="002D49AB" w:rsidR="002D49AB" w:rsidP="001B62BD" w:rsidRDefault="002D49AB" w14:paraId="4AEC3D2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0.9633</w:t>
            </w:r>
          </w:p>
        </w:tc>
        <w:tc>
          <w:tcPr>
            <w:tcW w:w="762" w:type="dxa"/>
            <w:noWrap/>
            <w:vAlign w:val="center"/>
            <w:hideMark/>
          </w:tcPr>
          <w:p w:rsidRPr="002D49AB" w:rsidR="002D49AB" w:rsidP="001B62BD" w:rsidRDefault="002D49AB" w14:paraId="4AEC3D2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0.0032</w:t>
            </w:r>
          </w:p>
        </w:tc>
        <w:tc>
          <w:tcPr>
            <w:tcW w:w="1007" w:type="dxa"/>
            <w:noWrap/>
            <w:vAlign w:val="center"/>
            <w:hideMark/>
          </w:tcPr>
          <w:p w:rsidRPr="002D49AB" w:rsidR="002D49AB" w:rsidP="001B62BD" w:rsidRDefault="002D49AB" w14:paraId="4AEC3D2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0.3288</w:t>
            </w:r>
          </w:p>
        </w:tc>
        <w:tc>
          <w:tcPr>
            <w:tcW w:w="770" w:type="dxa"/>
            <w:noWrap/>
            <w:vAlign w:val="center"/>
            <w:hideMark/>
          </w:tcPr>
          <w:p w:rsidRPr="002D49AB" w:rsidR="002D49AB" w:rsidP="001B62BD" w:rsidRDefault="002D49AB" w14:paraId="4AEC3D2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0.8612</w:t>
            </w:r>
          </w:p>
        </w:tc>
        <w:tc>
          <w:tcPr>
            <w:tcW w:w="910" w:type="dxa"/>
            <w:noWrap/>
            <w:vAlign w:val="center"/>
            <w:hideMark/>
          </w:tcPr>
          <w:p w:rsidRPr="002D49AB" w:rsidR="002D49AB" w:rsidP="001B62BD" w:rsidRDefault="002D49AB" w14:paraId="4AEC3D2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860.0</w:t>
            </w:r>
          </w:p>
        </w:tc>
        <w:tc>
          <w:tcPr>
            <w:tcW w:w="905" w:type="dxa"/>
            <w:noWrap/>
            <w:vAlign w:val="center"/>
            <w:hideMark/>
          </w:tcPr>
          <w:p w:rsidRPr="002D49AB" w:rsidR="002D49AB" w:rsidP="001B62BD" w:rsidRDefault="002D49AB" w14:paraId="4AEC3D3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1223.9</w:t>
            </w:r>
          </w:p>
        </w:tc>
      </w:tr>
      <w:tr w:rsidRPr="002D49AB" w:rsidR="003E42B0" w:rsidTr="001B62BD" w14:paraId="4AEC3D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Pr="002D49AB" w:rsidR="002D49AB" w:rsidP="001B62BD" w:rsidRDefault="002D49AB" w14:paraId="4AEC3D32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Pr="002D49AB" w:rsidR="002D49AB" w:rsidP="001B62BD" w:rsidRDefault="002D49AB" w14:paraId="4AEC3D3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:rsidRPr="002D49AB" w:rsidR="002D49AB" w:rsidP="001B62BD" w:rsidRDefault="002D49AB" w14:paraId="4AEC3D3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 xml:space="preserve">Random network </w:t>
            </w:r>
            <w:proofErr w:type="spellStart"/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sd</w:t>
            </w:r>
            <w:proofErr w:type="spellEnd"/>
          </w:p>
        </w:tc>
        <w:tc>
          <w:tcPr>
            <w:tcW w:w="906" w:type="dxa"/>
            <w:noWrap/>
            <w:vAlign w:val="center"/>
            <w:hideMark/>
          </w:tcPr>
          <w:p w:rsidRPr="002D49AB" w:rsidR="002D49AB" w:rsidP="001B62BD" w:rsidRDefault="002D49AB" w14:paraId="4AEC3D3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0.0274</w:t>
            </w:r>
          </w:p>
        </w:tc>
        <w:tc>
          <w:tcPr>
            <w:tcW w:w="803" w:type="dxa"/>
            <w:noWrap/>
            <w:vAlign w:val="center"/>
            <w:hideMark/>
          </w:tcPr>
          <w:p w:rsidRPr="002D49AB" w:rsidR="002D49AB" w:rsidP="001B62BD" w:rsidRDefault="002D49AB" w14:paraId="4AEC3D3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0.0159</w:t>
            </w:r>
          </w:p>
        </w:tc>
        <w:tc>
          <w:tcPr>
            <w:tcW w:w="866" w:type="dxa"/>
            <w:noWrap/>
            <w:vAlign w:val="center"/>
            <w:hideMark/>
          </w:tcPr>
          <w:p w:rsidRPr="002D49AB" w:rsidR="002D49AB" w:rsidP="001B62BD" w:rsidRDefault="002D49AB" w14:paraId="4AEC3D3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0.0139</w:t>
            </w:r>
          </w:p>
        </w:tc>
        <w:tc>
          <w:tcPr>
            <w:tcW w:w="762" w:type="dxa"/>
            <w:noWrap/>
            <w:vAlign w:val="center"/>
            <w:hideMark/>
          </w:tcPr>
          <w:p w:rsidRPr="002D49AB" w:rsidR="002D49AB" w:rsidP="001B62BD" w:rsidRDefault="002D49AB" w14:paraId="4AEC3D3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0.0044</w:t>
            </w:r>
          </w:p>
        </w:tc>
        <w:tc>
          <w:tcPr>
            <w:tcW w:w="1007" w:type="dxa"/>
            <w:noWrap/>
            <w:vAlign w:val="center"/>
            <w:hideMark/>
          </w:tcPr>
          <w:p w:rsidRPr="002D49AB" w:rsidR="002D49AB" w:rsidP="001B62BD" w:rsidRDefault="002D49AB" w14:paraId="4AEC3D3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0.0442</w:t>
            </w:r>
          </w:p>
        </w:tc>
        <w:tc>
          <w:tcPr>
            <w:tcW w:w="770" w:type="dxa"/>
            <w:noWrap/>
            <w:vAlign w:val="center"/>
            <w:hideMark/>
          </w:tcPr>
          <w:p w:rsidRPr="002D49AB" w:rsidR="002D49AB" w:rsidP="001B62BD" w:rsidRDefault="002D49AB" w14:paraId="4AEC3D3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0.0129</w:t>
            </w:r>
          </w:p>
        </w:tc>
        <w:tc>
          <w:tcPr>
            <w:tcW w:w="910" w:type="dxa"/>
            <w:noWrap/>
            <w:vAlign w:val="center"/>
            <w:hideMark/>
          </w:tcPr>
          <w:p w:rsidRPr="002D49AB" w:rsidR="002D49AB" w:rsidP="001B62BD" w:rsidRDefault="002D49AB" w14:paraId="4AEC3D3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149.4</w:t>
            </w:r>
          </w:p>
        </w:tc>
        <w:tc>
          <w:tcPr>
            <w:tcW w:w="905" w:type="dxa"/>
            <w:noWrap/>
            <w:vAlign w:val="center"/>
            <w:hideMark/>
          </w:tcPr>
          <w:p w:rsidRPr="002D49AB" w:rsidR="002D49AB" w:rsidP="001B62BD" w:rsidRDefault="002D49AB" w14:paraId="4AEC3D3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203.0</w:t>
            </w:r>
          </w:p>
        </w:tc>
      </w:tr>
      <w:tr w:rsidRPr="002D49AB" w:rsidR="002D49AB" w:rsidTr="001B62BD" w14:paraId="4AEC3D49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Pr="002D49AB" w:rsidR="002D49AB" w:rsidP="001B62BD" w:rsidRDefault="002D49AB" w14:paraId="4AEC3D3E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Pr="002D49AB" w:rsidR="002D49AB" w:rsidP="001B62BD" w:rsidRDefault="002D49AB" w14:paraId="4AEC3D3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:rsidRPr="002D49AB" w:rsidR="002D49AB" w:rsidP="001B62BD" w:rsidRDefault="001B62BD" w14:paraId="4AEC3D4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>
              <w:rPr>
                <w:rFonts w:ascii="Calibri" w:hAnsi="Calibri" w:eastAsia="Times New Roman" w:cs="Calibri"/>
                <w:color w:val="000000"/>
                <w:sz w:val="12"/>
              </w:rPr>
              <w:t>Real ≠ Random</w:t>
            </w:r>
          </w:p>
        </w:tc>
        <w:tc>
          <w:tcPr>
            <w:tcW w:w="906" w:type="dxa"/>
            <w:noWrap/>
            <w:vAlign w:val="center"/>
            <w:hideMark/>
          </w:tcPr>
          <w:p w:rsidRPr="002D49AB" w:rsidR="002D49AB" w:rsidP="001B62BD" w:rsidRDefault="002D49AB" w14:paraId="4AEC3D4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tcW w:w="803" w:type="dxa"/>
            <w:noWrap/>
            <w:vAlign w:val="center"/>
            <w:hideMark/>
          </w:tcPr>
          <w:p w:rsidRPr="002D49AB" w:rsidR="002D49AB" w:rsidP="001B62BD" w:rsidRDefault="002D49AB" w14:paraId="4AEC3D4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tcW w:w="866" w:type="dxa"/>
            <w:noWrap/>
            <w:vAlign w:val="center"/>
            <w:hideMark/>
          </w:tcPr>
          <w:p w:rsidRPr="002D49AB" w:rsidR="002D49AB" w:rsidP="001B62BD" w:rsidRDefault="002D49AB" w14:paraId="4AEC3D4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No</w:t>
            </w:r>
          </w:p>
        </w:tc>
        <w:tc>
          <w:tcPr>
            <w:tcW w:w="762" w:type="dxa"/>
            <w:noWrap/>
            <w:vAlign w:val="center"/>
            <w:hideMark/>
          </w:tcPr>
          <w:p w:rsidRPr="002D49AB" w:rsidR="002D49AB" w:rsidP="001B62BD" w:rsidRDefault="002D49AB" w14:paraId="4AEC3D4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tcW w:w="1007" w:type="dxa"/>
            <w:noWrap/>
            <w:vAlign w:val="center"/>
            <w:hideMark/>
          </w:tcPr>
          <w:p w:rsidRPr="002D49AB" w:rsidR="002D49AB" w:rsidP="001B62BD" w:rsidRDefault="002D49AB" w14:paraId="4AEC3D4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tcW w:w="770" w:type="dxa"/>
            <w:noWrap/>
            <w:vAlign w:val="center"/>
            <w:hideMark/>
          </w:tcPr>
          <w:p w:rsidRPr="002D49AB" w:rsidR="002D49AB" w:rsidP="001B62BD" w:rsidRDefault="002D49AB" w14:paraId="4AEC3D4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tcW w:w="910" w:type="dxa"/>
            <w:noWrap/>
            <w:vAlign w:val="center"/>
            <w:hideMark/>
          </w:tcPr>
          <w:p w:rsidRPr="002D49AB" w:rsidR="002D49AB" w:rsidP="001B62BD" w:rsidRDefault="002D49AB" w14:paraId="4AEC3D4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tcW w:w="905" w:type="dxa"/>
            <w:noWrap/>
            <w:vAlign w:val="center"/>
            <w:hideMark/>
          </w:tcPr>
          <w:p w:rsidRPr="002D49AB" w:rsidR="002D49AB" w:rsidP="001B62BD" w:rsidRDefault="002D49AB" w14:paraId="4AEC3D4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</w:tr>
      <w:tr w:rsidRPr="002D49AB" w:rsidR="003E42B0" w:rsidTr="001B62BD" w14:paraId="4AEC3D5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Pr="002D49AB" w:rsidR="002D49AB" w:rsidP="001B62BD" w:rsidRDefault="002D49AB" w14:paraId="4AEC3D4A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Pr="002D49AB" w:rsidR="002D49AB" w:rsidP="001B62BD" w:rsidRDefault="002D49AB" w14:paraId="4AEC3D4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:rsidRPr="002D49AB" w:rsidR="002D49AB" w:rsidP="001B62BD" w:rsidRDefault="002D49AB" w14:paraId="4AEC3D4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906" w:type="dxa"/>
            <w:noWrap/>
            <w:vAlign w:val="center"/>
            <w:hideMark/>
          </w:tcPr>
          <w:p w:rsidRPr="002D49AB" w:rsidR="002D49AB" w:rsidP="001B62BD" w:rsidRDefault="002D49AB" w14:paraId="4AEC3D4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803" w:type="dxa"/>
            <w:noWrap/>
            <w:vAlign w:val="center"/>
            <w:hideMark/>
          </w:tcPr>
          <w:p w:rsidRPr="002D49AB" w:rsidR="002D49AB" w:rsidP="001B62BD" w:rsidRDefault="002D49AB" w14:paraId="4AEC3D4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866" w:type="dxa"/>
            <w:noWrap/>
            <w:vAlign w:val="center"/>
            <w:hideMark/>
          </w:tcPr>
          <w:p w:rsidRPr="002D49AB" w:rsidR="002D49AB" w:rsidP="001B62BD" w:rsidRDefault="002D49AB" w14:paraId="4AEC3D4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762" w:type="dxa"/>
            <w:noWrap/>
            <w:vAlign w:val="center"/>
            <w:hideMark/>
          </w:tcPr>
          <w:p w:rsidRPr="002D49AB" w:rsidR="002D49AB" w:rsidP="001B62BD" w:rsidRDefault="002D49AB" w14:paraId="4AEC3D5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1007" w:type="dxa"/>
            <w:noWrap/>
            <w:vAlign w:val="center"/>
            <w:hideMark/>
          </w:tcPr>
          <w:p w:rsidRPr="002D49AB" w:rsidR="002D49AB" w:rsidP="001B62BD" w:rsidRDefault="002D49AB" w14:paraId="4AEC3D5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770" w:type="dxa"/>
            <w:noWrap/>
            <w:vAlign w:val="center"/>
            <w:hideMark/>
          </w:tcPr>
          <w:p w:rsidRPr="002D49AB" w:rsidR="002D49AB" w:rsidP="001B62BD" w:rsidRDefault="002D49AB" w14:paraId="4AEC3D5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910" w:type="dxa"/>
            <w:noWrap/>
            <w:vAlign w:val="center"/>
            <w:hideMark/>
          </w:tcPr>
          <w:p w:rsidRPr="002D49AB" w:rsidR="002D49AB" w:rsidP="001B62BD" w:rsidRDefault="002D49AB" w14:paraId="4AEC3D5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905" w:type="dxa"/>
            <w:noWrap/>
            <w:vAlign w:val="center"/>
            <w:hideMark/>
          </w:tcPr>
          <w:p w:rsidRPr="002D49AB" w:rsidR="002D49AB" w:rsidP="001B62BD" w:rsidRDefault="002D49AB" w14:paraId="4AEC3D5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</w:tr>
      <w:tr w:rsidRPr="002D49AB" w:rsidR="002D49AB" w:rsidTr="001B62BD" w14:paraId="4AEC3D61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Pr="002D49AB" w:rsidR="002D49AB" w:rsidP="001B62BD" w:rsidRDefault="002D49AB" w14:paraId="4AEC3D56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Pr="002D49AB" w:rsidR="002D49AB" w:rsidP="001B62BD" w:rsidRDefault="002D49AB" w14:paraId="4AEC3D5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2"/>
              </w:rPr>
              <w:t>Rhizo</w:t>
            </w:r>
            <w:proofErr w:type="spellEnd"/>
          </w:p>
        </w:tc>
        <w:tc>
          <w:tcPr>
            <w:tcW w:w="937" w:type="dxa"/>
            <w:noWrap/>
            <w:vAlign w:val="center"/>
            <w:hideMark/>
          </w:tcPr>
          <w:p w:rsidRPr="002D49AB" w:rsidR="002D49AB" w:rsidP="001B62BD" w:rsidRDefault="002D49AB" w14:paraId="4AEC3D5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Real network</w:t>
            </w:r>
          </w:p>
        </w:tc>
        <w:tc>
          <w:tcPr>
            <w:tcW w:w="906" w:type="dxa"/>
            <w:noWrap/>
            <w:vAlign w:val="center"/>
            <w:hideMark/>
          </w:tcPr>
          <w:p w:rsidRPr="002D49AB" w:rsidR="002D49AB" w:rsidP="001B62BD" w:rsidRDefault="002D49AB" w14:paraId="4AEC3D5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0.0604</w:t>
            </w:r>
          </w:p>
        </w:tc>
        <w:tc>
          <w:tcPr>
            <w:tcW w:w="803" w:type="dxa"/>
            <w:noWrap/>
            <w:vAlign w:val="center"/>
            <w:hideMark/>
          </w:tcPr>
          <w:p w:rsidRPr="002D49AB" w:rsidR="002D49AB" w:rsidP="001B62BD" w:rsidRDefault="002D49AB" w14:paraId="4AEC3D5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0.1918</w:t>
            </w:r>
          </w:p>
        </w:tc>
        <w:tc>
          <w:tcPr>
            <w:tcW w:w="866" w:type="dxa"/>
            <w:noWrap/>
            <w:vAlign w:val="center"/>
            <w:hideMark/>
          </w:tcPr>
          <w:p w:rsidRPr="002D49AB" w:rsidR="002D49AB" w:rsidP="001B62BD" w:rsidRDefault="002D49AB" w14:paraId="4AEC3D5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0.9537</w:t>
            </w:r>
          </w:p>
        </w:tc>
        <w:tc>
          <w:tcPr>
            <w:tcW w:w="762" w:type="dxa"/>
            <w:noWrap/>
            <w:vAlign w:val="center"/>
            <w:hideMark/>
          </w:tcPr>
          <w:p w:rsidRPr="002D49AB" w:rsidR="002D49AB" w:rsidP="001B62BD" w:rsidRDefault="002D49AB" w14:paraId="4AEC3D5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0.2103</w:t>
            </w:r>
          </w:p>
        </w:tc>
        <w:tc>
          <w:tcPr>
            <w:tcW w:w="1007" w:type="dxa"/>
            <w:noWrap/>
            <w:vAlign w:val="center"/>
            <w:hideMark/>
          </w:tcPr>
          <w:p w:rsidRPr="002D49AB" w:rsidR="002D49AB" w:rsidP="001B62BD" w:rsidRDefault="002D49AB" w14:paraId="4AEC3D5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0.1236</w:t>
            </w:r>
          </w:p>
        </w:tc>
        <w:tc>
          <w:tcPr>
            <w:tcW w:w="770" w:type="dxa"/>
            <w:noWrap/>
            <w:vAlign w:val="center"/>
            <w:hideMark/>
          </w:tcPr>
          <w:p w:rsidRPr="002D49AB" w:rsidR="002D49AB" w:rsidP="001B62BD" w:rsidRDefault="002D49AB" w14:paraId="4AEC3D5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0.5976</w:t>
            </w:r>
          </w:p>
        </w:tc>
        <w:tc>
          <w:tcPr>
            <w:tcW w:w="910" w:type="dxa"/>
            <w:noWrap/>
            <w:vAlign w:val="center"/>
            <w:hideMark/>
          </w:tcPr>
          <w:p w:rsidRPr="002D49AB" w:rsidR="002D49AB" w:rsidP="001B62BD" w:rsidRDefault="002D49AB" w14:paraId="4AEC3D5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1082.7</w:t>
            </w:r>
          </w:p>
        </w:tc>
        <w:tc>
          <w:tcPr>
            <w:tcW w:w="905" w:type="dxa"/>
            <w:noWrap/>
            <w:vAlign w:val="center"/>
            <w:hideMark/>
          </w:tcPr>
          <w:p w:rsidRPr="002D49AB" w:rsidR="002D49AB" w:rsidP="001B62BD" w:rsidRDefault="002D49AB" w14:paraId="4AEC3D6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699.6</w:t>
            </w:r>
          </w:p>
        </w:tc>
      </w:tr>
      <w:tr w:rsidRPr="002D49AB" w:rsidR="003E42B0" w:rsidTr="001B62BD" w14:paraId="4AEC3D6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Pr="002D49AB" w:rsidR="002D49AB" w:rsidP="001B62BD" w:rsidRDefault="002D49AB" w14:paraId="4AEC3D62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Pr="002D49AB" w:rsidR="002D49AB" w:rsidP="001B62BD" w:rsidRDefault="002D49AB" w14:paraId="4AEC3D6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:rsidRPr="002D49AB" w:rsidR="002D49AB" w:rsidP="001B62BD" w:rsidRDefault="002D49AB" w14:paraId="4AEC3D6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Random network mean</w:t>
            </w:r>
          </w:p>
        </w:tc>
        <w:tc>
          <w:tcPr>
            <w:tcW w:w="906" w:type="dxa"/>
            <w:noWrap/>
            <w:vAlign w:val="center"/>
            <w:hideMark/>
          </w:tcPr>
          <w:p w:rsidRPr="002D49AB" w:rsidR="002D49AB" w:rsidP="001B62BD" w:rsidRDefault="002D49AB" w14:paraId="4AEC3D6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0.0381</w:t>
            </w:r>
          </w:p>
        </w:tc>
        <w:tc>
          <w:tcPr>
            <w:tcW w:w="803" w:type="dxa"/>
            <w:noWrap/>
            <w:vAlign w:val="center"/>
            <w:hideMark/>
          </w:tcPr>
          <w:p w:rsidRPr="002D49AB" w:rsidR="002D49AB" w:rsidP="001B62BD" w:rsidRDefault="002D49AB" w14:paraId="4AEC3D6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0.1019</w:t>
            </w:r>
          </w:p>
        </w:tc>
        <w:tc>
          <w:tcPr>
            <w:tcW w:w="866" w:type="dxa"/>
            <w:noWrap/>
            <w:vAlign w:val="center"/>
            <w:hideMark/>
          </w:tcPr>
          <w:p w:rsidRPr="002D49AB" w:rsidR="002D49AB" w:rsidP="001B62BD" w:rsidRDefault="002D49AB" w14:paraId="4AEC3D6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0.8191</w:t>
            </w:r>
          </w:p>
        </w:tc>
        <w:tc>
          <w:tcPr>
            <w:tcW w:w="762" w:type="dxa"/>
            <w:noWrap/>
            <w:vAlign w:val="center"/>
            <w:hideMark/>
          </w:tcPr>
          <w:p w:rsidRPr="002D49AB" w:rsidR="002D49AB" w:rsidP="001B62BD" w:rsidRDefault="002D49AB" w14:paraId="4AEC3D6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0.0065</w:t>
            </w:r>
          </w:p>
        </w:tc>
        <w:tc>
          <w:tcPr>
            <w:tcW w:w="1007" w:type="dxa"/>
            <w:noWrap/>
            <w:vAlign w:val="center"/>
            <w:hideMark/>
          </w:tcPr>
          <w:p w:rsidRPr="002D49AB" w:rsidR="002D49AB" w:rsidP="001B62BD" w:rsidRDefault="002D49AB" w14:paraId="4AEC3D6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0.1221</w:t>
            </w:r>
          </w:p>
        </w:tc>
        <w:tc>
          <w:tcPr>
            <w:tcW w:w="770" w:type="dxa"/>
            <w:noWrap/>
            <w:vAlign w:val="center"/>
            <w:hideMark/>
          </w:tcPr>
          <w:p w:rsidRPr="002D49AB" w:rsidR="002D49AB" w:rsidP="001B62BD" w:rsidRDefault="002D49AB" w14:paraId="4AEC3D6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0.5513</w:t>
            </w:r>
          </w:p>
        </w:tc>
        <w:tc>
          <w:tcPr>
            <w:tcW w:w="910" w:type="dxa"/>
            <w:noWrap/>
            <w:vAlign w:val="center"/>
            <w:hideMark/>
          </w:tcPr>
          <w:p w:rsidRPr="002D49AB" w:rsidR="002D49AB" w:rsidP="001B62BD" w:rsidRDefault="002D49AB" w14:paraId="4AEC3D6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1591.5</w:t>
            </w:r>
          </w:p>
        </w:tc>
        <w:tc>
          <w:tcPr>
            <w:tcW w:w="905" w:type="dxa"/>
            <w:noWrap/>
            <w:vAlign w:val="center"/>
            <w:hideMark/>
          </w:tcPr>
          <w:p w:rsidRPr="002D49AB" w:rsidR="002D49AB" w:rsidP="001B62BD" w:rsidRDefault="002D49AB" w14:paraId="4AEC3D6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1035.0</w:t>
            </w:r>
          </w:p>
        </w:tc>
      </w:tr>
      <w:tr w:rsidRPr="002D49AB" w:rsidR="002D49AB" w:rsidTr="001B62BD" w14:paraId="4AEC3D79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Pr="002D49AB" w:rsidR="002D49AB" w:rsidP="001B62BD" w:rsidRDefault="002D49AB" w14:paraId="4AEC3D6E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Pr="002D49AB" w:rsidR="002D49AB" w:rsidP="001B62BD" w:rsidRDefault="002D49AB" w14:paraId="4AEC3D6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:rsidRPr="002D49AB" w:rsidR="002D49AB" w:rsidP="001B62BD" w:rsidRDefault="002D49AB" w14:paraId="4AEC3D7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 xml:space="preserve">Random network </w:t>
            </w:r>
            <w:proofErr w:type="spellStart"/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sd</w:t>
            </w:r>
            <w:proofErr w:type="spellEnd"/>
          </w:p>
        </w:tc>
        <w:tc>
          <w:tcPr>
            <w:tcW w:w="906" w:type="dxa"/>
            <w:noWrap/>
            <w:vAlign w:val="center"/>
            <w:hideMark/>
          </w:tcPr>
          <w:p w:rsidRPr="002D49AB" w:rsidR="002D49AB" w:rsidP="001B62BD" w:rsidRDefault="002D49AB" w14:paraId="4AEC3D7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0.0077</w:t>
            </w:r>
          </w:p>
        </w:tc>
        <w:tc>
          <w:tcPr>
            <w:tcW w:w="803" w:type="dxa"/>
            <w:noWrap/>
            <w:vAlign w:val="center"/>
            <w:hideMark/>
          </w:tcPr>
          <w:p w:rsidRPr="002D49AB" w:rsidR="002D49AB" w:rsidP="001B62BD" w:rsidRDefault="002D49AB" w14:paraId="4AEC3D7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0.0109</w:t>
            </w:r>
          </w:p>
        </w:tc>
        <w:tc>
          <w:tcPr>
            <w:tcW w:w="866" w:type="dxa"/>
            <w:noWrap/>
            <w:vAlign w:val="center"/>
            <w:hideMark/>
          </w:tcPr>
          <w:p w:rsidRPr="002D49AB" w:rsidR="002D49AB" w:rsidP="001B62BD" w:rsidRDefault="002D49AB" w14:paraId="4AEC3D7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0.0364</w:t>
            </w:r>
          </w:p>
        </w:tc>
        <w:tc>
          <w:tcPr>
            <w:tcW w:w="762" w:type="dxa"/>
            <w:noWrap/>
            <w:vAlign w:val="center"/>
            <w:hideMark/>
          </w:tcPr>
          <w:p w:rsidRPr="002D49AB" w:rsidR="002D49AB" w:rsidP="001B62BD" w:rsidRDefault="002D49AB" w14:paraId="4AEC3D7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0.0023</w:t>
            </w:r>
          </w:p>
        </w:tc>
        <w:tc>
          <w:tcPr>
            <w:tcW w:w="1007" w:type="dxa"/>
            <w:noWrap/>
            <w:vAlign w:val="center"/>
            <w:hideMark/>
          </w:tcPr>
          <w:p w:rsidRPr="002D49AB" w:rsidR="002D49AB" w:rsidP="001B62BD" w:rsidRDefault="002D49AB" w14:paraId="4AEC3D7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0.0028</w:t>
            </w:r>
          </w:p>
        </w:tc>
        <w:tc>
          <w:tcPr>
            <w:tcW w:w="770" w:type="dxa"/>
            <w:noWrap/>
            <w:vAlign w:val="center"/>
            <w:hideMark/>
          </w:tcPr>
          <w:p w:rsidRPr="002D49AB" w:rsidR="002D49AB" w:rsidP="001B62BD" w:rsidRDefault="002D49AB" w14:paraId="4AEC3D7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0.0061</w:t>
            </w:r>
          </w:p>
        </w:tc>
        <w:tc>
          <w:tcPr>
            <w:tcW w:w="910" w:type="dxa"/>
            <w:noWrap/>
            <w:vAlign w:val="center"/>
            <w:hideMark/>
          </w:tcPr>
          <w:p w:rsidRPr="002D49AB" w:rsidR="002D49AB" w:rsidP="001B62BD" w:rsidRDefault="002D49AB" w14:paraId="4AEC3D7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50.0</w:t>
            </w:r>
          </w:p>
        </w:tc>
        <w:tc>
          <w:tcPr>
            <w:tcW w:w="905" w:type="dxa"/>
            <w:noWrap/>
            <w:vAlign w:val="center"/>
            <w:hideMark/>
          </w:tcPr>
          <w:p w:rsidRPr="002D49AB" w:rsidR="002D49AB" w:rsidP="001B62BD" w:rsidRDefault="002D49AB" w14:paraId="4AEC3D7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29.4</w:t>
            </w:r>
          </w:p>
        </w:tc>
      </w:tr>
      <w:tr w:rsidRPr="002D49AB" w:rsidR="003E42B0" w:rsidTr="001B62BD" w14:paraId="4AEC3D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noWrap/>
            <w:vAlign w:val="center"/>
            <w:hideMark/>
          </w:tcPr>
          <w:p w:rsidRPr="002D49AB" w:rsidR="002D49AB" w:rsidP="001B62BD" w:rsidRDefault="002D49AB" w14:paraId="4AEC3D7A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667" w:type="dxa"/>
            <w:noWrap/>
            <w:vAlign w:val="center"/>
            <w:hideMark/>
          </w:tcPr>
          <w:p w:rsidRPr="002D49AB" w:rsidR="002D49AB" w:rsidP="001B62BD" w:rsidRDefault="002D49AB" w14:paraId="4AEC3D7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937" w:type="dxa"/>
            <w:noWrap/>
            <w:vAlign w:val="center"/>
            <w:hideMark/>
          </w:tcPr>
          <w:p w:rsidRPr="002D49AB" w:rsidR="002D49AB" w:rsidP="001B62BD" w:rsidRDefault="001B62BD" w14:paraId="4AEC3D7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>
              <w:rPr>
                <w:rFonts w:ascii="Calibri" w:hAnsi="Calibri" w:eastAsia="Times New Roman" w:cs="Calibri"/>
                <w:color w:val="000000"/>
                <w:sz w:val="12"/>
              </w:rPr>
              <w:t>Real ≠ Random</w:t>
            </w:r>
          </w:p>
        </w:tc>
        <w:tc>
          <w:tcPr>
            <w:tcW w:w="906" w:type="dxa"/>
            <w:noWrap/>
            <w:vAlign w:val="center"/>
            <w:hideMark/>
          </w:tcPr>
          <w:p w:rsidRPr="002D49AB" w:rsidR="002D49AB" w:rsidP="001B62BD" w:rsidRDefault="002D49AB" w14:paraId="4AEC3D7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tcW w:w="803" w:type="dxa"/>
            <w:noWrap/>
            <w:vAlign w:val="center"/>
            <w:hideMark/>
          </w:tcPr>
          <w:p w:rsidRPr="002D49AB" w:rsidR="002D49AB" w:rsidP="001B62BD" w:rsidRDefault="002D49AB" w14:paraId="4AEC3D7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tcW w:w="866" w:type="dxa"/>
            <w:noWrap/>
            <w:vAlign w:val="center"/>
            <w:hideMark/>
          </w:tcPr>
          <w:p w:rsidRPr="002D49AB" w:rsidR="002D49AB" w:rsidP="001B62BD" w:rsidRDefault="002D49AB" w14:paraId="4AEC3D7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tcW w:w="762" w:type="dxa"/>
            <w:noWrap/>
            <w:vAlign w:val="center"/>
            <w:hideMark/>
          </w:tcPr>
          <w:p w:rsidRPr="002D49AB" w:rsidR="002D49AB" w:rsidP="001B62BD" w:rsidRDefault="002D49AB" w14:paraId="4AEC3D8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tcW w:w="1007" w:type="dxa"/>
            <w:noWrap/>
            <w:vAlign w:val="center"/>
            <w:hideMark/>
          </w:tcPr>
          <w:p w:rsidRPr="002D49AB" w:rsidR="002D49AB" w:rsidP="001B62BD" w:rsidRDefault="002D49AB" w14:paraId="4AEC3D8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No</w:t>
            </w:r>
          </w:p>
        </w:tc>
        <w:tc>
          <w:tcPr>
            <w:tcW w:w="770" w:type="dxa"/>
            <w:noWrap/>
            <w:vAlign w:val="center"/>
            <w:hideMark/>
          </w:tcPr>
          <w:p w:rsidRPr="002D49AB" w:rsidR="002D49AB" w:rsidP="001B62BD" w:rsidRDefault="002D49AB" w14:paraId="4AEC3D8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tcW w:w="910" w:type="dxa"/>
            <w:noWrap/>
            <w:vAlign w:val="center"/>
            <w:hideMark/>
          </w:tcPr>
          <w:p w:rsidRPr="002D49AB" w:rsidR="002D49AB" w:rsidP="001B62BD" w:rsidRDefault="002D49AB" w14:paraId="4AEC3D8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  <w:tc>
          <w:tcPr>
            <w:tcW w:w="905" w:type="dxa"/>
            <w:noWrap/>
            <w:vAlign w:val="center"/>
            <w:hideMark/>
          </w:tcPr>
          <w:p w:rsidRPr="002D49AB" w:rsidR="002D49AB" w:rsidP="001B62BD" w:rsidRDefault="002D49AB" w14:paraId="4AEC3D8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2D49AB">
              <w:rPr>
                <w:rFonts w:ascii="Calibri" w:hAnsi="Calibri" w:eastAsia="Times New Roman" w:cs="Calibri"/>
                <w:color w:val="000000"/>
                <w:sz w:val="12"/>
              </w:rPr>
              <w:t>Yes</w:t>
            </w:r>
          </w:p>
        </w:tc>
      </w:tr>
    </w:tbl>
    <w:p w:rsidR="00D02FD6" w:rsidP="004B5219" w:rsidRDefault="00D02FD6" w14:paraId="4AEC3D86" w14:textId="77777777"/>
    <w:p w:rsidR="00D02FD6" w:rsidRDefault="00D02FD6" w14:paraId="4AEC3D87" w14:textId="77777777">
      <w:r>
        <w:br w:type="page"/>
      </w:r>
    </w:p>
    <w:p w:rsidR="00B40C6D" w:rsidP="004B5219" w:rsidRDefault="00B37E79" w14:paraId="4AEC3D88" w14:textId="77777777">
      <w:proofErr w:type="spellStart"/>
      <w:r>
        <w:lastRenderedPageBreak/>
        <w:t>SUP_Alpha_diversity_comamonadace</w:t>
      </w:r>
      <w:proofErr w:type="spellEnd"/>
      <w:r w:rsidR="00E2262D">
        <w:t xml:space="preserve">: ANOVA tables for Shannon diversity index in the full </w:t>
      </w:r>
      <w:proofErr w:type="spellStart"/>
      <w:r w:rsidR="00E2262D">
        <w:t>comamonadaceae</w:t>
      </w:r>
      <w:proofErr w:type="spellEnd"/>
      <w:r w:rsidR="00E2262D">
        <w:t xml:space="preserve"> community (left), the </w:t>
      </w:r>
      <w:proofErr w:type="spellStart"/>
      <w:r w:rsidR="00E2262D">
        <w:t>comomonadaceae</w:t>
      </w:r>
      <w:proofErr w:type="spellEnd"/>
      <w:r w:rsidR="00E2262D">
        <w:t xml:space="preserve"> detected as above neutral (center), and the </w:t>
      </w:r>
      <w:proofErr w:type="spellStart"/>
      <w:r w:rsidR="00E2262D">
        <w:t>commamonadaceae</w:t>
      </w:r>
      <w:proofErr w:type="spellEnd"/>
      <w:r w:rsidR="00E2262D">
        <w:t xml:space="preserve"> tagged as “important” (right)</w:t>
      </w:r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720"/>
        <w:gridCol w:w="360"/>
        <w:gridCol w:w="630"/>
        <w:gridCol w:w="630"/>
        <w:gridCol w:w="720"/>
        <w:gridCol w:w="360"/>
        <w:gridCol w:w="630"/>
        <w:gridCol w:w="900"/>
        <w:gridCol w:w="720"/>
        <w:gridCol w:w="360"/>
        <w:gridCol w:w="630"/>
        <w:gridCol w:w="846"/>
      </w:tblGrid>
      <w:tr w:rsidRPr="00D02FD6" w:rsidR="00B37E79" w:rsidTr="00E2262D" w14:paraId="4AEC3D8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Pr="00D02FD6" w:rsidR="00B37E79" w:rsidP="00F34711" w:rsidRDefault="00B37E79" w14:paraId="4AEC3D89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2340" w:type="dxa"/>
            <w:gridSpan w:val="4"/>
            <w:noWrap/>
            <w:hideMark/>
          </w:tcPr>
          <w:p w:rsidRPr="00D02FD6" w:rsidR="00B37E79" w:rsidP="00E2262D" w:rsidRDefault="00B37E79" w14:paraId="4AEC3D8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 xml:space="preserve">All </w:t>
            </w:r>
            <w:proofErr w:type="spellStart"/>
            <w:r w:rsidR="00E2262D">
              <w:rPr>
                <w:rFonts w:ascii="Calibri" w:hAnsi="Calibri" w:eastAsia="Times New Roman" w:cs="Calibri"/>
                <w:color w:val="000000"/>
                <w:sz w:val="12"/>
              </w:rPr>
              <w:t>C</w:t>
            </w: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omamonadaceae</w:t>
            </w:r>
            <w:proofErr w:type="spellEnd"/>
          </w:p>
        </w:tc>
        <w:tc>
          <w:tcPr>
            <w:tcW w:w="2610" w:type="dxa"/>
            <w:gridSpan w:val="4"/>
            <w:noWrap/>
            <w:hideMark/>
          </w:tcPr>
          <w:p w:rsidRPr="00D02FD6" w:rsidR="00B37E79" w:rsidP="00F34711" w:rsidRDefault="00B37E79" w14:paraId="4AEC3D8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Above Neutral ASVs</w:t>
            </w:r>
          </w:p>
        </w:tc>
        <w:tc>
          <w:tcPr>
            <w:tcW w:w="2556" w:type="dxa"/>
            <w:gridSpan w:val="4"/>
            <w:noWrap/>
            <w:hideMark/>
          </w:tcPr>
          <w:p w:rsidRPr="00D02FD6" w:rsidR="00B37E79" w:rsidP="00F34711" w:rsidRDefault="00E2262D" w14:paraId="4AEC3D8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>
              <w:rPr>
                <w:rFonts w:ascii="Calibri" w:hAnsi="Calibri" w:eastAsia="Times New Roman" w:cs="Calibri"/>
                <w:color w:val="000000"/>
                <w:sz w:val="12"/>
              </w:rPr>
              <w:t>“Important” ASVs</w:t>
            </w:r>
          </w:p>
        </w:tc>
      </w:tr>
      <w:tr w:rsidRPr="00D02FD6" w:rsidR="00E2262D" w:rsidTr="00E2262D" w14:paraId="4AEC3D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Pr="00D02FD6" w:rsidR="00B37E79" w:rsidP="00F34711" w:rsidRDefault="00B37E79" w14:paraId="4AEC3D8E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D8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proofErr w:type="spellStart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SumOfSqs</w:t>
            </w:r>
            <w:proofErr w:type="spellEnd"/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D9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proofErr w:type="spellStart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Df</w:t>
            </w:r>
            <w:proofErr w:type="spellEnd"/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D9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F value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D9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P value</w:t>
            </w: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D9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proofErr w:type="spellStart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SumOfSqs</w:t>
            </w:r>
            <w:proofErr w:type="spellEnd"/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D9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proofErr w:type="spellStart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Df</w:t>
            </w:r>
            <w:proofErr w:type="spellEnd"/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D9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F value</w:t>
            </w:r>
          </w:p>
        </w:tc>
        <w:tc>
          <w:tcPr>
            <w:tcW w:w="900" w:type="dxa"/>
            <w:noWrap/>
            <w:hideMark/>
          </w:tcPr>
          <w:p w:rsidRPr="00D02FD6" w:rsidR="00B37E79" w:rsidP="00F34711" w:rsidRDefault="00B37E79" w14:paraId="4AEC3D9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P value</w:t>
            </w: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D9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proofErr w:type="spellStart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SumOfSqs</w:t>
            </w:r>
            <w:proofErr w:type="spellEnd"/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D9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proofErr w:type="spellStart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Df</w:t>
            </w:r>
            <w:proofErr w:type="spellEnd"/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D9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F value</w:t>
            </w:r>
          </w:p>
        </w:tc>
        <w:tc>
          <w:tcPr>
            <w:tcW w:w="846" w:type="dxa"/>
            <w:noWrap/>
            <w:hideMark/>
          </w:tcPr>
          <w:p w:rsidRPr="00D02FD6" w:rsidR="00B37E79" w:rsidP="00F34711" w:rsidRDefault="00B37E79" w14:paraId="4AEC3D9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P value</w:t>
            </w:r>
          </w:p>
        </w:tc>
      </w:tr>
      <w:tr w:rsidRPr="00D02FD6" w:rsidR="00B37E79" w:rsidTr="00E2262D" w14:paraId="4AEC3DA9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Pr="00D02FD6" w:rsidR="00B37E79" w:rsidP="00F34711" w:rsidRDefault="00B37E79" w14:paraId="4AEC3D9C" w14:textId="77777777">
            <w:pPr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Block</w:t>
            </w: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D9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0.1521</w:t>
            </w: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D9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5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D9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0.534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DA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0.74987</w:t>
            </w: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DA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0.01734</w:t>
            </w: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DA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5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DA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0.2646</w:t>
            </w:r>
          </w:p>
        </w:tc>
        <w:tc>
          <w:tcPr>
            <w:tcW w:w="900" w:type="dxa"/>
            <w:noWrap/>
            <w:hideMark/>
          </w:tcPr>
          <w:p w:rsidRPr="00D02FD6" w:rsidR="00B37E79" w:rsidP="00F34711" w:rsidRDefault="00B37E79" w14:paraId="4AEC3DA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0.929355</w:t>
            </w: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DA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0.6639</w:t>
            </w: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DA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5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DA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1.7669</w:t>
            </w:r>
          </w:p>
        </w:tc>
        <w:tc>
          <w:tcPr>
            <w:tcW w:w="846" w:type="dxa"/>
            <w:noWrap/>
            <w:hideMark/>
          </w:tcPr>
          <w:p w:rsidRPr="00D02FD6" w:rsidR="00B37E79" w:rsidP="00F34711" w:rsidRDefault="00B37E79" w14:paraId="4AEC3DA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0.1306</w:t>
            </w:r>
          </w:p>
        </w:tc>
      </w:tr>
      <w:tr w:rsidRPr="00D02FD6" w:rsidR="00E2262D" w:rsidTr="00E2262D" w14:paraId="4AEC3D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Pr="00D02FD6" w:rsidR="00B37E79" w:rsidP="00F34711" w:rsidRDefault="00B37E79" w14:paraId="4AEC3DAA" w14:textId="77777777">
            <w:pPr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Plant sp.</w:t>
            </w: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DA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0.0285</w:t>
            </w: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DA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DA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0.4996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DA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0.48196</w:t>
            </w: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DA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0.51887</w:t>
            </w: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DB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DB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39.5861</w:t>
            </w:r>
          </w:p>
        </w:tc>
        <w:tc>
          <w:tcPr>
            <w:tcW w:w="900" w:type="dxa"/>
            <w:noWrap/>
            <w:hideMark/>
          </w:tcPr>
          <w:p w:rsidRPr="00D02FD6" w:rsidR="00B37E79" w:rsidP="00F34711" w:rsidRDefault="00B37E79" w14:paraId="4AEC3DB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3.19E-07</w:t>
            </w:r>
            <w:r>
              <w:rPr>
                <w:rFonts w:ascii="Calibri" w:hAnsi="Calibri" w:eastAsia="Times New Roman" w:cs="Calibri"/>
                <w:color w:val="000000"/>
                <w:sz w:val="12"/>
              </w:rPr>
              <w:t>***</w:t>
            </w: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DB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2.3884</w:t>
            </w: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DB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DB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31.7804</w:t>
            </w:r>
          </w:p>
        </w:tc>
        <w:tc>
          <w:tcPr>
            <w:tcW w:w="846" w:type="dxa"/>
            <w:noWrap/>
            <w:hideMark/>
          </w:tcPr>
          <w:p w:rsidRPr="00D02FD6" w:rsidR="00B37E79" w:rsidP="00F34711" w:rsidRDefault="00B37E79" w14:paraId="4AEC3DB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3.16E-07</w:t>
            </w:r>
            <w:r>
              <w:rPr>
                <w:rFonts w:ascii="Calibri" w:hAnsi="Calibri" w:eastAsia="Times New Roman" w:cs="Calibri"/>
                <w:color w:val="000000"/>
                <w:sz w:val="12"/>
              </w:rPr>
              <w:t>***</w:t>
            </w:r>
          </w:p>
        </w:tc>
      </w:tr>
      <w:tr w:rsidRPr="00D02FD6" w:rsidR="00B37E79" w:rsidTr="00E2262D" w14:paraId="4AEC3DC5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Pr="00D02FD6" w:rsidR="00B37E79" w:rsidP="00F34711" w:rsidRDefault="00B37E79" w14:paraId="4AEC3DB8" w14:textId="77777777">
            <w:pPr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Stress treatment</w:t>
            </w: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DB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0.2829</w:t>
            </w: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DB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DB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1.6548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DB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0.1844</w:t>
            </w: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DB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0.26359</w:t>
            </w: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DB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DB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6.7033</w:t>
            </w:r>
          </w:p>
        </w:tc>
        <w:tc>
          <w:tcPr>
            <w:tcW w:w="900" w:type="dxa"/>
            <w:noWrap/>
            <w:hideMark/>
          </w:tcPr>
          <w:p w:rsidRPr="00D02FD6" w:rsidR="00B37E79" w:rsidP="00F34711" w:rsidRDefault="00B37E79" w14:paraId="4AEC3DC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0.001079</w:t>
            </w:r>
            <w:r>
              <w:rPr>
                <w:rFonts w:ascii="Calibri" w:hAnsi="Calibri" w:eastAsia="Times New Roman" w:cs="Calibri"/>
                <w:color w:val="000000"/>
                <w:sz w:val="12"/>
              </w:rPr>
              <w:t>**</w:t>
            </w: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DC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2.0255</w:t>
            </w: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DC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DC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8.9839</w:t>
            </w:r>
          </w:p>
        </w:tc>
        <w:tc>
          <w:tcPr>
            <w:tcW w:w="846" w:type="dxa"/>
            <w:noWrap/>
            <w:hideMark/>
          </w:tcPr>
          <w:p w:rsidRPr="00D02FD6" w:rsidR="00B37E79" w:rsidP="00F34711" w:rsidRDefault="00B37E79" w14:paraId="4AEC3DC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3.95E-05</w:t>
            </w:r>
            <w:r>
              <w:rPr>
                <w:rFonts w:ascii="Calibri" w:hAnsi="Calibri" w:eastAsia="Times New Roman" w:cs="Calibri"/>
                <w:color w:val="000000"/>
                <w:sz w:val="12"/>
              </w:rPr>
              <w:t>***</w:t>
            </w:r>
          </w:p>
        </w:tc>
      </w:tr>
      <w:tr w:rsidRPr="00D02FD6" w:rsidR="00E2262D" w:rsidTr="00E2262D" w14:paraId="4AEC3D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Pr="00D02FD6" w:rsidR="00B37E79" w:rsidP="00F34711" w:rsidRDefault="00B37E79" w14:paraId="4AEC3DC6" w14:textId="77777777">
            <w:pPr>
              <w:rPr>
                <w:rFonts w:ascii="Calibri" w:hAnsi="Calibri" w:eastAsia="Times New Roman" w:cs="Calibri"/>
                <w:color w:val="000000"/>
                <w:sz w:val="12"/>
              </w:rPr>
            </w:pPr>
            <w:r>
              <w:rPr>
                <w:rFonts w:ascii="Calibri" w:hAnsi="Calibri" w:eastAsia="Times New Roman" w:cs="Calibri"/>
                <w:color w:val="000000"/>
                <w:sz w:val="12"/>
              </w:rPr>
              <w:t xml:space="preserve">Sample </w:t>
            </w: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type</w:t>
            </w: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DC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0.4237</w:t>
            </w: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DC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DC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7.4348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DC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>
              <w:rPr>
                <w:rFonts w:ascii="Calibri" w:hAnsi="Calibri" w:eastAsia="Times New Roman" w:cs="Calibri"/>
                <w:color w:val="000000"/>
                <w:sz w:val="12"/>
              </w:rPr>
              <w:t>0.0080**</w:t>
            </w: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DC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-</w:t>
            </w: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DC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-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DC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-</w:t>
            </w:r>
          </w:p>
        </w:tc>
        <w:tc>
          <w:tcPr>
            <w:tcW w:w="900" w:type="dxa"/>
            <w:noWrap/>
            <w:hideMark/>
          </w:tcPr>
          <w:p w:rsidRPr="00D02FD6" w:rsidR="00B37E79" w:rsidP="00F34711" w:rsidRDefault="00B37E79" w14:paraId="4AEC3DC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-</w:t>
            </w: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DC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11.3968</w:t>
            </w: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DD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DD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>
              <w:rPr>
                <w:rFonts w:ascii="Calibri" w:hAnsi="Calibri" w:eastAsia="Times New Roman" w:cs="Calibri"/>
                <w:color w:val="000000"/>
                <w:sz w:val="12"/>
              </w:rPr>
              <w:t>151.647</w:t>
            </w:r>
          </w:p>
        </w:tc>
        <w:tc>
          <w:tcPr>
            <w:tcW w:w="846" w:type="dxa"/>
            <w:noWrap/>
            <w:hideMark/>
          </w:tcPr>
          <w:p w:rsidRPr="00D02FD6" w:rsidR="00B37E79" w:rsidP="00F34711" w:rsidRDefault="00B37E79" w14:paraId="4AEC3DD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2.20E-16</w:t>
            </w:r>
            <w:r>
              <w:rPr>
                <w:rFonts w:ascii="Calibri" w:hAnsi="Calibri" w:eastAsia="Times New Roman" w:cs="Calibri"/>
                <w:color w:val="000000"/>
                <w:sz w:val="12"/>
              </w:rPr>
              <w:t>***</w:t>
            </w:r>
          </w:p>
        </w:tc>
      </w:tr>
      <w:tr w:rsidRPr="00D02FD6" w:rsidR="00B37E79" w:rsidTr="00E2262D" w14:paraId="4AEC3DE1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Pr="00D02FD6" w:rsidR="00B37E79" w:rsidP="00F34711" w:rsidRDefault="00B37E79" w14:paraId="4AEC3DD4" w14:textId="77777777">
            <w:pPr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 xml:space="preserve">Plant </w:t>
            </w:r>
            <w:proofErr w:type="spellStart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sp</w:t>
            </w:r>
            <w:proofErr w:type="spellEnd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.:Stress treatment</w:t>
            </w: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DD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0.3072</w:t>
            </w: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DD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DD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1.797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DD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0.15542</w:t>
            </w: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DD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1.17516</w:t>
            </w: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DD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DD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29.8855</w:t>
            </w:r>
          </w:p>
        </w:tc>
        <w:tc>
          <w:tcPr>
            <w:tcW w:w="900" w:type="dxa"/>
            <w:noWrap/>
            <w:hideMark/>
          </w:tcPr>
          <w:p w:rsidRPr="00D02FD6" w:rsidR="00B37E79" w:rsidP="00F34711" w:rsidRDefault="00B37E79" w14:paraId="4AEC3DD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9.17E-10</w:t>
            </w:r>
            <w:r>
              <w:rPr>
                <w:rFonts w:ascii="Calibri" w:hAnsi="Calibri" w:eastAsia="Times New Roman" w:cs="Calibri"/>
                <w:color w:val="000000"/>
                <w:sz w:val="12"/>
              </w:rPr>
              <w:t>***</w:t>
            </w: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DD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0.3363</w:t>
            </w: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DD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DD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1.4917</w:t>
            </w:r>
          </w:p>
        </w:tc>
        <w:tc>
          <w:tcPr>
            <w:tcW w:w="846" w:type="dxa"/>
            <w:noWrap/>
            <w:hideMark/>
          </w:tcPr>
          <w:p w:rsidRPr="00D02FD6" w:rsidR="00B37E79" w:rsidP="00F34711" w:rsidRDefault="00B37E79" w14:paraId="4AEC3DE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0.2241</w:t>
            </w:r>
          </w:p>
        </w:tc>
      </w:tr>
      <w:tr w:rsidRPr="00D02FD6" w:rsidR="00E2262D" w:rsidTr="00E2262D" w14:paraId="4AEC3D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Pr="00D02FD6" w:rsidR="00B37E79" w:rsidP="00F34711" w:rsidRDefault="00B37E79" w14:paraId="4AEC3DE2" w14:textId="77777777">
            <w:pPr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 xml:space="preserve">Plant </w:t>
            </w:r>
            <w:proofErr w:type="spellStart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sp:Sample</w:t>
            </w:r>
            <w:proofErr w:type="spellEnd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 xml:space="preserve"> type</w:t>
            </w: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DE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0.1904</w:t>
            </w: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DE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DE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3.3411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DE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0.07171</w:t>
            </w: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DE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-</w:t>
            </w: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DE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-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DE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-</w:t>
            </w:r>
          </w:p>
        </w:tc>
        <w:tc>
          <w:tcPr>
            <w:tcW w:w="900" w:type="dxa"/>
            <w:noWrap/>
            <w:hideMark/>
          </w:tcPr>
          <w:p w:rsidRPr="00D02FD6" w:rsidR="00B37E79" w:rsidP="00F34711" w:rsidRDefault="00B37E79" w14:paraId="4AEC3DE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-</w:t>
            </w: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DE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0.0175</w:t>
            </w: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DE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DE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0.2324</w:t>
            </w:r>
          </w:p>
        </w:tc>
        <w:tc>
          <w:tcPr>
            <w:tcW w:w="846" w:type="dxa"/>
            <w:noWrap/>
            <w:hideMark/>
          </w:tcPr>
          <w:p w:rsidRPr="00D02FD6" w:rsidR="00B37E79" w:rsidP="00F34711" w:rsidRDefault="00B37E79" w14:paraId="4AEC3DE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0.6312</w:t>
            </w:r>
          </w:p>
        </w:tc>
      </w:tr>
      <w:tr w:rsidRPr="00D02FD6" w:rsidR="00B37E79" w:rsidTr="00E2262D" w14:paraId="4AEC3DFD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Pr="00D02FD6" w:rsidR="00B37E79" w:rsidP="00F34711" w:rsidRDefault="00B37E79" w14:paraId="4AEC3DF0" w14:textId="77777777">
            <w:pPr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 xml:space="preserve">Stress </w:t>
            </w:r>
            <w:proofErr w:type="spellStart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treatment:Sample</w:t>
            </w:r>
            <w:proofErr w:type="spellEnd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 xml:space="preserve"> type</w:t>
            </w: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DF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0.147</w:t>
            </w: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DF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DF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0.8599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DF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0.46597</w:t>
            </w: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DF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-</w:t>
            </w: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DF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-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DF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-</w:t>
            </w:r>
          </w:p>
        </w:tc>
        <w:tc>
          <w:tcPr>
            <w:tcW w:w="900" w:type="dxa"/>
            <w:noWrap/>
            <w:hideMark/>
          </w:tcPr>
          <w:p w:rsidRPr="00D02FD6" w:rsidR="00B37E79" w:rsidP="00F34711" w:rsidRDefault="00B37E79" w14:paraId="4AEC3DF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-</w:t>
            </w: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DF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1.9112</w:t>
            </w: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DF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DF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8.4767</w:t>
            </w:r>
          </w:p>
        </w:tc>
        <w:tc>
          <w:tcPr>
            <w:tcW w:w="846" w:type="dxa"/>
            <w:noWrap/>
            <w:hideMark/>
          </w:tcPr>
          <w:p w:rsidRPr="00D02FD6" w:rsidR="00B37E79" w:rsidP="00F34711" w:rsidRDefault="00B37E79" w14:paraId="4AEC3DF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6.76E-05</w:t>
            </w:r>
            <w:r>
              <w:rPr>
                <w:rFonts w:ascii="Calibri" w:hAnsi="Calibri" w:eastAsia="Times New Roman" w:cs="Calibri"/>
                <w:color w:val="000000"/>
                <w:sz w:val="12"/>
              </w:rPr>
              <w:t>***</w:t>
            </w:r>
          </w:p>
        </w:tc>
      </w:tr>
      <w:tr w:rsidRPr="00D02FD6" w:rsidR="00E2262D" w:rsidTr="00E2262D" w14:paraId="4AEC3E0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Pr="00D02FD6" w:rsidR="00B37E79" w:rsidP="00F34711" w:rsidRDefault="00B37E79" w14:paraId="4AEC3DFE" w14:textId="77777777">
            <w:pPr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 xml:space="preserve">Plant </w:t>
            </w:r>
            <w:proofErr w:type="spellStart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sp</w:t>
            </w:r>
            <w:proofErr w:type="spellEnd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 xml:space="preserve">.:Stress </w:t>
            </w:r>
            <w:proofErr w:type="spellStart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treatment:Sample</w:t>
            </w:r>
            <w:proofErr w:type="spellEnd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 xml:space="preserve"> type</w:t>
            </w: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DF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0.1034</w:t>
            </w: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E0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E0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0.6051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E0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0.6138</w:t>
            </w: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E0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-</w:t>
            </w: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E0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-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E0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-</w:t>
            </w:r>
          </w:p>
        </w:tc>
        <w:tc>
          <w:tcPr>
            <w:tcW w:w="900" w:type="dxa"/>
            <w:noWrap/>
            <w:hideMark/>
          </w:tcPr>
          <w:p w:rsidRPr="00D02FD6" w:rsidR="00B37E79" w:rsidP="00F34711" w:rsidRDefault="00B37E79" w14:paraId="4AEC3E0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-</w:t>
            </w: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E0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0.226</w:t>
            </w: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E0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E0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1.0026</w:t>
            </w:r>
          </w:p>
        </w:tc>
        <w:tc>
          <w:tcPr>
            <w:tcW w:w="846" w:type="dxa"/>
            <w:noWrap/>
            <w:hideMark/>
          </w:tcPr>
          <w:p w:rsidRPr="00D02FD6" w:rsidR="00B37E79" w:rsidP="00F34711" w:rsidRDefault="00B37E79" w14:paraId="4AEC3E0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0.3967</w:t>
            </w:r>
          </w:p>
        </w:tc>
      </w:tr>
      <w:tr w:rsidRPr="00D02FD6" w:rsidR="00B37E79" w:rsidTr="00E2262D" w14:paraId="4AEC3E19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Pr="00D02FD6" w:rsidR="00B37E79" w:rsidP="00F34711" w:rsidRDefault="00B37E79" w14:paraId="4AEC3E0C" w14:textId="77777777">
            <w:pPr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Residuals</w:t>
            </w: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E0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4.1029</w:t>
            </w: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E0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72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E0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E1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E1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0.45876</w:t>
            </w: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E1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35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E1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900" w:type="dxa"/>
            <w:noWrap/>
            <w:hideMark/>
          </w:tcPr>
          <w:p w:rsidRPr="00D02FD6" w:rsidR="00B37E79" w:rsidP="00F34711" w:rsidRDefault="00B37E79" w14:paraId="4AEC3E1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E1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5.4111</w:t>
            </w: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E1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72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E1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846" w:type="dxa"/>
            <w:noWrap/>
            <w:hideMark/>
          </w:tcPr>
          <w:p w:rsidRPr="00D02FD6" w:rsidR="00B37E79" w:rsidP="00F34711" w:rsidRDefault="00B37E79" w14:paraId="4AEC3E1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</w:tr>
      <w:tr w:rsidRPr="00D02FD6" w:rsidR="00E2262D" w:rsidTr="00E2262D" w14:paraId="4AEC3E2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Pr="00D02FD6" w:rsidR="00B37E79" w:rsidP="00F34711" w:rsidRDefault="00B37E79" w14:paraId="4AEC3E1A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E1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E1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E1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E1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E1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E2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E2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900" w:type="dxa"/>
            <w:noWrap/>
            <w:hideMark/>
          </w:tcPr>
          <w:p w:rsidRPr="00D02FD6" w:rsidR="00B37E79" w:rsidP="00F34711" w:rsidRDefault="00B37E79" w14:paraId="4AEC3E2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E2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E2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E2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846" w:type="dxa"/>
            <w:noWrap/>
            <w:hideMark/>
          </w:tcPr>
          <w:p w:rsidRPr="00D02FD6" w:rsidR="00B37E79" w:rsidP="00F34711" w:rsidRDefault="00B37E79" w14:paraId="4AEC3E2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</w:tr>
      <w:tr w:rsidRPr="00D02FD6" w:rsidR="00B37E79" w:rsidTr="00E2262D" w14:paraId="4AEC3E35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noWrap/>
            <w:hideMark/>
          </w:tcPr>
          <w:p w:rsidRPr="00D02FD6" w:rsidR="00B37E79" w:rsidP="00F34711" w:rsidRDefault="00B37E79" w14:paraId="4AEC3E28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2"/>
              </w:rPr>
            </w:pPr>
            <w:proofErr w:type="spellStart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Levene's</w:t>
            </w:r>
            <w:proofErr w:type="spellEnd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 xml:space="preserve"> test of </w:t>
            </w:r>
            <w:proofErr w:type="spellStart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homogeniety</w:t>
            </w:r>
            <w:proofErr w:type="spellEnd"/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 xml:space="preserve"> of variance</w:t>
            </w: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E2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E2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15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E2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1.6816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E2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0.07246</w:t>
            </w: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E2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E2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7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E2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1.2466</w:t>
            </w:r>
          </w:p>
        </w:tc>
        <w:tc>
          <w:tcPr>
            <w:tcW w:w="900" w:type="dxa"/>
            <w:noWrap/>
            <w:hideMark/>
          </w:tcPr>
          <w:p w:rsidRPr="00D02FD6" w:rsidR="00B37E79" w:rsidP="00F34711" w:rsidRDefault="00B37E79" w14:paraId="4AEC3E3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0.3011</w:t>
            </w:r>
          </w:p>
        </w:tc>
        <w:tc>
          <w:tcPr>
            <w:tcW w:w="720" w:type="dxa"/>
            <w:noWrap/>
            <w:hideMark/>
          </w:tcPr>
          <w:p w:rsidRPr="00D02FD6" w:rsidR="00B37E79" w:rsidP="00F34711" w:rsidRDefault="00B37E79" w14:paraId="4AEC3E3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</w:p>
        </w:tc>
        <w:tc>
          <w:tcPr>
            <w:tcW w:w="360" w:type="dxa"/>
            <w:noWrap/>
            <w:hideMark/>
          </w:tcPr>
          <w:p w:rsidRPr="00D02FD6" w:rsidR="00B37E79" w:rsidP="00F34711" w:rsidRDefault="00B37E79" w14:paraId="4AEC3E3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15</w:t>
            </w:r>
          </w:p>
        </w:tc>
        <w:tc>
          <w:tcPr>
            <w:tcW w:w="630" w:type="dxa"/>
            <w:noWrap/>
            <w:hideMark/>
          </w:tcPr>
          <w:p w:rsidRPr="00D02FD6" w:rsidR="00B37E79" w:rsidP="00F34711" w:rsidRDefault="00B37E79" w14:paraId="4AEC3E3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0.9115</w:t>
            </w:r>
          </w:p>
        </w:tc>
        <w:tc>
          <w:tcPr>
            <w:tcW w:w="846" w:type="dxa"/>
            <w:noWrap/>
            <w:hideMark/>
          </w:tcPr>
          <w:p w:rsidRPr="00D02FD6" w:rsidR="00B37E79" w:rsidP="00F34711" w:rsidRDefault="00B37E79" w14:paraId="4AEC3E3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2"/>
              </w:rPr>
            </w:pPr>
            <w:r w:rsidRPr="00D02FD6">
              <w:rPr>
                <w:rFonts w:ascii="Calibri" w:hAnsi="Calibri" w:eastAsia="Times New Roman" w:cs="Calibri"/>
                <w:color w:val="000000"/>
                <w:sz w:val="12"/>
              </w:rPr>
              <w:t>0.5549</w:t>
            </w:r>
          </w:p>
        </w:tc>
      </w:tr>
    </w:tbl>
    <w:p w:rsidR="00B37E79" w:rsidP="004B5219" w:rsidRDefault="00B37E79" w14:paraId="4AEC3E36" w14:textId="77777777"/>
    <w:p w:rsidR="00777B94" w:rsidP="004B5219" w:rsidRDefault="00E2262D" w14:paraId="4AEC3E37" w14:textId="77777777">
      <w:r>
        <w:t>(</w:t>
      </w:r>
      <w:proofErr w:type="gramStart"/>
      <w:r>
        <w:t>incorporate</w:t>
      </w:r>
      <w:proofErr w:type="gramEnd"/>
      <w:r>
        <w:t xml:space="preserve"> these significance</w:t>
      </w:r>
      <w:r w:rsidR="00777B94">
        <w:t xml:space="preserve"> letters on</w:t>
      </w:r>
      <w:r>
        <w:t xml:space="preserve"> the</w:t>
      </w:r>
      <w:r w:rsidR="00777B94">
        <w:t xml:space="preserve"> figure! We won’t pu</w:t>
      </w:r>
      <w:r w:rsidR="00D67D18">
        <w:t>b</w:t>
      </w:r>
      <w:r w:rsidR="00777B94">
        <w:t>lish this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7"/>
        <w:gridCol w:w="560"/>
        <w:gridCol w:w="468"/>
        <w:gridCol w:w="219"/>
        <w:gridCol w:w="1698"/>
        <w:gridCol w:w="560"/>
        <w:gridCol w:w="468"/>
        <w:gridCol w:w="219"/>
        <w:gridCol w:w="1917"/>
        <w:gridCol w:w="560"/>
        <w:gridCol w:w="468"/>
      </w:tblGrid>
      <w:tr w:rsidRPr="00777B94" w:rsidR="00777B94" w:rsidTr="00777B94" w14:paraId="4AEC3E43" w14:textId="77777777">
        <w:trPr>
          <w:trHeight w:val="290"/>
        </w:trPr>
        <w:tc>
          <w:tcPr>
            <w:tcW w:w="0" w:type="auto"/>
            <w:noWrap/>
            <w:hideMark/>
          </w:tcPr>
          <w:p w:rsidRPr="00777B94" w:rsidR="00777B94" w:rsidP="00777B94" w:rsidRDefault="00D67D18" w14:paraId="4AEC3E38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</w:rPr>
              <w:t xml:space="preserve">All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sz w:val="16"/>
              </w:rPr>
              <w:t>comamonadaceae</w:t>
            </w:r>
            <w:proofErr w:type="spellEnd"/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39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shannon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3A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groups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3B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D67D18" w14:paraId="4AEC3E3C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</w:rPr>
              <w:t>Above neutral comma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3D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shannon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3E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groups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3F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D67D18" w14:paraId="4AEC3E40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6"/>
              </w:rPr>
              <w:t>Imporntat</w:t>
            </w:r>
            <w:proofErr w:type="spellEnd"/>
            <w:r>
              <w:rPr>
                <w:rFonts w:ascii="Calibri" w:hAnsi="Calibri" w:eastAsia="Times New Roman" w:cs="Calibri"/>
                <w:color w:val="000000"/>
                <w:sz w:val="16"/>
              </w:rPr>
              <w:t xml:space="preserve"> comma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41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shannon</w:t>
            </w:r>
            <w:proofErr w:type="spellEnd"/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42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groups</w:t>
            </w:r>
          </w:p>
        </w:tc>
      </w:tr>
      <w:tr w:rsidRPr="00777B94" w:rsidR="00777B94" w:rsidTr="00777B94" w14:paraId="4AEC3E4F" w14:textId="77777777">
        <w:trPr>
          <w:trHeight w:val="290"/>
        </w:trPr>
        <w:tc>
          <w:tcPr>
            <w:tcW w:w="0" w:type="auto"/>
            <w:noWrap/>
            <w:hideMark/>
          </w:tcPr>
          <w:p w:rsidRPr="00777B94" w:rsidR="00777B94" w:rsidP="00777B94" w:rsidRDefault="00777B94" w14:paraId="4AEC3E44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control_VS_Arabidopsis_thaliana_Soil</w:t>
            </w:r>
            <w:proofErr w:type="spellEnd"/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45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3.415237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46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47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48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oral_secretion_VS_Arabidopsis_thaliana</w:t>
            </w:r>
            <w:proofErr w:type="spellEnd"/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49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2.906176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4A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4B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4C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MeJA_1.0mM_VS_Brassica_oleraceae_Soil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4D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1.911945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4E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</w:t>
            </w:r>
          </w:p>
        </w:tc>
      </w:tr>
      <w:tr w:rsidRPr="00777B94" w:rsidR="00777B94" w:rsidTr="00777B94" w14:paraId="4AEC3E5B" w14:textId="77777777">
        <w:trPr>
          <w:trHeight w:val="290"/>
        </w:trPr>
        <w:tc>
          <w:tcPr>
            <w:tcW w:w="0" w:type="auto"/>
            <w:noWrap/>
            <w:hideMark/>
          </w:tcPr>
          <w:p w:rsidRPr="00777B94" w:rsidR="00777B94" w:rsidP="00777B94" w:rsidRDefault="00777B94" w14:paraId="4AEC3E50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oral_secretion_VS_Arabidopsis_thaliana_Soil</w:t>
            </w:r>
            <w:proofErr w:type="spellEnd"/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51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3.388189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52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ab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53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54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MeJA_0.1mM_VS_Arabidopsis_thaliana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55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2.770747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56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b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57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58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MeJA_0.1mM_VS_Brassica_oleraceae_Soil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59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1.86083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5A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</w:t>
            </w:r>
          </w:p>
        </w:tc>
      </w:tr>
      <w:tr w:rsidRPr="00777B94" w:rsidR="00777B94" w:rsidTr="00777B94" w14:paraId="4AEC3E67" w14:textId="77777777">
        <w:trPr>
          <w:trHeight w:val="290"/>
        </w:trPr>
        <w:tc>
          <w:tcPr>
            <w:tcW w:w="0" w:type="auto"/>
            <w:noWrap/>
            <w:hideMark/>
          </w:tcPr>
          <w:p w:rsidRPr="00777B94" w:rsidR="00777B94" w:rsidP="00777B94" w:rsidRDefault="00777B94" w14:paraId="4AEC3E5C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MeJA_1.0mM_VS_Arabidopsis_thaliana_Soil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5D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3.362565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5E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abc</w:t>
            </w:r>
            <w:proofErr w:type="spellEnd"/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5F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60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MeJA_1.0mM_VS_Brassica_oleraceae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61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2.711727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62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bc</w:t>
            </w:r>
            <w:proofErr w:type="spellEnd"/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63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64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oral_secretion_VS_Brassica_oleraceae_Soil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65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1.813785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66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</w:t>
            </w:r>
          </w:p>
        </w:tc>
      </w:tr>
      <w:tr w:rsidRPr="00777B94" w:rsidR="00777B94" w:rsidTr="00777B94" w14:paraId="4AEC3E73" w14:textId="77777777">
        <w:trPr>
          <w:trHeight w:val="290"/>
        </w:trPr>
        <w:tc>
          <w:tcPr>
            <w:tcW w:w="0" w:type="auto"/>
            <w:noWrap/>
            <w:hideMark/>
          </w:tcPr>
          <w:p w:rsidRPr="00777B94" w:rsidR="00777B94" w:rsidP="00777B94" w:rsidRDefault="00777B94" w14:paraId="4AEC3E68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oral_secretion_VS_Brassica_oleraceae_Root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69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3.336245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6A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abc</w:t>
            </w:r>
            <w:proofErr w:type="spellEnd"/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6B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6C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MeJA_0.1mM_VS_Brassica_oleraceae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6D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2.601288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6E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cd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6F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70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control_VS_Brassica_oleraceae_Soil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71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1.764686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72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ab</w:t>
            </w:r>
          </w:p>
        </w:tc>
      </w:tr>
      <w:tr w:rsidRPr="00777B94" w:rsidR="00777B94" w:rsidTr="00777B94" w14:paraId="4AEC3E7F" w14:textId="77777777">
        <w:trPr>
          <w:trHeight w:val="290"/>
        </w:trPr>
        <w:tc>
          <w:tcPr>
            <w:tcW w:w="0" w:type="auto"/>
            <w:noWrap/>
            <w:hideMark/>
          </w:tcPr>
          <w:p w:rsidRPr="00777B94" w:rsidR="00777B94" w:rsidP="00777B94" w:rsidRDefault="00777B94" w14:paraId="4AEC3E74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MeJA_0.1mM_VS_Arabidopsis_thaliana_Soil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75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3.306795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76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abc</w:t>
            </w:r>
            <w:proofErr w:type="spellEnd"/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77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78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control_VS_Arabidopsis_thaliana</w:t>
            </w:r>
            <w:proofErr w:type="spellEnd"/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79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2.557185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7A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d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7B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7C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MeJA_0.1mM_VS_Arabidopsis_thaliana_Soil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7D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1.748341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7E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ab</w:t>
            </w:r>
          </w:p>
        </w:tc>
      </w:tr>
      <w:tr w:rsidRPr="00777B94" w:rsidR="00777B94" w:rsidTr="00777B94" w14:paraId="4AEC3E8B" w14:textId="77777777">
        <w:trPr>
          <w:trHeight w:val="290"/>
        </w:trPr>
        <w:tc>
          <w:tcPr>
            <w:tcW w:w="0" w:type="auto"/>
            <w:noWrap/>
            <w:hideMark/>
          </w:tcPr>
          <w:p w:rsidRPr="00777B94" w:rsidR="00777B94" w:rsidP="00777B94" w:rsidRDefault="00777B94" w14:paraId="4AEC3E80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oral_secretion_VS_Brassica_oleraceae_Soil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81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3.29956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82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abc</w:t>
            </w:r>
            <w:proofErr w:type="spellEnd"/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83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84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MeJA_1.0mM_VS_Arabidopsis_thaliana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85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2.537444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86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de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87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88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oral_secretion_VS_Arabidopsis_thaliana_Soil</w:t>
            </w:r>
            <w:proofErr w:type="spellEnd"/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89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1.669271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8A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abc</w:t>
            </w:r>
            <w:proofErr w:type="spellEnd"/>
          </w:p>
        </w:tc>
      </w:tr>
      <w:tr w:rsidRPr="00777B94" w:rsidR="00777B94" w:rsidTr="00777B94" w14:paraId="4AEC3E97" w14:textId="77777777">
        <w:trPr>
          <w:trHeight w:val="290"/>
        </w:trPr>
        <w:tc>
          <w:tcPr>
            <w:tcW w:w="0" w:type="auto"/>
            <w:noWrap/>
            <w:hideMark/>
          </w:tcPr>
          <w:p w:rsidRPr="00777B94" w:rsidR="00777B94" w:rsidP="00777B94" w:rsidRDefault="00777B94" w14:paraId="4AEC3E8C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MeJA_0.1mM_VS_Brassica_oleraceae_Soil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8D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3.281881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8E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abc</w:t>
            </w:r>
            <w:proofErr w:type="spellEnd"/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8F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90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control_VS_Brassica_oleraceae</w:t>
            </w:r>
            <w:proofErr w:type="spellEnd"/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91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2.417862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92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e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93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94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MeJA_1.0mM_VS_Arabidopsis_thaliana_Soil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95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1.447608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96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bcd</w:t>
            </w:r>
            <w:proofErr w:type="spellEnd"/>
          </w:p>
        </w:tc>
      </w:tr>
      <w:tr w:rsidRPr="00777B94" w:rsidR="00777B94" w:rsidTr="00777B94" w14:paraId="4AEC3EA3" w14:textId="77777777">
        <w:trPr>
          <w:trHeight w:val="290"/>
        </w:trPr>
        <w:tc>
          <w:tcPr>
            <w:tcW w:w="0" w:type="auto"/>
            <w:noWrap/>
            <w:hideMark/>
          </w:tcPr>
          <w:p w:rsidRPr="00777B94" w:rsidR="00777B94" w:rsidP="00777B94" w:rsidRDefault="00777B94" w14:paraId="4AEC3E98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MeJA_1.0mM_VS_Brassica_oleraceae_Soil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99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3.271901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9A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abc</w:t>
            </w:r>
            <w:proofErr w:type="spellEnd"/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9B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9C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oral_secretion_VS_Brassica_oleraceae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9D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2.208915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9E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f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9F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A0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MeJA_0.1mM_VS_Brassica_oleraceae_Root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A1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1.390838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A2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cde</w:t>
            </w:r>
            <w:proofErr w:type="spellEnd"/>
          </w:p>
        </w:tc>
      </w:tr>
      <w:tr w:rsidRPr="00777B94" w:rsidR="00777B94" w:rsidTr="00777B94" w14:paraId="4AEC3EAF" w14:textId="77777777">
        <w:trPr>
          <w:trHeight w:val="290"/>
        </w:trPr>
        <w:tc>
          <w:tcPr>
            <w:tcW w:w="0" w:type="auto"/>
            <w:noWrap/>
            <w:hideMark/>
          </w:tcPr>
          <w:p w:rsidRPr="00777B94" w:rsidR="00777B94" w:rsidP="00777B94" w:rsidRDefault="00777B94" w14:paraId="4AEC3EA4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MeJA_1.0mM_VS_Brassica_oleraceae_Root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A5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3.270013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A6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abc</w:t>
            </w:r>
            <w:proofErr w:type="spellEnd"/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A7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A8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A9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AA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AB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AC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control_VS_Arabidopsis_thaliana_Soil</w:t>
            </w:r>
            <w:proofErr w:type="spellEnd"/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AD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1.322109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AE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def</w:t>
            </w:r>
          </w:p>
        </w:tc>
      </w:tr>
      <w:tr w:rsidRPr="00777B94" w:rsidR="00777B94" w:rsidTr="00777B94" w14:paraId="4AEC3EBB" w14:textId="77777777">
        <w:trPr>
          <w:trHeight w:val="290"/>
        </w:trPr>
        <w:tc>
          <w:tcPr>
            <w:tcW w:w="0" w:type="auto"/>
            <w:noWrap/>
            <w:hideMark/>
          </w:tcPr>
          <w:p w:rsidRPr="00E21D2E" w:rsidR="00777B94" w:rsidP="00777B94" w:rsidRDefault="00777B94" w14:paraId="4AEC3EB0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es-MX"/>
              </w:rPr>
            </w:pPr>
            <w:r w:rsidRPr="00E21D2E">
              <w:rPr>
                <w:rFonts w:ascii="Calibri" w:hAnsi="Calibri" w:eastAsia="Times New Roman" w:cs="Calibri"/>
                <w:color w:val="000000"/>
                <w:sz w:val="16"/>
                <w:lang w:val="es-MX"/>
              </w:rPr>
              <w:t>MeJA_0.1mM_VS_Arabidopsis_thaliana_Root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B1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3.25965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B2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abcd</w:t>
            </w:r>
            <w:proofErr w:type="spellEnd"/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B3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B4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B5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B6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B7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B8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control_VS_Brassica_oleraceae_Root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B9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1.302309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BA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def</w:t>
            </w:r>
          </w:p>
        </w:tc>
      </w:tr>
      <w:tr w:rsidRPr="00777B94" w:rsidR="00777B94" w:rsidTr="00777B94" w14:paraId="4AEC3EC7" w14:textId="77777777">
        <w:trPr>
          <w:trHeight w:val="290"/>
        </w:trPr>
        <w:tc>
          <w:tcPr>
            <w:tcW w:w="0" w:type="auto"/>
            <w:noWrap/>
            <w:hideMark/>
          </w:tcPr>
          <w:p w:rsidRPr="00777B94" w:rsidR="00777B94" w:rsidP="00777B94" w:rsidRDefault="00777B94" w14:paraId="4AEC3EBC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MeJA_0.1mM_VS_Brassica_oleraceae_Root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BD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3.23721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BE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abcde</w:t>
            </w:r>
            <w:proofErr w:type="spellEnd"/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BF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C0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C1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C2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C3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C4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oral_secretion_VS_Brassica_oleraceae_Root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C5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1.219447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C6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defg</w:t>
            </w:r>
            <w:proofErr w:type="spellEnd"/>
          </w:p>
        </w:tc>
      </w:tr>
      <w:tr w:rsidRPr="00777B94" w:rsidR="00777B94" w:rsidTr="00777B94" w14:paraId="4AEC3ED3" w14:textId="77777777">
        <w:trPr>
          <w:trHeight w:val="290"/>
        </w:trPr>
        <w:tc>
          <w:tcPr>
            <w:tcW w:w="0" w:type="auto"/>
            <w:noWrap/>
            <w:hideMark/>
          </w:tcPr>
          <w:p w:rsidRPr="00777B94" w:rsidR="00777B94" w:rsidP="00777B94" w:rsidRDefault="00777B94" w14:paraId="4AEC3EC8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oral_secretion_VS_Arabidopsis_thaliana_Root</w:t>
            </w:r>
            <w:proofErr w:type="spellEnd"/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C9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3.206546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CA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abcde</w:t>
            </w:r>
            <w:proofErr w:type="spellEnd"/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CB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CC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CD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CE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CF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D0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oral_secretion_VS_Arabidopsis_thaliana_Root</w:t>
            </w:r>
            <w:proofErr w:type="spellEnd"/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D1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1.049925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D2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efgh</w:t>
            </w:r>
            <w:proofErr w:type="spellEnd"/>
          </w:p>
        </w:tc>
      </w:tr>
      <w:tr w:rsidRPr="00777B94" w:rsidR="00777B94" w:rsidTr="00777B94" w14:paraId="4AEC3EDF" w14:textId="77777777">
        <w:trPr>
          <w:trHeight w:val="290"/>
        </w:trPr>
        <w:tc>
          <w:tcPr>
            <w:tcW w:w="0" w:type="auto"/>
            <w:noWrap/>
            <w:hideMark/>
          </w:tcPr>
          <w:p w:rsidRPr="00777B94" w:rsidR="00777B94" w:rsidP="00777B94" w:rsidRDefault="00777B94" w14:paraId="4AEC3ED4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control_VS_Brassica_oleraceae_Soil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D5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3.125934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D6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bcde</w:t>
            </w:r>
            <w:proofErr w:type="spellEnd"/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D7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D8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D9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DA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DB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DC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control_VS_Arabidopsis_thaliana_Root</w:t>
            </w:r>
            <w:proofErr w:type="spellEnd"/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DD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1.023148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DE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fgh</w:t>
            </w:r>
            <w:proofErr w:type="spellEnd"/>
          </w:p>
        </w:tc>
      </w:tr>
      <w:tr w:rsidRPr="00777B94" w:rsidR="00777B94" w:rsidTr="00777B94" w14:paraId="4AEC3EEB" w14:textId="77777777">
        <w:trPr>
          <w:trHeight w:val="290"/>
        </w:trPr>
        <w:tc>
          <w:tcPr>
            <w:tcW w:w="0" w:type="auto"/>
            <w:noWrap/>
            <w:hideMark/>
          </w:tcPr>
          <w:p w:rsidRPr="00777B94" w:rsidR="00777B94" w:rsidP="00777B94" w:rsidRDefault="00777B94" w14:paraId="4AEC3EE0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control_VS_Arabidopsis_thaliana_Root</w:t>
            </w:r>
            <w:proofErr w:type="spellEnd"/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E1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3.103044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E2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cde</w:t>
            </w:r>
            <w:proofErr w:type="spellEnd"/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E3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E4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E5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E6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E7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E21D2E" w:rsidR="00777B94" w:rsidP="00777B94" w:rsidRDefault="00777B94" w14:paraId="4AEC3EE8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es-MX"/>
              </w:rPr>
            </w:pPr>
            <w:r w:rsidRPr="00E21D2E">
              <w:rPr>
                <w:rFonts w:ascii="Calibri" w:hAnsi="Calibri" w:eastAsia="Times New Roman" w:cs="Calibri"/>
                <w:color w:val="000000"/>
                <w:sz w:val="16"/>
                <w:lang w:val="es-MX"/>
              </w:rPr>
              <w:t>MeJA_0.1mM_VS_Arabidopsis_thaliana_Root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E9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0.918047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EA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proofErr w:type="spellStart"/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gh</w:t>
            </w:r>
            <w:proofErr w:type="spellEnd"/>
          </w:p>
        </w:tc>
      </w:tr>
      <w:tr w:rsidRPr="00777B94" w:rsidR="00777B94" w:rsidTr="00777B94" w14:paraId="4AEC3EF7" w14:textId="77777777">
        <w:trPr>
          <w:trHeight w:val="290"/>
        </w:trPr>
        <w:tc>
          <w:tcPr>
            <w:tcW w:w="0" w:type="auto"/>
            <w:noWrap/>
            <w:hideMark/>
          </w:tcPr>
          <w:p w:rsidRPr="00E21D2E" w:rsidR="00777B94" w:rsidP="00777B94" w:rsidRDefault="00777B94" w14:paraId="4AEC3EEC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es-MX"/>
              </w:rPr>
            </w:pPr>
            <w:r w:rsidRPr="00E21D2E">
              <w:rPr>
                <w:rFonts w:ascii="Calibri" w:hAnsi="Calibri" w:eastAsia="Times New Roman" w:cs="Calibri"/>
                <w:color w:val="000000"/>
                <w:sz w:val="16"/>
                <w:lang w:val="es-MX"/>
              </w:rPr>
              <w:t>MeJA_1.0mM_VS_Arabidopsis_thaliana_Root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ED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2.996386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EE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de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EF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F0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F1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F2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F3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F4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MeJA_1.0mM_VS_Brassica_oleraceae_Root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F5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0.769873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F6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h</w:t>
            </w:r>
          </w:p>
        </w:tc>
      </w:tr>
      <w:tr w:rsidRPr="00777B94" w:rsidR="00777B94" w:rsidTr="00777B94" w14:paraId="4AEC3F03" w14:textId="77777777">
        <w:trPr>
          <w:trHeight w:val="290"/>
        </w:trPr>
        <w:tc>
          <w:tcPr>
            <w:tcW w:w="0" w:type="auto"/>
            <w:noWrap/>
            <w:hideMark/>
          </w:tcPr>
          <w:p w:rsidRPr="00777B94" w:rsidR="00777B94" w:rsidP="00777B94" w:rsidRDefault="00777B94" w14:paraId="4AEC3EF8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  <w:lang w:val="pt-BR"/>
              </w:rPr>
              <w:t>control_VS_Brassica_oleraceae_Root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F9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2.963253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FA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e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FB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FC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FD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FE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EFF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</w:p>
        </w:tc>
        <w:tc>
          <w:tcPr>
            <w:tcW w:w="0" w:type="auto"/>
            <w:noWrap/>
            <w:hideMark/>
          </w:tcPr>
          <w:p w:rsidRPr="00E21D2E" w:rsidR="00777B94" w:rsidP="00777B94" w:rsidRDefault="00777B94" w14:paraId="4AEC3F00" w14:textId="77777777">
            <w:pPr>
              <w:rPr>
                <w:rFonts w:ascii="Calibri" w:hAnsi="Calibri" w:eastAsia="Times New Roman" w:cs="Calibri"/>
                <w:color w:val="000000"/>
                <w:sz w:val="16"/>
                <w:lang w:val="es-MX"/>
              </w:rPr>
            </w:pPr>
            <w:r w:rsidRPr="00E21D2E">
              <w:rPr>
                <w:rFonts w:ascii="Calibri" w:hAnsi="Calibri" w:eastAsia="Times New Roman" w:cs="Calibri"/>
                <w:color w:val="000000"/>
                <w:sz w:val="16"/>
                <w:lang w:val="es-MX"/>
              </w:rPr>
              <w:t>MeJA_1.0mM_VS_Arabidopsis_thaliana_Root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F01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0.272206</w:t>
            </w:r>
          </w:p>
        </w:tc>
        <w:tc>
          <w:tcPr>
            <w:tcW w:w="0" w:type="auto"/>
            <w:noWrap/>
            <w:hideMark/>
          </w:tcPr>
          <w:p w:rsidRPr="00777B94" w:rsidR="00777B94" w:rsidP="00777B94" w:rsidRDefault="00777B94" w14:paraId="4AEC3F02" w14:textId="77777777">
            <w:pPr>
              <w:rPr>
                <w:rFonts w:ascii="Calibri" w:hAnsi="Calibri" w:eastAsia="Times New Roman" w:cs="Calibri"/>
                <w:color w:val="000000"/>
                <w:sz w:val="16"/>
              </w:rPr>
            </w:pPr>
            <w:r w:rsidRPr="00777B94">
              <w:rPr>
                <w:rFonts w:ascii="Calibri" w:hAnsi="Calibri" w:eastAsia="Times New Roman" w:cs="Calibri"/>
                <w:color w:val="000000"/>
                <w:sz w:val="16"/>
              </w:rPr>
              <w:t>i</w:t>
            </w:r>
          </w:p>
        </w:tc>
      </w:tr>
    </w:tbl>
    <w:p w:rsidR="00777B94" w:rsidP="004B5219" w:rsidRDefault="00777B94" w14:paraId="4AEC3F04" w14:textId="77777777"/>
    <w:sectPr w:rsidR="00777B94">
      <w:pgSz w:w="12240" w:h="15840" w:orient="portrait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79F" w:rsidP="00E21D2E" w:rsidRDefault="007F579F" w14:paraId="7CEBCDDB" w14:textId="77777777">
      <w:pPr>
        <w:spacing w:after="0" w:line="240" w:lineRule="auto"/>
      </w:pPr>
      <w:r>
        <w:separator/>
      </w:r>
    </w:p>
  </w:endnote>
  <w:endnote w:type="continuationSeparator" w:id="0">
    <w:p w:rsidR="007F579F" w:rsidP="00E21D2E" w:rsidRDefault="007F579F" w14:paraId="66072FF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79F" w:rsidP="00E21D2E" w:rsidRDefault="007F579F" w14:paraId="3286D790" w14:textId="77777777">
      <w:pPr>
        <w:spacing w:after="0" w:line="240" w:lineRule="auto"/>
      </w:pPr>
      <w:r>
        <w:separator/>
      </w:r>
    </w:p>
  </w:footnote>
  <w:footnote w:type="continuationSeparator" w:id="0">
    <w:p w:rsidR="007F579F" w:rsidP="00E21D2E" w:rsidRDefault="007F579F" w14:paraId="31A84FB1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FFD"/>
    <w:rsid w:val="0002363D"/>
    <w:rsid w:val="00031429"/>
    <w:rsid w:val="0005024C"/>
    <w:rsid w:val="0007334D"/>
    <w:rsid w:val="00074549"/>
    <w:rsid w:val="000F15BD"/>
    <w:rsid w:val="00107AA8"/>
    <w:rsid w:val="00155312"/>
    <w:rsid w:val="00171614"/>
    <w:rsid w:val="001B62BD"/>
    <w:rsid w:val="00210085"/>
    <w:rsid w:val="002865C8"/>
    <w:rsid w:val="002A447C"/>
    <w:rsid w:val="002A621F"/>
    <w:rsid w:val="002D49AB"/>
    <w:rsid w:val="0034375B"/>
    <w:rsid w:val="003611A0"/>
    <w:rsid w:val="00395F91"/>
    <w:rsid w:val="003D5CD4"/>
    <w:rsid w:val="003E42B0"/>
    <w:rsid w:val="00446297"/>
    <w:rsid w:val="00446A15"/>
    <w:rsid w:val="004B5219"/>
    <w:rsid w:val="00534822"/>
    <w:rsid w:val="00542FD4"/>
    <w:rsid w:val="00614885"/>
    <w:rsid w:val="0064049B"/>
    <w:rsid w:val="00641FFD"/>
    <w:rsid w:val="006645CA"/>
    <w:rsid w:val="00677046"/>
    <w:rsid w:val="0069289C"/>
    <w:rsid w:val="006F0124"/>
    <w:rsid w:val="0073641B"/>
    <w:rsid w:val="0075210E"/>
    <w:rsid w:val="00777B94"/>
    <w:rsid w:val="007815C4"/>
    <w:rsid w:val="00797228"/>
    <w:rsid w:val="007F579F"/>
    <w:rsid w:val="0080182E"/>
    <w:rsid w:val="008922A2"/>
    <w:rsid w:val="008D2CC5"/>
    <w:rsid w:val="008E775B"/>
    <w:rsid w:val="00934BE5"/>
    <w:rsid w:val="00984833"/>
    <w:rsid w:val="009921DB"/>
    <w:rsid w:val="00A11B4E"/>
    <w:rsid w:val="00AA3EC8"/>
    <w:rsid w:val="00AA7271"/>
    <w:rsid w:val="00B04786"/>
    <w:rsid w:val="00B37E79"/>
    <w:rsid w:val="00B40C6D"/>
    <w:rsid w:val="00C72E7F"/>
    <w:rsid w:val="00C97DE6"/>
    <w:rsid w:val="00CD4735"/>
    <w:rsid w:val="00D02FD6"/>
    <w:rsid w:val="00D55D33"/>
    <w:rsid w:val="00D643AA"/>
    <w:rsid w:val="00D67D18"/>
    <w:rsid w:val="00D95AEE"/>
    <w:rsid w:val="00DB55DF"/>
    <w:rsid w:val="00DD59DB"/>
    <w:rsid w:val="00DE65D4"/>
    <w:rsid w:val="00DF5F3A"/>
    <w:rsid w:val="00E21D2E"/>
    <w:rsid w:val="00E2262D"/>
    <w:rsid w:val="00EE514F"/>
    <w:rsid w:val="00EE7D9A"/>
    <w:rsid w:val="00F020E7"/>
    <w:rsid w:val="00F12631"/>
    <w:rsid w:val="00F25CE0"/>
    <w:rsid w:val="00F34711"/>
    <w:rsid w:val="00F447EE"/>
    <w:rsid w:val="00F91368"/>
    <w:rsid w:val="00F9781B"/>
    <w:rsid w:val="00FA0E11"/>
    <w:rsid w:val="00FA3C47"/>
    <w:rsid w:val="00FE02CF"/>
    <w:rsid w:val="02FBF195"/>
    <w:rsid w:val="0CA3E8E4"/>
    <w:rsid w:val="2EDEB2A6"/>
    <w:rsid w:val="350DCF85"/>
    <w:rsid w:val="3BD8082C"/>
    <w:rsid w:val="3BD8082C"/>
    <w:rsid w:val="4E3477FD"/>
    <w:rsid w:val="629FE505"/>
    <w:rsid w:val="7110331D"/>
    <w:rsid w:val="7A72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35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7E7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3611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1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611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11A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42FD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DF5F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21D2E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21D2E"/>
  </w:style>
  <w:style w:type="paragraph" w:styleId="Footer">
    <w:name w:val="footer"/>
    <w:basedOn w:val="Normal"/>
    <w:link w:val="FooterChar"/>
    <w:uiPriority w:val="99"/>
    <w:unhideWhenUsed/>
    <w:rsid w:val="00E21D2E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21D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3611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1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1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1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42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DF5F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21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D2E"/>
  </w:style>
  <w:style w:type="paragraph" w:styleId="Footer">
    <w:name w:val="footer"/>
    <w:basedOn w:val="Normal"/>
    <w:link w:val="FooterChar"/>
    <w:uiPriority w:val="99"/>
    <w:unhideWhenUsed/>
    <w:rsid w:val="00E21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microsoft.com/office/2007/relationships/stylesWithEffects" Target="stylesWithEffect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4e9f69-708b-42d1-b772-2ece2c1b39da" xsi:nil="true"/>
    <lcf76f155ced4ddcb4097134ff3c332f xmlns="c547a812-ac17-4a6a-8bd9-a75acfa3102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412483FFC35649B797435CD3F0398D" ma:contentTypeVersion="16" ma:contentTypeDescription="Een nieuw document maken." ma:contentTypeScope="" ma:versionID="1c2232b652a71ca10ebaf5bc6edef6f5">
  <xsd:schema xmlns:xsd="http://www.w3.org/2001/XMLSchema" xmlns:xs="http://www.w3.org/2001/XMLSchema" xmlns:p="http://schemas.microsoft.com/office/2006/metadata/properties" xmlns:ns2="c547a812-ac17-4a6a-8bd9-a75acfa31021" xmlns:ns3="814e9f69-708b-42d1-b772-2ece2c1b39da" targetNamespace="http://schemas.microsoft.com/office/2006/metadata/properties" ma:root="true" ma:fieldsID="3ec2858cdacf539a2f54720df29b1216" ns2:_="" ns3:_="">
    <xsd:import namespace="c547a812-ac17-4a6a-8bd9-a75acfa31021"/>
    <xsd:import namespace="814e9f69-708b-42d1-b772-2ece2c1b39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7a812-ac17-4a6a-8bd9-a75acfa310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5ec99919-4982-4388-8a64-83a11d2ca2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e9f69-708b-42d1-b772-2ece2c1b39d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59faeb6-52d7-4144-9b03-0dbc3402ce3f}" ma:internalName="TaxCatchAll" ma:showField="CatchAllData" ma:web="814e9f69-708b-42d1-b772-2ece2c1b3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E5794-BF03-4FBC-8578-20969FB3E184}">
  <ds:schemaRefs>
    <ds:schemaRef ds:uri="http://schemas.microsoft.com/office/2006/metadata/properties"/>
    <ds:schemaRef ds:uri="http://schemas.microsoft.com/office/infopath/2007/PartnerControls"/>
    <ds:schemaRef ds:uri="814e9f69-708b-42d1-b772-2ece2c1b39da"/>
    <ds:schemaRef ds:uri="c547a812-ac17-4a6a-8bd9-a75acfa31021"/>
  </ds:schemaRefs>
</ds:datastoreItem>
</file>

<file path=customXml/itemProps2.xml><?xml version="1.0" encoding="utf-8"?>
<ds:datastoreItem xmlns:ds="http://schemas.openxmlformats.org/officeDocument/2006/customXml" ds:itemID="{82919ED8-5AF7-4C4E-B253-BA4B86B5C8DE}"/>
</file>

<file path=customXml/itemProps3.xml><?xml version="1.0" encoding="utf-8"?>
<ds:datastoreItem xmlns:ds="http://schemas.openxmlformats.org/officeDocument/2006/customXml" ds:itemID="{B55501F2-A47D-4604-88B8-41DC7E08FD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909418-944A-4A6F-97DF-D7CFBE07639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Beschoren da Costa, Pedro</cp:lastModifiedBy>
  <cp:revision>61</cp:revision>
  <dcterms:created xsi:type="dcterms:W3CDTF">2022-08-05T13:51:00Z</dcterms:created>
  <dcterms:modified xsi:type="dcterms:W3CDTF">2022-09-06T09:51:19Z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http://www.zotero.org/styles/environmental-microbiology</vt:lpwstr>
  </property>
  <property fmtid="{D5CDD505-2E9C-101B-9397-08002B2CF9AE}" pid="13" name="Mendeley Recent Style Name 5_1">
    <vt:lpwstr>Environmental Microbiology</vt:lpwstr>
  </property>
  <property fmtid="{D5CDD505-2E9C-101B-9397-08002B2CF9AE}" pid="14" name="Mendeley Recent Style Id 6_1">
    <vt:lpwstr>http://csl.mendeley.com/styles/10647841/PedroProjectEMBO</vt:lpwstr>
  </property>
  <property fmtid="{D5CDD505-2E9C-101B-9397-08002B2CF9AE}" pid="15" name="Mendeley Recent Style Name 6_1">
    <vt:lpwstr>Environmental Microbiology - Pedro Beschoren</vt:lpwstr>
  </property>
  <property fmtid="{D5CDD505-2E9C-101B-9397-08002B2CF9AE}" pid="16" name="Mendeley Recent Style Id 7_1">
    <vt:lpwstr>http://www.zotero.org/styles/harvard1</vt:lpwstr>
  </property>
  <property fmtid="{D5CDD505-2E9C-101B-9397-08002B2CF9AE}" pid="17" name="Mendeley Recent Style Name 7_1">
    <vt:lpwstr>Harvard reference format 1 (deprecated)</vt:lpwstr>
  </property>
  <property fmtid="{D5CDD505-2E9C-101B-9397-08002B2CF9AE}" pid="18" name="Mendeley Recent Style Id 8_1">
    <vt:lpwstr>http://www.zotero.org/styles/soil-biology-and-biochemistry</vt:lpwstr>
  </property>
  <property fmtid="{D5CDD505-2E9C-101B-9397-08002B2CF9AE}" pid="19" name="Mendeley Recent Style Name 8_1">
    <vt:lpwstr>Soil Biology and Biochemistry</vt:lpwstr>
  </property>
  <property fmtid="{D5CDD505-2E9C-101B-9397-08002B2CF9AE}" pid="20" name="Mendeley Recent Style Id 9_1">
    <vt:lpwstr>http://csl.mendeley.com/styles/10647841/Pedro-EMBO-Bracket</vt:lpwstr>
  </property>
  <property fmtid="{D5CDD505-2E9C-101B-9397-08002B2CF9AE}" pid="21" name="Mendeley Recent Style Name 9_1">
    <vt:lpwstr>Springer - Basic (numeric, brackets) - Pedro Beschoren</vt:lpwstr>
  </property>
  <property fmtid="{D5CDD505-2E9C-101B-9397-08002B2CF9AE}" pid="22" name="ContentTypeId">
    <vt:lpwstr>0x0101000E412483FFC35649B797435CD3F0398D</vt:lpwstr>
  </property>
  <property fmtid="{D5CDD505-2E9C-101B-9397-08002B2CF9AE}" pid="23" name="MediaServiceImageTags">
    <vt:lpwstr/>
  </property>
</Properties>
</file>